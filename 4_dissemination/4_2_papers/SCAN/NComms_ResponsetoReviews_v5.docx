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59F32" w14:textId="69FB1041" w:rsidR="0073482A" w:rsidRPr="00B6055D" w:rsidRDefault="00F26564" w:rsidP="0073482A">
      <w:pPr>
        <w:rPr>
          <w:rFonts w:ascii="Times New Roman" w:eastAsia="Times New Roman" w:hAnsi="Times New Roman" w:cs="Times New Roman"/>
          <w:color w:val="000000"/>
          <w:shd w:val="clear" w:color="auto" w:fill="FFFFFF"/>
          <w:lang w:val="en-CA"/>
        </w:rPr>
      </w:pPr>
      <w:r w:rsidRPr="00FB758C">
        <w:rPr>
          <w:rFonts w:ascii="Times New Roman" w:eastAsia="Times New Roman" w:hAnsi="Times New Roman" w:cs="Times New Roman"/>
          <w:b/>
          <w:bCs/>
          <w:color w:val="000000"/>
          <w:shd w:val="clear" w:color="auto" w:fill="FFFFFF"/>
          <w:lang w:val="en-CA"/>
        </w:rPr>
        <w:t>Reviewers' comments:</w:t>
      </w:r>
      <w:r w:rsidRPr="00FB758C">
        <w:rPr>
          <w:rFonts w:ascii="Times New Roman" w:eastAsia="Times New Roman" w:hAnsi="Times New Roman" w:cs="Times New Roman"/>
          <w:b/>
          <w:bCs/>
          <w:color w:val="000000"/>
          <w:lang w:val="en-CA"/>
        </w:rPr>
        <w:br/>
      </w:r>
      <w:r w:rsidRPr="00FB758C">
        <w:rPr>
          <w:rFonts w:ascii="Times New Roman" w:eastAsia="Times New Roman" w:hAnsi="Times New Roman" w:cs="Times New Roman"/>
          <w:b/>
          <w:bCs/>
          <w:color w:val="000000"/>
          <w:lang w:val="en-CA"/>
        </w:rPr>
        <w:br/>
      </w:r>
      <w:r w:rsidRPr="00FB758C">
        <w:rPr>
          <w:rFonts w:ascii="Times New Roman" w:eastAsia="Times New Roman" w:hAnsi="Times New Roman" w:cs="Times New Roman"/>
          <w:b/>
          <w:bCs/>
          <w:color w:val="000000"/>
          <w:shd w:val="clear" w:color="auto" w:fill="FFFFFF"/>
          <w:lang w:val="en-CA"/>
        </w:rPr>
        <w:t>Reviewer #1 (Remarks to the Author):</w:t>
      </w:r>
      <w:r w:rsidRPr="00B6055D">
        <w:rPr>
          <w:rFonts w:ascii="Times New Roman" w:eastAsia="Times New Roman" w:hAnsi="Times New Roman" w:cs="Times New Roman"/>
          <w:color w:val="000000"/>
          <w:lang w:val="en-CA"/>
        </w:rPr>
        <w:br/>
      </w:r>
      <w:r w:rsidRPr="00257632">
        <w:rPr>
          <w:rFonts w:ascii="Times New Roman" w:eastAsia="Times New Roman" w:hAnsi="Times New Roman" w:cs="Times New Roman"/>
          <w:b/>
          <w:bCs/>
          <w:color w:val="000000"/>
          <w:lang w:val="en-CA"/>
        </w:rPr>
        <w:br/>
      </w:r>
      <w:r w:rsidRPr="00257632">
        <w:rPr>
          <w:rFonts w:ascii="Times New Roman" w:eastAsia="Times New Roman" w:hAnsi="Times New Roman" w:cs="Times New Roman"/>
          <w:b/>
          <w:bCs/>
          <w:i/>
          <w:iCs/>
          <w:color w:val="000000"/>
          <w:shd w:val="clear" w:color="auto" w:fill="FFFFFF"/>
          <w:lang w:val="en-CA"/>
        </w:rPr>
        <w:t xml:space="preserve">There is much to like about the paper. The authors develop a formal model for altruistic choice and they use eye-tracking data </w:t>
      </w:r>
      <w:r w:rsidR="008B2F43" w:rsidRPr="00257632">
        <w:rPr>
          <w:rFonts w:ascii="Times New Roman" w:eastAsia="Times New Roman" w:hAnsi="Times New Roman" w:cs="Times New Roman"/>
          <w:b/>
          <w:bCs/>
          <w:i/>
          <w:iCs/>
          <w:color w:val="000000"/>
          <w:shd w:val="clear" w:color="auto" w:fill="FFFFFF"/>
          <w:lang w:val="en-CA"/>
        </w:rPr>
        <w:t xml:space="preserve">To further test </w:t>
      </w:r>
      <w:r w:rsidRPr="00257632">
        <w:rPr>
          <w:rFonts w:ascii="Times New Roman" w:eastAsia="Times New Roman" w:hAnsi="Times New Roman" w:cs="Times New Roman"/>
          <w:b/>
          <w:bCs/>
          <w:i/>
          <w:iCs/>
          <w:color w:val="000000"/>
          <w:shd w:val="clear" w:color="auto" w:fill="FFFFFF"/>
          <w:lang w:val="en-CA"/>
        </w:rPr>
        <w:t>it. </w:t>
      </w:r>
      <w:r w:rsidRPr="00257632">
        <w:rPr>
          <w:rFonts w:ascii="Times New Roman" w:eastAsia="Times New Roman" w:hAnsi="Times New Roman" w:cs="Times New Roman"/>
          <w:b/>
          <w:bCs/>
          <w:i/>
          <w:iCs/>
          <w:color w:val="000000"/>
          <w:lang w:val="en-CA"/>
        </w:rPr>
        <w:br/>
      </w:r>
      <w:r w:rsidRPr="00257632">
        <w:rPr>
          <w:rFonts w:ascii="Times New Roman" w:eastAsia="Times New Roman" w:hAnsi="Times New Roman" w:cs="Times New Roman"/>
          <w:b/>
          <w:bCs/>
          <w:i/>
          <w:iCs/>
          <w:color w:val="000000"/>
          <w:shd w:val="clear" w:color="auto" w:fill="FFFFFF"/>
          <w:lang w:val="en-CA"/>
        </w:rPr>
        <w:t>The model fit of a complex model with 8 or 16 parameters was very good. The core behavioral finding of the studies is that there is no consistent influence of time pressure on pro-social choices. Instead, individuals who made more selfish choices under high time pressure (1.5 sec) became less selfish with more time to decide whereas individuals who made more pro-social choices under high time pressure became less pro-social. No such relation occurred with pro-sociality under low time pressure (10sec). They conclude that individuals’ biases toward selfishness or pro-sociality only emerge under time pressure and are mitigated when people have more time to decide.</w:t>
      </w:r>
      <w:r w:rsidRPr="00257632">
        <w:rPr>
          <w:rFonts w:ascii="Times New Roman" w:eastAsia="Times New Roman" w:hAnsi="Times New Roman" w:cs="Times New Roman"/>
          <w:b/>
          <w:bCs/>
          <w:i/>
          <w:iCs/>
          <w:color w:val="000000"/>
          <w:lang w:val="en-CA"/>
        </w:rPr>
        <w:br/>
      </w:r>
      <w:r w:rsidRPr="00257632">
        <w:rPr>
          <w:rFonts w:ascii="Times New Roman" w:eastAsia="Times New Roman" w:hAnsi="Times New Roman" w:cs="Times New Roman"/>
          <w:b/>
          <w:bCs/>
          <w:i/>
          <w:iCs/>
          <w:color w:val="000000"/>
          <w:shd w:val="clear" w:color="auto" w:fill="FFFFFF"/>
          <w:lang w:val="en-CA"/>
        </w:rPr>
        <w:t>Although this work – and particularly the modelling - is clearly valuable, there are several problems in the argument of the authors and I therefore cannot recommend publication.</w:t>
      </w:r>
      <w:r w:rsidRPr="00B6055D">
        <w:rPr>
          <w:rFonts w:ascii="Times New Roman" w:eastAsia="Times New Roman" w:hAnsi="Times New Roman" w:cs="Times New Roman"/>
          <w:i/>
          <w:iCs/>
          <w:color w:val="000000"/>
          <w:lang w:val="en-CA"/>
        </w:rPr>
        <w:br/>
      </w:r>
    </w:p>
    <w:p w14:paraId="3AFC7555" w14:textId="77777777" w:rsidR="00E2638C" w:rsidRDefault="0073482A" w:rsidP="00F26564">
      <w:pPr>
        <w:rPr>
          <w:rFonts w:ascii="Times New Roman" w:eastAsia="Times New Roman" w:hAnsi="Times New Roman" w:cs="Times New Roman"/>
          <w:color w:val="000000"/>
          <w:shd w:val="clear" w:color="auto" w:fill="FFFFFF"/>
        </w:rPr>
      </w:pPr>
      <w:r w:rsidRPr="00B6055D">
        <w:rPr>
          <w:rFonts w:ascii="Times New Roman" w:eastAsia="Times New Roman" w:hAnsi="Times New Roman" w:cs="Times New Roman"/>
          <w:color w:val="000000"/>
          <w:shd w:val="clear" w:color="auto" w:fill="FFFFFF"/>
        </w:rPr>
        <w:t xml:space="preserve">We thank the reviewer for their </w:t>
      </w:r>
      <w:r w:rsidR="004D0050" w:rsidRPr="00B6055D">
        <w:rPr>
          <w:rFonts w:ascii="Times New Roman" w:eastAsia="Times New Roman" w:hAnsi="Times New Roman" w:cs="Times New Roman"/>
          <w:color w:val="000000"/>
          <w:shd w:val="clear" w:color="auto" w:fill="FFFFFF"/>
        </w:rPr>
        <w:t xml:space="preserve">encouraging remarks and </w:t>
      </w:r>
      <w:r w:rsidRPr="00B6055D">
        <w:rPr>
          <w:rFonts w:ascii="Times New Roman" w:eastAsia="Times New Roman" w:hAnsi="Times New Roman" w:cs="Times New Roman"/>
          <w:color w:val="000000"/>
          <w:shd w:val="clear" w:color="auto" w:fill="FFFFFF"/>
        </w:rPr>
        <w:t>extremely helpful comments o</w:t>
      </w:r>
      <w:r w:rsidR="004D0050" w:rsidRPr="00B6055D">
        <w:rPr>
          <w:rFonts w:ascii="Times New Roman" w:eastAsia="Times New Roman" w:hAnsi="Times New Roman" w:cs="Times New Roman"/>
          <w:color w:val="000000"/>
          <w:shd w:val="clear" w:color="auto" w:fill="FFFFFF"/>
        </w:rPr>
        <w:t>n</w:t>
      </w:r>
      <w:r w:rsidRPr="00B6055D">
        <w:rPr>
          <w:rFonts w:ascii="Times New Roman" w:eastAsia="Times New Roman" w:hAnsi="Times New Roman" w:cs="Times New Roman"/>
          <w:color w:val="000000"/>
          <w:shd w:val="clear" w:color="auto" w:fill="FFFFFF"/>
        </w:rPr>
        <w:t xml:space="preserve"> the paper, both here and below. We have taken these comments to heart in revising the framing, methods, results and discussion of the paper</w:t>
      </w:r>
      <w:r w:rsidR="00952395">
        <w:rPr>
          <w:rFonts w:ascii="Times New Roman" w:eastAsia="Times New Roman" w:hAnsi="Times New Roman" w:cs="Times New Roman"/>
          <w:color w:val="000000"/>
          <w:shd w:val="clear" w:color="auto" w:fill="FFFFFF"/>
        </w:rPr>
        <w:t xml:space="preserve"> and believe the paper is much improved as a result</w:t>
      </w:r>
      <w:r w:rsidRPr="00B6055D">
        <w:rPr>
          <w:rFonts w:ascii="Times New Roman" w:eastAsia="Times New Roman" w:hAnsi="Times New Roman" w:cs="Times New Roman"/>
          <w:color w:val="000000"/>
          <w:shd w:val="clear" w:color="auto" w:fill="FFFFFF"/>
        </w:rPr>
        <w:t>.</w:t>
      </w:r>
      <w:r w:rsidR="00EE766B">
        <w:rPr>
          <w:rFonts w:ascii="Times New Roman" w:eastAsia="Times New Roman" w:hAnsi="Times New Roman" w:cs="Times New Roman"/>
          <w:color w:val="000000"/>
          <w:shd w:val="clear" w:color="auto" w:fill="FFFFFF"/>
        </w:rPr>
        <w:t xml:space="preserve"> </w:t>
      </w:r>
    </w:p>
    <w:p w14:paraId="6B72024B" w14:textId="40CC3E83" w:rsidR="00562032" w:rsidRPr="00257632" w:rsidRDefault="00F26564" w:rsidP="00F26564">
      <w:pPr>
        <w:rPr>
          <w:rFonts w:ascii="Times New Roman" w:eastAsia="Times New Roman" w:hAnsi="Times New Roman" w:cs="Times New Roman"/>
          <w:b/>
          <w:bCs/>
          <w:i/>
          <w:iCs/>
          <w:color w:val="000000"/>
          <w:shd w:val="clear" w:color="auto" w:fill="FFFFFF"/>
          <w:lang w:val="en-CA"/>
        </w:rPr>
      </w:pPr>
      <w:r w:rsidRPr="00257632">
        <w:rPr>
          <w:rFonts w:ascii="Times New Roman" w:eastAsia="Times New Roman" w:hAnsi="Times New Roman" w:cs="Times New Roman"/>
          <w:b/>
          <w:bCs/>
          <w:i/>
          <w:iCs/>
          <w:color w:val="000000"/>
          <w:lang w:val="en-CA"/>
        </w:rPr>
        <w:br/>
      </w:r>
      <w:r w:rsidRPr="00257632">
        <w:rPr>
          <w:rFonts w:ascii="Times New Roman" w:eastAsia="Times New Roman" w:hAnsi="Times New Roman" w:cs="Times New Roman"/>
          <w:b/>
          <w:bCs/>
          <w:i/>
          <w:iCs/>
          <w:color w:val="000000"/>
          <w:shd w:val="clear" w:color="auto" w:fill="FFFFFF"/>
          <w:lang w:val="en-CA"/>
        </w:rPr>
        <w:t>Major Issues</w:t>
      </w:r>
      <w:r w:rsidRPr="00257632">
        <w:rPr>
          <w:rFonts w:ascii="Times New Roman" w:eastAsia="Times New Roman" w:hAnsi="Times New Roman" w:cs="Times New Roman"/>
          <w:b/>
          <w:bCs/>
          <w:i/>
          <w:iCs/>
          <w:color w:val="000000"/>
          <w:lang w:val="en-CA"/>
        </w:rPr>
        <w:br/>
      </w:r>
      <w:r w:rsidRPr="00257632">
        <w:rPr>
          <w:rFonts w:ascii="Times New Roman" w:eastAsia="Times New Roman" w:hAnsi="Times New Roman" w:cs="Times New Roman"/>
          <w:b/>
          <w:bCs/>
          <w:i/>
          <w:iCs/>
          <w:color w:val="000000"/>
          <w:shd w:val="clear" w:color="auto" w:fill="FFFFFF"/>
          <w:lang w:val="en-CA"/>
        </w:rPr>
        <w:t>1) Embedding in theory and findings: There are hundreds of studies showing that persons without time pressure show consistent social preferences and that these influence their choices e.g. in dictator games. Conceptualizing these differences as biases that only appear under time pressure and are mitigated if sufficient time is in conflicts with most of the available evidence. It would require much stronger data for making such claims. </w:t>
      </w:r>
    </w:p>
    <w:p w14:paraId="2232CFC4" w14:textId="77777777" w:rsidR="0073482A" w:rsidRPr="00B6055D" w:rsidRDefault="0073482A" w:rsidP="00F26564">
      <w:pPr>
        <w:rPr>
          <w:rFonts w:ascii="Times New Roman" w:eastAsia="Times New Roman" w:hAnsi="Times New Roman" w:cs="Times New Roman"/>
          <w:color w:val="000000"/>
          <w:shd w:val="clear" w:color="auto" w:fill="FFFFFF"/>
        </w:rPr>
      </w:pPr>
    </w:p>
    <w:p w14:paraId="70260856" w14:textId="169768A0" w:rsidR="00EA1CFA" w:rsidRPr="007441B0" w:rsidRDefault="0073482A" w:rsidP="00F26564">
      <w:pPr>
        <w:rPr>
          <w:rFonts w:ascii="Times New Roman" w:eastAsia="Times New Roman" w:hAnsi="Times New Roman" w:cs="Times New Roman"/>
          <w:color w:val="000000"/>
          <w:shd w:val="clear" w:color="auto" w:fill="FFFFFF"/>
        </w:rPr>
      </w:pPr>
      <w:r w:rsidRPr="00B6055D">
        <w:rPr>
          <w:rFonts w:ascii="Times New Roman" w:eastAsia="Times New Roman" w:hAnsi="Times New Roman" w:cs="Times New Roman"/>
          <w:color w:val="000000"/>
          <w:shd w:val="clear" w:color="auto" w:fill="FFFFFF"/>
        </w:rPr>
        <w:t xml:space="preserve">We </w:t>
      </w:r>
      <w:r w:rsidR="00232AF4">
        <w:rPr>
          <w:rFonts w:ascii="Times New Roman" w:eastAsia="Times New Roman" w:hAnsi="Times New Roman" w:cs="Times New Roman"/>
          <w:color w:val="000000"/>
          <w:shd w:val="clear" w:color="auto" w:fill="FFFFFF"/>
        </w:rPr>
        <w:t>regret</w:t>
      </w:r>
      <w:r w:rsidRPr="00B6055D">
        <w:rPr>
          <w:rFonts w:ascii="Times New Roman" w:eastAsia="Times New Roman" w:hAnsi="Times New Roman" w:cs="Times New Roman"/>
          <w:color w:val="000000"/>
          <w:shd w:val="clear" w:color="auto" w:fill="FFFFFF"/>
        </w:rPr>
        <w:t xml:space="preserve"> any confusion regarding our claims that biases appear only under time pressure. We did not </w:t>
      </w:r>
      <w:r w:rsidR="00952395">
        <w:rPr>
          <w:rFonts w:ascii="Times New Roman" w:eastAsia="Times New Roman" w:hAnsi="Times New Roman" w:cs="Times New Roman"/>
          <w:color w:val="000000"/>
          <w:shd w:val="clear" w:color="auto" w:fill="FFFFFF"/>
        </w:rPr>
        <w:t>intend</w:t>
      </w:r>
      <w:r w:rsidR="00952395" w:rsidRPr="00B6055D">
        <w:rPr>
          <w:rFonts w:ascii="Times New Roman" w:eastAsia="Times New Roman" w:hAnsi="Times New Roman" w:cs="Times New Roman"/>
          <w:color w:val="000000"/>
          <w:shd w:val="clear" w:color="auto" w:fill="FFFFFF"/>
        </w:rPr>
        <w:t xml:space="preserve"> </w:t>
      </w:r>
      <w:r w:rsidRPr="00B6055D">
        <w:rPr>
          <w:rFonts w:ascii="Times New Roman" w:eastAsia="Times New Roman" w:hAnsi="Times New Roman" w:cs="Times New Roman"/>
          <w:color w:val="000000"/>
          <w:shd w:val="clear" w:color="auto" w:fill="FFFFFF"/>
        </w:rPr>
        <w:t xml:space="preserve">to refute the extensive evidence in the literature showing that individuals show consistent social preferences that influence their choices. </w:t>
      </w:r>
      <w:r w:rsidR="00952395">
        <w:rPr>
          <w:rFonts w:ascii="Times New Roman" w:eastAsia="Times New Roman" w:hAnsi="Times New Roman" w:cs="Times New Roman"/>
          <w:color w:val="000000"/>
          <w:shd w:val="clear" w:color="auto" w:fill="FFFFFF"/>
        </w:rPr>
        <w:t xml:space="preserve">Indeed, our model explicitly assumes that those </w:t>
      </w:r>
      <w:r w:rsidR="00D73B73">
        <w:rPr>
          <w:rFonts w:ascii="Times New Roman" w:eastAsia="Times New Roman" w:hAnsi="Times New Roman" w:cs="Times New Roman"/>
          <w:color w:val="000000"/>
          <w:shd w:val="clear" w:color="auto" w:fill="FFFFFF"/>
        </w:rPr>
        <w:t>underlying preferences</w:t>
      </w:r>
      <w:r w:rsidR="00952395">
        <w:rPr>
          <w:rFonts w:ascii="Times New Roman" w:eastAsia="Times New Roman" w:hAnsi="Times New Roman" w:cs="Times New Roman"/>
          <w:color w:val="000000"/>
          <w:shd w:val="clear" w:color="auto" w:fill="FFFFFF"/>
        </w:rPr>
        <w:t xml:space="preserve"> exist</w:t>
      </w:r>
      <w:r w:rsidR="00D73B73">
        <w:rPr>
          <w:rFonts w:ascii="Times New Roman" w:eastAsia="Times New Roman" w:hAnsi="Times New Roman" w:cs="Times New Roman"/>
          <w:color w:val="000000"/>
          <w:shd w:val="clear" w:color="auto" w:fill="FFFFFF"/>
        </w:rPr>
        <w:t>, both under time pressure and under free response conditions,</w:t>
      </w:r>
      <w:r w:rsidR="00952395">
        <w:rPr>
          <w:rFonts w:ascii="Times New Roman" w:eastAsia="Times New Roman" w:hAnsi="Times New Roman" w:cs="Times New Roman"/>
          <w:color w:val="000000"/>
          <w:shd w:val="clear" w:color="auto" w:fill="FFFFFF"/>
        </w:rPr>
        <w:t xml:space="preserve"> and can drive attentional priorities in a way that manifest more strongly under time pressure (see for example our second prediction, which is that attentional biases reflect individual differences in concern for others). However, we also try to make the point </w:t>
      </w:r>
      <w:r w:rsidR="00DF1570">
        <w:rPr>
          <w:rFonts w:ascii="Times New Roman" w:eastAsia="Times New Roman" w:hAnsi="Times New Roman" w:cs="Times New Roman"/>
          <w:color w:val="000000"/>
          <w:shd w:val="clear" w:color="auto" w:fill="FFFFFF"/>
        </w:rPr>
        <w:t xml:space="preserve">that </w:t>
      </w:r>
      <w:r w:rsidRPr="00B6055D">
        <w:rPr>
          <w:rFonts w:ascii="Times New Roman" w:eastAsia="Times New Roman" w:hAnsi="Times New Roman" w:cs="Times New Roman"/>
          <w:color w:val="000000"/>
          <w:shd w:val="clear" w:color="auto" w:fill="FFFFFF"/>
        </w:rPr>
        <w:t xml:space="preserve">existing choice biases </w:t>
      </w:r>
      <w:r w:rsidR="00952395">
        <w:rPr>
          <w:rFonts w:ascii="Times New Roman" w:eastAsia="Times New Roman" w:hAnsi="Times New Roman" w:cs="Times New Roman"/>
          <w:color w:val="000000"/>
          <w:shd w:val="clear" w:color="auto" w:fill="FFFFFF"/>
        </w:rPr>
        <w:t xml:space="preserve">alone are not what drive </w:t>
      </w:r>
      <w:r w:rsidR="00952395">
        <w:rPr>
          <w:rFonts w:ascii="Times New Roman" w:eastAsia="Times New Roman" w:hAnsi="Times New Roman" w:cs="Times New Roman"/>
          <w:i/>
          <w:color w:val="000000"/>
          <w:shd w:val="clear" w:color="auto" w:fill="FFFFFF"/>
        </w:rPr>
        <w:t xml:space="preserve">change </w:t>
      </w:r>
      <w:r w:rsidR="00952395">
        <w:rPr>
          <w:rFonts w:ascii="Times New Roman" w:eastAsia="Times New Roman" w:hAnsi="Times New Roman" w:cs="Times New Roman"/>
          <w:color w:val="000000"/>
          <w:shd w:val="clear" w:color="auto" w:fill="FFFFFF"/>
        </w:rPr>
        <w:t xml:space="preserve">in choice under time pressure, but are mediated via strategic shifts in attention. It is these shifts in attention that represent a </w:t>
      </w:r>
      <w:r w:rsidRPr="00B6055D">
        <w:rPr>
          <w:rFonts w:ascii="Times New Roman" w:eastAsia="Times New Roman" w:hAnsi="Times New Roman" w:cs="Times New Roman"/>
          <w:color w:val="000000"/>
          <w:shd w:val="clear" w:color="auto" w:fill="FFFFFF"/>
          <w:lang w:val="en-CA"/>
        </w:rPr>
        <w:t>separable source of</w:t>
      </w:r>
      <w:r w:rsidR="00562032" w:rsidRPr="00B6055D">
        <w:rPr>
          <w:rFonts w:ascii="Times New Roman" w:eastAsia="Times New Roman" w:hAnsi="Times New Roman" w:cs="Times New Roman"/>
          <w:color w:val="000000"/>
          <w:shd w:val="clear" w:color="auto" w:fill="FFFFFF"/>
          <w:lang w:val="en-CA"/>
        </w:rPr>
        <w:t xml:space="preserve"> individual </w:t>
      </w:r>
      <w:r w:rsidRPr="00B6055D">
        <w:rPr>
          <w:rFonts w:ascii="Times New Roman" w:eastAsia="Times New Roman" w:hAnsi="Times New Roman" w:cs="Times New Roman"/>
          <w:color w:val="000000"/>
          <w:shd w:val="clear" w:color="auto" w:fill="FFFFFF"/>
          <w:lang w:val="en-CA"/>
        </w:rPr>
        <w:t xml:space="preserve">differences that </w:t>
      </w:r>
      <w:r w:rsidR="00952395">
        <w:rPr>
          <w:rFonts w:ascii="Times New Roman" w:eastAsia="Times New Roman" w:hAnsi="Times New Roman" w:cs="Times New Roman"/>
          <w:color w:val="000000"/>
          <w:shd w:val="clear" w:color="auto" w:fill="FFFFFF"/>
          <w:lang w:val="en-CA"/>
        </w:rPr>
        <w:t xml:space="preserve">appears to </w:t>
      </w:r>
      <w:r w:rsidRPr="00B6055D">
        <w:rPr>
          <w:rFonts w:ascii="Times New Roman" w:eastAsia="Times New Roman" w:hAnsi="Times New Roman" w:cs="Times New Roman"/>
          <w:color w:val="000000"/>
          <w:shd w:val="clear" w:color="auto" w:fill="FFFFFF"/>
          <w:lang w:val="en-CA"/>
        </w:rPr>
        <w:t>drive</w:t>
      </w:r>
      <w:r w:rsidR="002B1CCC">
        <w:rPr>
          <w:rFonts w:ascii="Times New Roman" w:eastAsia="Times New Roman" w:hAnsi="Times New Roman" w:cs="Times New Roman"/>
          <w:color w:val="000000"/>
          <w:shd w:val="clear" w:color="auto" w:fill="FFFFFF"/>
          <w:lang w:val="en-CA"/>
        </w:rPr>
        <w:t xml:space="preserve"> changes in</w:t>
      </w:r>
      <w:r w:rsidRPr="00B6055D">
        <w:rPr>
          <w:rFonts w:ascii="Times New Roman" w:eastAsia="Times New Roman" w:hAnsi="Times New Roman" w:cs="Times New Roman"/>
          <w:color w:val="000000"/>
          <w:shd w:val="clear" w:color="auto" w:fill="FFFFFF"/>
          <w:lang w:val="en-CA"/>
        </w:rPr>
        <w:t xml:space="preserve"> choice behavior under time pressure. We thank the reviewer for their feedback </w:t>
      </w:r>
      <w:r w:rsidR="00EA1CFA" w:rsidRPr="00B6055D">
        <w:rPr>
          <w:rFonts w:ascii="Times New Roman" w:eastAsia="Times New Roman" w:hAnsi="Times New Roman" w:cs="Times New Roman"/>
          <w:color w:val="000000"/>
          <w:shd w:val="clear" w:color="auto" w:fill="FFFFFF"/>
          <w:lang w:val="en-CA"/>
        </w:rPr>
        <w:t>and the opportunity to</w:t>
      </w:r>
      <w:r w:rsidRPr="00B6055D">
        <w:rPr>
          <w:rFonts w:ascii="Times New Roman" w:eastAsia="Times New Roman" w:hAnsi="Times New Roman" w:cs="Times New Roman"/>
          <w:color w:val="000000"/>
          <w:shd w:val="clear" w:color="auto" w:fill="FFFFFF"/>
          <w:lang w:val="en-CA"/>
        </w:rPr>
        <w:t xml:space="preserve"> clarify this point and have amended the following sections to better communicate our intended argument</w:t>
      </w:r>
      <w:r w:rsidR="00EA1CFA" w:rsidRPr="00B6055D">
        <w:rPr>
          <w:rFonts w:ascii="Times New Roman" w:eastAsia="Times New Roman" w:hAnsi="Times New Roman" w:cs="Times New Roman"/>
          <w:color w:val="000000"/>
          <w:shd w:val="clear" w:color="auto" w:fill="FFFFFF"/>
          <w:lang w:val="en-CA"/>
        </w:rPr>
        <w:t>.</w:t>
      </w:r>
    </w:p>
    <w:p w14:paraId="5943BA64" w14:textId="2056F5E7" w:rsidR="0073482A" w:rsidRDefault="0073482A" w:rsidP="00F26564">
      <w:pPr>
        <w:rPr>
          <w:rFonts w:ascii="Times New Roman" w:eastAsia="Times New Roman" w:hAnsi="Times New Roman" w:cs="Times New Roman"/>
          <w:i/>
          <w:iCs/>
          <w:color w:val="000000"/>
          <w:shd w:val="clear" w:color="auto" w:fill="FFFFFF"/>
          <w:lang w:val="en-CA"/>
        </w:rPr>
      </w:pPr>
    </w:p>
    <w:p w14:paraId="43245039" w14:textId="4F1AE8DB" w:rsidR="00D54F23" w:rsidRDefault="00D54F23" w:rsidP="00F26564">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Introduction</w:t>
      </w:r>
      <w:r w:rsidR="00232AF4">
        <w:rPr>
          <w:rFonts w:ascii="Times New Roman" w:eastAsia="Times New Roman" w:hAnsi="Times New Roman" w:cs="Times New Roman"/>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t>final paragraph</w:t>
      </w:r>
      <w:r w:rsidR="00232AF4">
        <w:rPr>
          <w:rFonts w:ascii="Times New Roman" w:eastAsia="Times New Roman" w:hAnsi="Times New Roman" w:cs="Times New Roman"/>
          <w:color w:val="000000"/>
          <w:shd w:val="clear" w:color="auto" w:fill="FFFFFF"/>
          <w:lang w:val="en-CA"/>
        </w:rPr>
        <w:t>):</w:t>
      </w:r>
      <w:r w:rsidR="00232AF4" w:rsidRPr="00232AF4">
        <w:rPr>
          <w:rFonts w:ascii="Times New Roman" w:eastAsia="Times New Roman" w:hAnsi="Times New Roman" w:cs="Times New Roman"/>
          <w:color w:val="000000"/>
          <w:shd w:val="clear" w:color="auto" w:fill="FFFFFF"/>
          <w:lang w:val="en-CA"/>
        </w:rPr>
        <w:t xml:space="preserve"> </w:t>
      </w:r>
      <w:r w:rsidR="00232AF4">
        <w:rPr>
          <w:rFonts w:ascii="Times New Roman" w:eastAsia="Times New Roman" w:hAnsi="Times New Roman" w:cs="Times New Roman"/>
          <w:color w:val="000000"/>
          <w:shd w:val="clear" w:color="auto" w:fill="FFFFFF"/>
          <w:lang w:val="en-CA"/>
        </w:rPr>
        <w:t>Here, we sought to emphasize and clarify that we believe individual differences in social preference exist and are an important factor driving our presumed effects. Specifically</w:t>
      </w:r>
      <w:r w:rsidR="00257632">
        <w:rPr>
          <w:rFonts w:ascii="Times New Roman" w:eastAsia="Times New Roman" w:hAnsi="Times New Roman" w:cs="Times New Roman"/>
          <w:color w:val="000000"/>
          <w:shd w:val="clear" w:color="auto" w:fill="FFFFFF"/>
          <w:lang w:val="en-CA"/>
        </w:rPr>
        <w:t xml:space="preserve"> (changes highlighted</w:t>
      </w:r>
      <w:r w:rsidR="00E2638C">
        <w:rPr>
          <w:rFonts w:ascii="Times New Roman" w:eastAsia="Times New Roman" w:hAnsi="Times New Roman" w:cs="Times New Roman"/>
          <w:color w:val="000000"/>
          <w:shd w:val="clear" w:color="auto" w:fill="FFFFFF"/>
          <w:lang w:val="en-CA"/>
        </w:rPr>
        <w:t>, citations quoted in APA style for ease of reference</w:t>
      </w:r>
      <w:r w:rsidR="00257632">
        <w:rPr>
          <w:rFonts w:ascii="Times New Roman" w:eastAsia="Times New Roman" w:hAnsi="Times New Roman" w:cs="Times New Roman"/>
          <w:color w:val="000000"/>
          <w:shd w:val="clear" w:color="auto" w:fill="FFFFFF"/>
          <w:lang w:val="en-CA"/>
        </w:rPr>
        <w:t>):</w:t>
      </w:r>
    </w:p>
    <w:p w14:paraId="636CE796" w14:textId="77777777" w:rsidR="00257632" w:rsidRDefault="00257632" w:rsidP="00F26564">
      <w:pPr>
        <w:rPr>
          <w:rFonts w:ascii="Times New Roman" w:eastAsia="Times New Roman" w:hAnsi="Times New Roman" w:cs="Times New Roman"/>
          <w:color w:val="000000"/>
          <w:shd w:val="clear" w:color="auto" w:fill="FFFFFF"/>
          <w:lang w:val="en-CA"/>
        </w:rPr>
      </w:pPr>
    </w:p>
    <w:p w14:paraId="680C84EB" w14:textId="7639004A" w:rsidR="00DF1570" w:rsidRPr="00DF1570" w:rsidRDefault="00D54F23" w:rsidP="00DF1570">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lastRenderedPageBreak/>
        <w:t>“</w:t>
      </w:r>
      <w:r w:rsidR="00DF1570">
        <w:rPr>
          <w:rFonts w:ascii="Times New Roman" w:eastAsia="Times New Roman" w:hAnsi="Times New Roman" w:cs="Times New Roman"/>
          <w:color w:val="000000"/>
          <w:shd w:val="clear" w:color="auto" w:fill="FFFFFF"/>
          <w:lang w:val="en-CA"/>
        </w:rPr>
        <w:t xml:space="preserve">… </w:t>
      </w:r>
      <w:r w:rsidR="00EE766B">
        <w:rPr>
          <w:rFonts w:ascii="Times New Roman" w:eastAsia="Times New Roman" w:hAnsi="Times New Roman" w:cs="Times New Roman"/>
        </w:rPr>
        <w:t xml:space="preserve">Determining whether changes in gaze were driven by underlying priorities </w:t>
      </w:r>
      <w:r w:rsidR="00EE766B" w:rsidRPr="00664AE8">
        <w:rPr>
          <w:rFonts w:ascii="Times New Roman" w:eastAsia="Times New Roman" w:hAnsi="Times New Roman" w:cs="Times New Roman"/>
          <w:color w:val="000000"/>
          <w:highlight w:val="yellow"/>
          <w:shd w:val="clear" w:color="auto" w:fill="FFFFFF"/>
        </w:rPr>
        <w:t>(which might represent a core individual difference present under both time pressure and free response conditions)</w:t>
      </w:r>
      <w:r w:rsidR="00EE766B">
        <w:rPr>
          <w:rFonts w:ascii="Times New Roman" w:eastAsia="Times New Roman" w:hAnsi="Times New Roman" w:cs="Times New Roman"/>
        </w:rPr>
        <w:t xml:space="preserve"> requires some way to measure those priorities. However, if social preferences drive attention and attention drives the very choices used to infer preferences, this leads to a circularity of inference that makes causal analysis difficult. Thus, to identify underlying preferences independent of the effect of attention on choice, and to determine how those preferences might shape eye gaze, we developed a novel extension of attentional drift diffusion models </w:t>
      </w:r>
      <w:r w:rsidR="00EE766B">
        <w:rPr>
          <w:rFonts w:ascii="Times New Roman" w:eastAsia="Times New Roman" w:hAnsi="Times New Roman" w:cs="Times New Roman"/>
        </w:rPr>
        <w:fldChar w:fldCharType="begin" w:fldLock="1"/>
      </w:r>
      <w:r w:rsidR="00B95EC4">
        <w:rPr>
          <w:rFonts w:ascii="Times New Roman" w:eastAsia="Times New Roman" w:hAnsi="Times New Roman" w:cs="Times New Roman"/>
        </w:rPr>
        <w:instrText>ADDIN CSL_CITATION {"citationItems":[{"id":"ITEM-1","itemData":{"ISSN":"2352-250X","author":[{"dropping-particle":"","family":"Krajbich","given":"Ian","non-dropping-particle":"","parse-names":false,"suffix":""}],"container-title":"Current opinion in psychology","id":"ITEM-1","issued":{"date-parts":[["2018"]]},"publisher":"Elsevier","title":"Accounting for attention in sequential sampling models of decision making","type":"article-journal"},"uris":["http://www.mendeley.com/documents/?uuid=03de10e6-ab50-4322-9fd2-6eb5801e08d6"]},{"id":"ITEM-2","itemData":{"DOI":"10.1038/nn.2635","ISBN":"1546-1726 (Electronic)\\n1097-6256 (Linking)","ISSN":"10976256","PMID":"20835253","abstract":"Most organisms facing a choice between multiple stimuli will look repeatedly at them, presumably implementing a comparison process between the items' values. Little is known about the nature of the comparison process in value-based decision-making or about the role of visual fixations in this process. We created a computational model of value-based binary choice in which fixations guide the comparison process and tested it on humans using eye-tracking. We found that the model can quantitatively explain complex relationships between fixation patterns and choices, as well as several fixation-driven decision biases.","author":[{"dropping-particle":"","family":"Krajbich","given":"Ian","non-dropping-particle":"","parse-names":false,"suffix":""},{"dropping-particle":"","family":"Armel","given":"Carrie","non-dropping-particle":"","parse-names":false,"suffix":""},{"dropping-particle":"","family":"Rangel","given":"Antonio","non-dropping-particle":"","parse-names":false,"suffix":""}],"container-title":"Nature Neuroscience","id":"ITEM-2","issue":"10","issued":{"date-parts":[["2010"]]},"page":"1292-1298","title":"Visual fixations and the computation and comparison of value in simple choice","type":"article-journal","volume":"13"},"uris":["http://www.mendeley.com/documents/?uuid=cd9b76f8-c67a-42a3-9bb2-7d0822c0894a"]},{"id":"ITEM-3","itemData":{"DOI":"10.1177/0956797618810521","ISSN":"14679280","abstract":"When making decisions, people tend to choose the option they have looked at more. An unanswered question is how attention influences the choice process: whether it amplifies the subjective value of the looked-at option or instead adds a constant, value-independent bias. To address this, we examined choice data from six eye-tracking studies (Ns = 39, 44, 44, 36, 20, and 45, respectively) to characterize the interaction between value and gaze in the choice process. We found that the summed values of the options influenced response times in every data set and the gaze-choice correlation in most data sets, in line with an amplifying role of attention in the choice process. Our results suggest that this amplifying effect is more pronounced in tasks using large sets of familiar stimuli, compared with tasks using small sets of learned stimuli.","author":[{"dropping-particle":"","family":"Smith","given":"Stephanie M.","non-dropping-particle":"","parse-names":false,"suffix":""},{"dropping-particle":"","family":"Krajbich","given":"Ian","non-dropping-particle":"","parse-names":false,"suffix":""}],"container-title":"Psychological Science","id":"ITEM-3","issued":{"date-parts":[["2019"]]},"title":"Gaze Amplifies Value in Decision Making","type":"article-journal"},"uris":["http://www.mendeley.com/documents/?uuid=c11ba768-a64c-355b-8ecb-c1952d7a1abc"]}],"mendeley":{"formattedCitation":"(Krajbich, 2018; Krajbich, Armel, &amp; Rangel, 2010; Smith &amp; Krajbich, 2019)","plainTextFormattedCitation":"(Krajbich, 2018; Krajbich, Armel, &amp; Rangel, 2010; Smith &amp; Krajbich, 2019)","previouslyFormattedCitation":"(Krajbich, 2018; Krajbich, Armel, &amp; Rangel, 2010; Smith &amp; Krajbich, 2019)"},"properties":{"noteIndex":0},"schema":"https://github.com/citation-style-language/schema/raw/master/csl-citation.json"}</w:instrText>
      </w:r>
      <w:r w:rsidR="00EE766B">
        <w:rPr>
          <w:rFonts w:ascii="Times New Roman" w:eastAsia="Times New Roman" w:hAnsi="Times New Roman" w:cs="Times New Roman"/>
        </w:rPr>
        <w:fldChar w:fldCharType="separate"/>
      </w:r>
      <w:r w:rsidR="00EE766B" w:rsidRPr="00EE766B">
        <w:rPr>
          <w:rFonts w:ascii="Times New Roman" w:eastAsia="Times New Roman" w:hAnsi="Times New Roman" w:cs="Times New Roman"/>
          <w:noProof/>
        </w:rPr>
        <w:t>(Krajbich, 2018; Krajbich, Armel, &amp; Rangel, 2010; Smith &amp; Krajbich, 2019)</w:t>
      </w:r>
      <w:r w:rsidR="00EE766B">
        <w:rPr>
          <w:rFonts w:ascii="Times New Roman" w:eastAsia="Times New Roman" w:hAnsi="Times New Roman" w:cs="Times New Roman"/>
        </w:rPr>
        <w:fldChar w:fldCharType="end"/>
      </w:r>
      <w:r w:rsidR="00EE766B">
        <w:rPr>
          <w:rFonts w:ascii="Times New Roman" w:eastAsia="Times New Roman" w:hAnsi="Times New Roman" w:cs="Times New Roman"/>
        </w:rPr>
        <w:t xml:space="preserve"> to simultaneously incorporate and account for real-time eye movements during choice. As </w:t>
      </w:r>
      <w:r w:rsidR="00EE766B" w:rsidRPr="005A3FA6">
        <w:rPr>
          <w:rFonts w:ascii="Times New Roman" w:eastAsia="Times New Roman" w:hAnsi="Times New Roman" w:cs="Times New Roman"/>
          <w:highlight w:val="yellow"/>
        </w:rPr>
        <w:t>expected, results from our computational model showed that individuals</w:t>
      </w:r>
      <w:r w:rsidR="00EE766B">
        <w:rPr>
          <w:rFonts w:ascii="Times New Roman" w:eastAsia="Times New Roman" w:hAnsi="Times New Roman" w:cs="Times New Roman"/>
          <w:highlight w:val="yellow"/>
        </w:rPr>
        <w:t xml:space="preserve"> </w:t>
      </w:r>
      <w:r w:rsidR="00EE766B" w:rsidRPr="005A3FA6">
        <w:rPr>
          <w:rFonts w:ascii="Times New Roman" w:eastAsia="Times New Roman" w:hAnsi="Times New Roman" w:cs="Times New Roman"/>
          <w:highlight w:val="yellow"/>
        </w:rPr>
        <w:t>exhibit stable social preferences that predicted generosity across both conditions</w:t>
      </w:r>
      <w:r w:rsidR="00EE766B">
        <w:rPr>
          <w:rFonts w:ascii="Times New Roman" w:eastAsia="Times New Roman" w:hAnsi="Times New Roman" w:cs="Times New Roman"/>
        </w:rPr>
        <w:t xml:space="preserve">. Importantly, we found that the model also predicted both early attention biases as well as how these biases changed under time pressure. Further confirming our hypotheses, individual differences in attention interacted with time pressure </w:t>
      </w:r>
      <w:r w:rsidR="00EE766B" w:rsidRPr="007E51EE">
        <w:rPr>
          <w:rFonts w:ascii="Times New Roman" w:eastAsia="Times New Roman" w:hAnsi="Times New Roman" w:cs="Times New Roman"/>
          <w:highlight w:val="yellow"/>
        </w:rPr>
        <w:t xml:space="preserve">and </w:t>
      </w:r>
      <w:r w:rsidR="00EE766B">
        <w:rPr>
          <w:rFonts w:ascii="Times New Roman" w:eastAsia="Times New Roman" w:hAnsi="Times New Roman" w:cs="Times New Roman"/>
          <w:highlight w:val="yellow"/>
        </w:rPr>
        <w:t>dispositional</w:t>
      </w:r>
      <w:r w:rsidR="00EE766B" w:rsidRPr="007E51EE">
        <w:rPr>
          <w:rFonts w:ascii="Times New Roman" w:eastAsia="Times New Roman" w:hAnsi="Times New Roman" w:cs="Times New Roman"/>
          <w:highlight w:val="yellow"/>
        </w:rPr>
        <w:t xml:space="preserve"> social preferences</w:t>
      </w:r>
      <w:r w:rsidR="00EE766B">
        <w:rPr>
          <w:rFonts w:ascii="Times New Roman" w:eastAsia="Times New Roman" w:hAnsi="Times New Roman" w:cs="Times New Roman"/>
        </w:rPr>
        <w:t xml:space="preserve"> to predict changes in generosity, while potential markers of intuition-driven preferences did not. </w:t>
      </w:r>
      <w:r w:rsidR="00EE766B" w:rsidRPr="00122782">
        <w:rPr>
          <w:rFonts w:ascii="Times New Roman" w:eastAsia="Times New Roman" w:hAnsi="Times New Roman" w:cs="Times New Roman"/>
          <w:highlight w:val="yellow"/>
        </w:rPr>
        <w:t xml:space="preserve">Finally, a follow-up study showed that forcing individuals to look at others’ outcomes rather than their own increased generosity, </w:t>
      </w:r>
      <w:r w:rsidR="00EE766B">
        <w:rPr>
          <w:rFonts w:ascii="Times New Roman" w:eastAsia="Times New Roman" w:hAnsi="Times New Roman" w:cs="Times New Roman"/>
          <w:highlight w:val="yellow"/>
        </w:rPr>
        <w:t>but only</w:t>
      </w:r>
      <w:r w:rsidR="00EE766B" w:rsidRPr="00122782">
        <w:rPr>
          <w:rFonts w:ascii="Times New Roman" w:eastAsia="Times New Roman" w:hAnsi="Times New Roman" w:cs="Times New Roman"/>
          <w:highlight w:val="yellow"/>
        </w:rPr>
        <w:t xml:space="preserve"> under time pressure, </w:t>
      </w:r>
      <w:r w:rsidR="00EE766B">
        <w:rPr>
          <w:rFonts w:ascii="Times New Roman" w:eastAsia="Times New Roman" w:hAnsi="Times New Roman" w:cs="Times New Roman"/>
          <w:highlight w:val="yellow"/>
        </w:rPr>
        <w:t>illustrating</w:t>
      </w:r>
      <w:r w:rsidR="00EE766B" w:rsidRPr="00122782">
        <w:rPr>
          <w:rFonts w:ascii="Times New Roman" w:eastAsia="Times New Roman" w:hAnsi="Times New Roman" w:cs="Times New Roman"/>
          <w:highlight w:val="yellow"/>
        </w:rPr>
        <w:t xml:space="preserve"> </w:t>
      </w:r>
      <w:r w:rsidR="00EE766B">
        <w:rPr>
          <w:rFonts w:ascii="Times New Roman" w:eastAsia="Times New Roman" w:hAnsi="Times New Roman" w:cs="Times New Roman"/>
          <w:highlight w:val="yellow"/>
        </w:rPr>
        <w:t xml:space="preserve">both the power and the limits of </w:t>
      </w:r>
      <w:r w:rsidR="00EE766B" w:rsidRPr="00122782">
        <w:rPr>
          <w:rFonts w:ascii="Times New Roman" w:eastAsia="Times New Roman" w:hAnsi="Times New Roman" w:cs="Times New Roman"/>
          <w:highlight w:val="yellow"/>
        </w:rPr>
        <w:t>attention’s causal influence on choice.</w:t>
      </w:r>
      <w:r w:rsidR="00EE766B">
        <w:rPr>
          <w:rFonts w:ascii="Times New Roman" w:eastAsia="Times New Roman" w:hAnsi="Times New Roman" w:cs="Times New Roman"/>
        </w:rPr>
        <w:t xml:space="preserve"> Thus, our model suggests that altruistic choice dynamics may result from dynamic attentional selection as opposed to the sequential activation of intuitive and controlled processes </w:t>
      </w:r>
      <w:r w:rsidR="00EE766B">
        <w:rPr>
          <w:rFonts w:ascii="Times New Roman" w:eastAsia="Times New Roman" w:hAnsi="Times New Roman" w:cs="Times New Roman"/>
        </w:rPr>
        <w:fldChar w:fldCharType="begin" w:fldLock="1"/>
      </w:r>
      <w:r w:rsidR="00B95EC4">
        <w:rPr>
          <w:rFonts w:ascii="Times New Roman" w:eastAsia="Times New Roman" w:hAnsi="Times New Roman" w:cs="Times New Roman"/>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greed","type":"article-journal","volume":"489"},"uris":["http://www.mendeley.com/documents/?uuid=552e6d37-f83f-4553-9316-4655b40059c6"]}],"mendeley":{"formattedCitation":"(Chen &amp; Krajbich, 2018; Rand, Greene, &amp; Nowak, 2012)","plainTextFormattedCitation":"(Chen &amp; Krajbich, 2018; Rand, Greene, &amp; Nowak, 2012)","previouslyFormattedCitation":"(Chen &amp; Krajbich, 2018; Rand, Greene, &amp; Nowak, 2012)"},"properties":{"noteIndex":0},"schema":"https://github.com/citation-style-language/schema/raw/master/csl-citation.json"}</w:instrText>
      </w:r>
      <w:r w:rsidR="00EE766B">
        <w:rPr>
          <w:rFonts w:ascii="Times New Roman" w:eastAsia="Times New Roman" w:hAnsi="Times New Roman" w:cs="Times New Roman"/>
        </w:rPr>
        <w:fldChar w:fldCharType="separate"/>
      </w:r>
      <w:r w:rsidR="00EE766B" w:rsidRPr="00EE766B">
        <w:rPr>
          <w:rFonts w:ascii="Times New Roman" w:eastAsia="Times New Roman" w:hAnsi="Times New Roman" w:cs="Times New Roman"/>
          <w:noProof/>
        </w:rPr>
        <w:t>(Chen &amp; Krajbich, 2018; Rand, Greene, &amp; Nowak, 2012)</w:t>
      </w:r>
      <w:r w:rsidR="00EE766B">
        <w:rPr>
          <w:rFonts w:ascii="Times New Roman" w:eastAsia="Times New Roman" w:hAnsi="Times New Roman" w:cs="Times New Roman"/>
        </w:rPr>
        <w:fldChar w:fldCharType="end"/>
      </w:r>
      <w:r w:rsidR="00DF1570" w:rsidRPr="00DF1570">
        <w:rPr>
          <w:rFonts w:ascii="Times New Roman" w:eastAsia="Times New Roman" w:hAnsi="Times New Roman" w:cs="Times New Roman"/>
          <w:color w:val="000000"/>
          <w:shd w:val="clear" w:color="auto" w:fill="FFFFFF"/>
          <w:lang w:val="en-CA"/>
        </w:rPr>
        <w:t>.</w:t>
      </w:r>
    </w:p>
    <w:p w14:paraId="0236FD4D" w14:textId="3D6DAE2C" w:rsidR="00896F10" w:rsidRDefault="00896F10" w:rsidP="00F26564">
      <w:pPr>
        <w:rPr>
          <w:rFonts w:ascii="Times New Roman" w:eastAsia="Times New Roman" w:hAnsi="Times New Roman" w:cs="Times New Roman"/>
          <w:color w:val="000000"/>
          <w:shd w:val="clear" w:color="auto" w:fill="FFFFFF"/>
          <w:lang w:val="en-CA"/>
        </w:rPr>
      </w:pPr>
    </w:p>
    <w:p w14:paraId="3F99F19A" w14:textId="63FD61F2" w:rsidR="00546037"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Results: </w:t>
      </w:r>
      <w:r w:rsidRPr="003D1DC7">
        <w:rPr>
          <w:rFonts w:ascii="Times New Roman" w:eastAsia="Times New Roman" w:hAnsi="Times New Roman" w:cs="Times New Roman"/>
          <w:color w:val="000000"/>
          <w:shd w:val="clear" w:color="auto" w:fill="FFFFFF"/>
          <w:lang w:val="en-CA"/>
        </w:rPr>
        <w:t>Processing time moderates individual differences in generosity</w:t>
      </w:r>
      <w:r>
        <w:rPr>
          <w:rFonts w:ascii="Times New Roman" w:eastAsia="Times New Roman" w:hAnsi="Times New Roman" w:cs="Times New Roman"/>
          <w:color w:val="000000"/>
          <w:shd w:val="clear" w:color="auto" w:fill="FFFFFF"/>
          <w:lang w:val="en-CA"/>
        </w:rPr>
        <w:t>. Here, we sought to clarify that we think gaze parameters might reflect not the only bias, but an additional bias that can influence choice.</w:t>
      </w:r>
    </w:p>
    <w:p w14:paraId="0AA375CE" w14:textId="77777777" w:rsidR="00257632" w:rsidRDefault="00257632" w:rsidP="00546037">
      <w:pPr>
        <w:rPr>
          <w:rFonts w:ascii="Times New Roman" w:eastAsia="Times New Roman" w:hAnsi="Times New Roman" w:cs="Times New Roman"/>
          <w:color w:val="000000"/>
          <w:shd w:val="clear" w:color="auto" w:fill="FFFFFF"/>
          <w:lang w:val="en-CA"/>
        </w:rPr>
      </w:pPr>
    </w:p>
    <w:p w14:paraId="4F394894" w14:textId="35F62835" w:rsidR="003D1DC7" w:rsidRPr="003D1DC7" w:rsidRDefault="00546037" w:rsidP="003D1DC7">
      <w:pPr>
        <w:rPr>
          <w:rFonts w:ascii="Times New Roman" w:eastAsia="Times New Roman" w:hAnsi="Times New Roman" w:cs="Times New Roman"/>
        </w:rPr>
      </w:pPr>
      <w:r w:rsidDel="00546037">
        <w:rPr>
          <w:rFonts w:ascii="Times New Roman" w:eastAsia="Times New Roman" w:hAnsi="Times New Roman" w:cs="Times New Roman"/>
          <w:color w:val="000000"/>
          <w:shd w:val="clear" w:color="auto" w:fill="FFFFFF"/>
          <w:lang w:val="en-CA"/>
        </w:rPr>
        <w:t xml:space="preserve"> </w:t>
      </w:r>
      <w:r w:rsidR="003D1DC7">
        <w:rPr>
          <w:rFonts w:ascii="Times New Roman" w:eastAsia="Times New Roman" w:hAnsi="Times New Roman" w:cs="Times New Roman"/>
          <w:color w:val="000000"/>
          <w:shd w:val="clear" w:color="auto" w:fill="FFFFFF"/>
          <w:lang w:val="en-CA"/>
        </w:rPr>
        <w:t>“</w:t>
      </w:r>
      <w:r w:rsidR="002A6414">
        <w:rPr>
          <w:rFonts w:ascii="Times New Roman" w:eastAsia="Times New Roman" w:hAnsi="Times New Roman" w:cs="Times New Roman"/>
        </w:rPr>
        <w:t>…</w:t>
      </w:r>
      <w:r w:rsidR="003D1DC7">
        <w:rPr>
          <w:rFonts w:ascii="Times New Roman" w:eastAsia="Times New Roman" w:hAnsi="Times New Roman" w:cs="Times New Roman"/>
        </w:rPr>
        <w:t xml:space="preserve"> </w:t>
      </w:r>
      <w:r w:rsidR="00757DA1" w:rsidRPr="00326755">
        <w:rPr>
          <w:rFonts w:ascii="Times New Roman" w:eastAsia="Times New Roman" w:hAnsi="Times New Roman" w:cs="Times New Roman"/>
          <w:highlight w:val="yellow"/>
        </w:rPr>
        <w:t xml:space="preserve">Rather, our results suggest an additional source of individual </w:t>
      </w:r>
      <w:r w:rsidR="00757DA1">
        <w:rPr>
          <w:rFonts w:ascii="Times New Roman" w:eastAsia="Times New Roman" w:hAnsi="Times New Roman" w:cs="Times New Roman"/>
          <w:highlight w:val="yellow"/>
        </w:rPr>
        <w:t>variance</w:t>
      </w:r>
      <w:r w:rsidR="00757DA1" w:rsidRPr="00326755">
        <w:rPr>
          <w:rFonts w:ascii="Times New Roman" w:eastAsia="Times New Roman" w:hAnsi="Times New Roman" w:cs="Times New Roman"/>
          <w:highlight w:val="yellow"/>
        </w:rPr>
        <w:t xml:space="preserve"> </w:t>
      </w:r>
      <w:r w:rsidR="00757DA1">
        <w:rPr>
          <w:rFonts w:ascii="Times New Roman" w:eastAsia="Times New Roman" w:hAnsi="Times New Roman" w:cs="Times New Roman"/>
          <w:highlight w:val="yellow"/>
        </w:rPr>
        <w:t xml:space="preserve">that </w:t>
      </w:r>
      <w:r w:rsidR="00757DA1" w:rsidRPr="00326755">
        <w:rPr>
          <w:rFonts w:ascii="Times New Roman" w:eastAsia="Times New Roman" w:hAnsi="Times New Roman" w:cs="Times New Roman"/>
          <w:highlight w:val="yellow"/>
        </w:rPr>
        <w:t>only emerged under time pressure and w</w:t>
      </w:r>
      <w:r w:rsidR="00757DA1">
        <w:rPr>
          <w:rFonts w:ascii="Times New Roman" w:eastAsia="Times New Roman" w:hAnsi="Times New Roman" w:cs="Times New Roman"/>
          <w:highlight w:val="yellow"/>
        </w:rPr>
        <w:t>as</w:t>
      </w:r>
      <w:r w:rsidR="00757DA1" w:rsidRPr="00326755">
        <w:rPr>
          <w:rFonts w:ascii="Times New Roman" w:eastAsia="Times New Roman" w:hAnsi="Times New Roman" w:cs="Times New Roman"/>
          <w:highlight w:val="yellow"/>
        </w:rPr>
        <w:t xml:space="preserve"> mitigated when people had more time to </w:t>
      </w:r>
      <w:r w:rsidR="00757DA1" w:rsidRPr="008A4253">
        <w:rPr>
          <w:rFonts w:ascii="Times New Roman" w:eastAsia="Times New Roman" w:hAnsi="Times New Roman" w:cs="Times New Roman"/>
          <w:highlight w:val="yellow"/>
        </w:rPr>
        <w:t>decide. We hypothesized that these biases reflect changes in</w:t>
      </w:r>
      <w:r w:rsidR="00757DA1">
        <w:rPr>
          <w:rFonts w:ascii="Times New Roman" w:eastAsia="Times New Roman" w:hAnsi="Times New Roman" w:cs="Times New Roman"/>
          <w:highlight w:val="yellow"/>
        </w:rPr>
        <w:t xml:space="preserve"> early</w:t>
      </w:r>
      <w:r w:rsidR="00757DA1" w:rsidRPr="008A4253">
        <w:rPr>
          <w:rFonts w:ascii="Times New Roman" w:eastAsia="Times New Roman" w:hAnsi="Times New Roman" w:cs="Times New Roman"/>
          <w:highlight w:val="yellow"/>
        </w:rPr>
        <w:t xml:space="preserve"> attention’s influence on choice</w:t>
      </w:r>
      <w:r w:rsidR="00757DA1">
        <w:rPr>
          <w:rFonts w:ascii="Times New Roman" w:eastAsia="Times New Roman" w:hAnsi="Times New Roman" w:cs="Times New Roman"/>
          <w:highlight w:val="yellow"/>
        </w:rPr>
        <w:t xml:space="preserve"> under time pressure</w:t>
      </w:r>
      <w:r w:rsidR="00757DA1" w:rsidRPr="008A4253">
        <w:rPr>
          <w:rFonts w:ascii="Times New Roman" w:eastAsia="Times New Roman" w:hAnsi="Times New Roman" w:cs="Times New Roman"/>
          <w:highlight w:val="yellow"/>
        </w:rPr>
        <w:t xml:space="preserve"> and therefore sought to understand the mechanisms underlying these changes.</w:t>
      </w:r>
      <w:r w:rsidR="001F2F69">
        <w:rPr>
          <w:rFonts w:ascii="Times New Roman" w:eastAsia="Times New Roman" w:hAnsi="Times New Roman" w:cs="Times New Roman"/>
          <w:highlight w:val="yellow"/>
        </w:rPr>
        <w:t>”</w:t>
      </w:r>
    </w:p>
    <w:p w14:paraId="71E78CCF" w14:textId="77777777" w:rsidR="003D1DC7" w:rsidRDefault="003D1DC7" w:rsidP="00F26564">
      <w:pPr>
        <w:rPr>
          <w:rFonts w:ascii="Times New Roman" w:eastAsia="Times New Roman" w:hAnsi="Times New Roman" w:cs="Times New Roman"/>
          <w:color w:val="000000"/>
          <w:shd w:val="clear" w:color="auto" w:fill="FFFFFF"/>
          <w:lang w:val="en-CA"/>
        </w:rPr>
      </w:pPr>
    </w:p>
    <w:p w14:paraId="3EDB8F34" w14:textId="77777777" w:rsidR="00546037"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Results: Absolute Model Fit. Here, we sought to clarify that our computational model largely confirms that there are stable individual differences that carry over from one condition to the other, and that these individual differences predict a large portion of the variability in generous responding.</w:t>
      </w:r>
    </w:p>
    <w:p w14:paraId="1136D3D4" w14:textId="77777777" w:rsidR="003D1DC7" w:rsidRDefault="003D1DC7" w:rsidP="00F26564">
      <w:pPr>
        <w:rPr>
          <w:rFonts w:ascii="Times New Roman" w:eastAsia="Times New Roman" w:hAnsi="Times New Roman" w:cs="Times New Roman"/>
          <w:color w:val="000000"/>
          <w:shd w:val="clear" w:color="auto" w:fill="FFFFFF"/>
          <w:lang w:val="en-CA"/>
        </w:rPr>
      </w:pPr>
    </w:p>
    <w:p w14:paraId="08C644D5" w14:textId="7724D169" w:rsidR="00896F10" w:rsidRPr="007C701C" w:rsidRDefault="00896F10" w:rsidP="002A6414">
      <w:pPr>
        <w:rPr>
          <w:rFonts w:ascii="Symbol" w:eastAsia="Times New Roman" w:hAnsi="Symbol" w:cs="Times New Roman"/>
        </w:rPr>
      </w:pPr>
      <w:r>
        <w:rPr>
          <w:rFonts w:ascii="Times New Roman" w:eastAsia="Times New Roman" w:hAnsi="Times New Roman" w:cs="Times New Roman"/>
          <w:b/>
          <w:bCs/>
        </w:rPr>
        <w:t>“</w:t>
      </w:r>
      <w:r w:rsidR="002A6414">
        <w:rPr>
          <w:rFonts w:ascii="Times New Roman" w:eastAsia="Times New Roman" w:hAnsi="Times New Roman" w:cs="Times New Roman"/>
          <w:b/>
          <w:bCs/>
        </w:rPr>
        <w:t>…</w:t>
      </w:r>
      <w:r w:rsidR="0023241F">
        <w:rPr>
          <w:rFonts w:ascii="Times New Roman" w:eastAsia="Times New Roman" w:hAnsi="Times New Roman" w:cs="Times New Roman"/>
          <w:highlight w:val="yellow"/>
        </w:rPr>
        <w:t>U</w:t>
      </w:r>
      <w:r w:rsidR="0023241F" w:rsidRPr="00BA1539">
        <w:rPr>
          <w:rFonts w:ascii="Times New Roman" w:eastAsia="Times New Roman" w:hAnsi="Times New Roman" w:cs="Times New Roman"/>
          <w:highlight w:val="yellow"/>
        </w:rPr>
        <w:t xml:space="preserve">sing logistic models, we </w:t>
      </w:r>
      <w:r w:rsidR="0023241F">
        <w:rPr>
          <w:rFonts w:ascii="Times New Roman" w:eastAsia="Times New Roman" w:hAnsi="Times New Roman" w:cs="Times New Roman"/>
          <w:highlight w:val="yellow"/>
        </w:rPr>
        <w:t xml:space="preserve">also </w:t>
      </w:r>
      <w:r w:rsidR="0023241F" w:rsidRPr="00BA1539">
        <w:rPr>
          <w:rFonts w:ascii="Times New Roman" w:eastAsia="Times New Roman" w:hAnsi="Times New Roman" w:cs="Times New Roman"/>
          <w:highlight w:val="yellow"/>
        </w:rPr>
        <w:t xml:space="preserve">verified that model-extracted parameters quantifying </w:t>
      </w:r>
      <w:r w:rsidR="0023241F">
        <w:rPr>
          <w:rFonts w:ascii="Times New Roman" w:eastAsia="Times New Roman" w:hAnsi="Times New Roman" w:cs="Times New Roman"/>
          <w:highlight w:val="yellow"/>
        </w:rPr>
        <w:t xml:space="preserve">dispositional </w:t>
      </w:r>
      <w:r w:rsidR="0023241F" w:rsidRPr="00BA1539">
        <w:rPr>
          <w:rFonts w:ascii="Times New Roman" w:eastAsia="Times New Roman" w:hAnsi="Times New Roman" w:cs="Times New Roman"/>
          <w:highlight w:val="yellow"/>
        </w:rPr>
        <w:t>social preferences (i.e. w</w:t>
      </w:r>
      <w:r w:rsidR="0023241F" w:rsidRPr="00BA1539">
        <w:rPr>
          <w:rFonts w:ascii="Times New Roman" w:eastAsia="Times New Roman" w:hAnsi="Times New Roman" w:cs="Times New Roman"/>
          <w:highlight w:val="yellow"/>
          <w:vertAlign w:val="subscript"/>
        </w:rPr>
        <w:t>self</w:t>
      </w:r>
      <w:r w:rsidR="0023241F" w:rsidRPr="00BA1539">
        <w:rPr>
          <w:rFonts w:ascii="Times New Roman" w:eastAsia="Times New Roman" w:hAnsi="Times New Roman" w:cs="Times New Roman"/>
          <w:highlight w:val="yellow"/>
        </w:rPr>
        <w:t>, w</w:t>
      </w:r>
      <w:r w:rsidR="0023241F" w:rsidRPr="00BA1539">
        <w:rPr>
          <w:rFonts w:ascii="Times New Roman" w:eastAsia="Times New Roman" w:hAnsi="Times New Roman" w:cs="Times New Roman"/>
          <w:highlight w:val="yellow"/>
          <w:vertAlign w:val="subscript"/>
        </w:rPr>
        <w:t>other</w:t>
      </w:r>
      <w:r w:rsidR="0023241F" w:rsidRPr="00BA1539">
        <w:rPr>
          <w:rFonts w:ascii="Times New Roman" w:eastAsia="Times New Roman" w:hAnsi="Times New Roman" w:cs="Times New Roman"/>
          <w:highlight w:val="yellow"/>
        </w:rPr>
        <w:t>, w</w:t>
      </w:r>
      <w:r w:rsidR="0023241F" w:rsidRPr="00BA1539">
        <w:rPr>
          <w:rFonts w:ascii="Times New Roman" w:eastAsia="Times New Roman" w:hAnsi="Times New Roman" w:cs="Times New Roman"/>
          <w:highlight w:val="yellow"/>
          <w:vertAlign w:val="subscript"/>
        </w:rPr>
        <w:t>fair</w:t>
      </w:r>
      <w:r w:rsidR="0023241F" w:rsidRPr="00BA1539">
        <w:rPr>
          <w:rFonts w:ascii="Times New Roman" w:eastAsia="Times New Roman" w:hAnsi="Times New Roman" w:cs="Times New Roman"/>
          <w:highlight w:val="yellow"/>
        </w:rPr>
        <w:t>) were independently predictive of proportion generosity under high time pressure (w</w:t>
      </w:r>
      <w:r w:rsidR="0023241F" w:rsidRPr="00BA1539">
        <w:rPr>
          <w:rFonts w:ascii="Times New Roman" w:eastAsia="Times New Roman" w:hAnsi="Times New Roman" w:cs="Times New Roman"/>
          <w:highlight w:val="yellow"/>
          <w:vertAlign w:val="subscript"/>
        </w:rPr>
        <w:t xml:space="preserve">self </w:t>
      </w:r>
      <w:r w:rsidR="0023241F" w:rsidRPr="00BA1539">
        <w:rPr>
          <w:rFonts w:ascii="Times New Roman" w:eastAsia="Times New Roman" w:hAnsi="Times New Roman" w:cs="Times New Roman"/>
          <w:highlight w:val="yellow"/>
        </w:rPr>
        <w:t xml:space="preserve">: </w:t>
      </w:r>
      <w:r w:rsidR="0023241F" w:rsidRPr="00BA1539">
        <w:rPr>
          <w:rFonts w:ascii="Times New Roman" w:eastAsia="Times New Roman" w:hAnsi="Times New Roman" w:cs="Times New Roman"/>
          <w:i/>
          <w:highlight w:val="yellow"/>
        </w:rPr>
        <w:t>b</w:t>
      </w:r>
      <w:r w:rsidR="0023241F" w:rsidRPr="00BA1539">
        <w:rPr>
          <w:rFonts w:ascii="Times New Roman" w:eastAsia="Times New Roman" w:hAnsi="Times New Roman" w:cs="Times New Roman"/>
          <w:highlight w:val="yellow"/>
        </w:rPr>
        <w:t xml:space="preserve"> = -41.120, SE = 3.837, z = -10.003, </w:t>
      </w:r>
      <w:r w:rsidR="0023241F" w:rsidRPr="00BA1539">
        <w:rPr>
          <w:rFonts w:ascii="Times New Roman" w:eastAsia="Times New Roman" w:hAnsi="Times New Roman" w:cs="Times New Roman"/>
          <w:i/>
          <w:highlight w:val="yellow"/>
        </w:rPr>
        <w:t>p</w:t>
      </w:r>
      <w:r w:rsidR="0023241F" w:rsidRPr="00BA1539">
        <w:rPr>
          <w:rFonts w:ascii="Times New Roman" w:eastAsia="Times New Roman" w:hAnsi="Times New Roman" w:cs="Times New Roman"/>
          <w:highlight w:val="yellow"/>
        </w:rPr>
        <w:t xml:space="preserve"> &lt; .001, R</w:t>
      </w:r>
      <w:r w:rsidR="0023241F" w:rsidRPr="00BA1539">
        <w:rPr>
          <w:rFonts w:ascii="Symbol" w:eastAsia="Times New Roman" w:hAnsi="Symbol" w:cs="Times New Roman"/>
          <w:highlight w:val="yellow"/>
          <w:vertAlign w:val="superscript"/>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Times New Roman" w:eastAsia="Times New Roman" w:hAnsi="Times New Roman" w:cs="Times New Roman"/>
          <w:highlight w:val="yellow"/>
        </w:rPr>
        <w:t>w</w:t>
      </w:r>
      <w:r w:rsidR="0023241F" w:rsidRPr="00BA1539">
        <w:rPr>
          <w:rFonts w:ascii="Times New Roman" w:eastAsia="Times New Roman" w:hAnsi="Times New Roman" w:cs="Times New Roman"/>
          <w:highlight w:val="yellow"/>
          <w:vertAlign w:val="subscript"/>
        </w:rPr>
        <w:t>other</w:t>
      </w:r>
      <w:r w:rsidR="0023241F" w:rsidRPr="00BA1539">
        <w:rPr>
          <w:rFonts w:ascii="Times New Roman" w:eastAsia="Times New Roman" w:hAnsi="Times New Roman" w:cs="Times New Roman"/>
          <w:highlight w:val="yellow"/>
        </w:rPr>
        <w:t xml:space="preserve">: </w:t>
      </w:r>
      <w:r w:rsidR="0023241F" w:rsidRPr="00BA1539">
        <w:rPr>
          <w:rFonts w:ascii="Times New Roman" w:eastAsia="Times New Roman" w:hAnsi="Times New Roman" w:cs="Times New Roman"/>
          <w:i/>
          <w:highlight w:val="yellow"/>
        </w:rPr>
        <w:t>b</w:t>
      </w:r>
      <w:r w:rsidR="0023241F" w:rsidRPr="00BA1539">
        <w:rPr>
          <w:rFonts w:ascii="Times New Roman" w:eastAsia="Times New Roman" w:hAnsi="Times New Roman" w:cs="Times New Roman"/>
          <w:highlight w:val="yellow"/>
        </w:rPr>
        <w:t xml:space="preserve"> = 74.418, SE = 3.837, z = 19.393, </w:t>
      </w:r>
      <w:r w:rsidR="0023241F" w:rsidRPr="00BA1539">
        <w:rPr>
          <w:rFonts w:ascii="Times New Roman" w:eastAsia="Times New Roman" w:hAnsi="Times New Roman" w:cs="Times New Roman"/>
          <w:i/>
          <w:highlight w:val="yellow"/>
        </w:rPr>
        <w:t>p</w:t>
      </w:r>
      <w:r w:rsidR="0023241F" w:rsidRPr="00BA1539">
        <w:rPr>
          <w:rFonts w:ascii="Times New Roman" w:eastAsia="Times New Roman" w:hAnsi="Times New Roman" w:cs="Times New Roman"/>
          <w:highlight w:val="yellow"/>
        </w:rPr>
        <w:t xml:space="preserve"> &lt; .001, R</w:t>
      </w:r>
      <w:r w:rsidR="0023241F" w:rsidRPr="00BA1539">
        <w:rPr>
          <w:rFonts w:ascii="Symbol" w:eastAsia="Times New Roman" w:hAnsi="Symbol" w:cs="Times New Roman"/>
          <w:highlight w:val="yellow"/>
          <w:vertAlign w:val="superscript"/>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Times New Roman" w:eastAsia="Times New Roman" w:hAnsi="Times New Roman" w:cs="Times New Roman"/>
          <w:highlight w:val="yellow"/>
        </w:rPr>
        <w:t>w</w:t>
      </w:r>
      <w:r w:rsidR="0023241F" w:rsidRPr="00BA1539">
        <w:rPr>
          <w:rFonts w:ascii="Times New Roman" w:eastAsia="Times New Roman" w:hAnsi="Times New Roman" w:cs="Times New Roman"/>
          <w:highlight w:val="yellow"/>
          <w:vertAlign w:val="subscript"/>
        </w:rPr>
        <w:t>fair</w:t>
      </w:r>
      <w:r w:rsidR="0023241F" w:rsidRPr="00BA1539">
        <w:rPr>
          <w:rFonts w:ascii="Times New Roman" w:eastAsia="Times New Roman" w:hAnsi="Times New Roman" w:cs="Times New Roman"/>
          <w:highlight w:val="yellow"/>
        </w:rPr>
        <w:t xml:space="preserve">: </w:t>
      </w:r>
      <w:r w:rsidR="0023241F" w:rsidRPr="00BA1539">
        <w:rPr>
          <w:rFonts w:ascii="Times New Roman" w:eastAsia="Times New Roman" w:hAnsi="Times New Roman" w:cs="Times New Roman"/>
          <w:i/>
          <w:highlight w:val="yellow"/>
        </w:rPr>
        <w:t>b</w:t>
      </w:r>
      <w:r w:rsidR="0023241F" w:rsidRPr="00BA1539">
        <w:rPr>
          <w:rFonts w:ascii="Times New Roman" w:eastAsia="Times New Roman" w:hAnsi="Times New Roman" w:cs="Times New Roman"/>
          <w:highlight w:val="yellow"/>
        </w:rPr>
        <w:t xml:space="preserve"> = 32.008, SE = 8.322, z = 3.846, </w:t>
      </w:r>
      <w:r w:rsidR="0023241F" w:rsidRPr="00BA1539">
        <w:rPr>
          <w:rFonts w:ascii="Times New Roman" w:eastAsia="Times New Roman" w:hAnsi="Times New Roman" w:cs="Times New Roman"/>
          <w:i/>
          <w:highlight w:val="yellow"/>
        </w:rPr>
        <w:t>p</w:t>
      </w:r>
      <w:r w:rsidR="0023241F" w:rsidRPr="00BA1539">
        <w:rPr>
          <w:rFonts w:ascii="Times New Roman" w:eastAsia="Times New Roman" w:hAnsi="Times New Roman" w:cs="Times New Roman"/>
          <w:highlight w:val="yellow"/>
        </w:rPr>
        <w:t xml:space="preserve"> &lt; .001, R</w:t>
      </w:r>
      <w:r w:rsidR="0023241F" w:rsidRPr="00BA1539">
        <w:rPr>
          <w:rFonts w:ascii="Symbol" w:eastAsia="Times New Roman" w:hAnsi="Symbol" w:cs="Times New Roman"/>
          <w:highlight w:val="yellow"/>
          <w:vertAlign w:val="superscript"/>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highlight w:val="yellow"/>
        </w:rPr>
        <w:t xml:space="preserve"> </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Times New Roman" w:eastAsia="Times New Roman" w:hAnsi="Times New Roman" w:cs="Times New Roman"/>
          <w:highlight w:val="yellow"/>
        </w:rPr>
        <w:t>) and low time pressure (w</w:t>
      </w:r>
      <w:r w:rsidR="0023241F" w:rsidRPr="00BA1539">
        <w:rPr>
          <w:rFonts w:ascii="Times New Roman" w:eastAsia="Times New Roman" w:hAnsi="Times New Roman" w:cs="Times New Roman"/>
          <w:highlight w:val="yellow"/>
          <w:vertAlign w:val="subscript"/>
        </w:rPr>
        <w:t xml:space="preserve">self </w:t>
      </w:r>
      <w:r w:rsidR="0023241F" w:rsidRPr="00BA1539">
        <w:rPr>
          <w:rFonts w:ascii="Times New Roman" w:eastAsia="Times New Roman" w:hAnsi="Times New Roman" w:cs="Times New Roman"/>
          <w:highlight w:val="yellow"/>
        </w:rPr>
        <w:t xml:space="preserve">: </w:t>
      </w:r>
      <w:r w:rsidR="0023241F" w:rsidRPr="00BA1539">
        <w:rPr>
          <w:rFonts w:ascii="Times New Roman" w:eastAsia="Times New Roman" w:hAnsi="Times New Roman" w:cs="Times New Roman"/>
          <w:i/>
          <w:highlight w:val="yellow"/>
        </w:rPr>
        <w:t>b</w:t>
      </w:r>
      <w:r w:rsidR="0023241F" w:rsidRPr="00BA1539">
        <w:rPr>
          <w:rFonts w:ascii="Times New Roman" w:eastAsia="Times New Roman" w:hAnsi="Times New Roman" w:cs="Times New Roman"/>
          <w:highlight w:val="yellow"/>
        </w:rPr>
        <w:t xml:space="preserve"> = -27.239, SE = 3.794, z = -7.179, </w:t>
      </w:r>
      <w:r w:rsidR="0023241F" w:rsidRPr="00BA1539">
        <w:rPr>
          <w:rFonts w:ascii="Times New Roman" w:eastAsia="Times New Roman" w:hAnsi="Times New Roman" w:cs="Times New Roman"/>
          <w:i/>
          <w:highlight w:val="yellow"/>
        </w:rPr>
        <w:t>p</w:t>
      </w:r>
      <w:r w:rsidR="0023241F" w:rsidRPr="00BA1539">
        <w:rPr>
          <w:rFonts w:ascii="Times New Roman" w:eastAsia="Times New Roman" w:hAnsi="Times New Roman" w:cs="Times New Roman"/>
          <w:highlight w:val="yellow"/>
        </w:rPr>
        <w:t xml:space="preserve"> &lt; .001, R</w:t>
      </w:r>
      <w:r w:rsidR="0023241F" w:rsidRPr="00BA1539">
        <w:rPr>
          <w:rFonts w:ascii="Symbol" w:eastAsia="Times New Roman" w:hAnsi="Symbol" w:cs="Times New Roman"/>
          <w:highlight w:val="yellow"/>
          <w:vertAlign w:val="superscript"/>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highlight w:val="yellow"/>
        </w:rPr>
        <w:t xml:space="preserve"> </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Times New Roman" w:eastAsia="Times New Roman" w:hAnsi="Times New Roman" w:cs="Times New Roman"/>
          <w:highlight w:val="yellow"/>
        </w:rPr>
        <w:t>w</w:t>
      </w:r>
      <w:r w:rsidR="0023241F" w:rsidRPr="00BA1539">
        <w:rPr>
          <w:rFonts w:ascii="Times New Roman" w:eastAsia="Times New Roman" w:hAnsi="Times New Roman" w:cs="Times New Roman"/>
          <w:highlight w:val="yellow"/>
          <w:vertAlign w:val="subscript"/>
        </w:rPr>
        <w:t xml:space="preserve">other </w:t>
      </w:r>
      <w:r w:rsidR="0023241F" w:rsidRPr="00BA1539">
        <w:rPr>
          <w:rFonts w:ascii="Times New Roman" w:eastAsia="Times New Roman" w:hAnsi="Times New Roman" w:cs="Times New Roman"/>
          <w:highlight w:val="yellow"/>
        </w:rPr>
        <w:t xml:space="preserve">: </w:t>
      </w:r>
      <w:r w:rsidR="0023241F" w:rsidRPr="00BA1539">
        <w:rPr>
          <w:rFonts w:ascii="Times New Roman" w:eastAsia="Times New Roman" w:hAnsi="Times New Roman" w:cs="Times New Roman"/>
          <w:i/>
          <w:highlight w:val="yellow"/>
        </w:rPr>
        <w:t>b</w:t>
      </w:r>
      <w:r w:rsidR="0023241F" w:rsidRPr="00BA1539">
        <w:rPr>
          <w:rFonts w:ascii="Times New Roman" w:eastAsia="Times New Roman" w:hAnsi="Times New Roman" w:cs="Times New Roman"/>
          <w:highlight w:val="yellow"/>
        </w:rPr>
        <w:t xml:space="preserve"> = 60.077, SE = 3.507, z = 17.129, </w:t>
      </w:r>
      <w:r w:rsidR="0023241F" w:rsidRPr="00BA1539">
        <w:rPr>
          <w:rFonts w:ascii="Times New Roman" w:eastAsia="Times New Roman" w:hAnsi="Times New Roman" w:cs="Times New Roman"/>
          <w:i/>
          <w:highlight w:val="yellow"/>
        </w:rPr>
        <w:t>p</w:t>
      </w:r>
      <w:r w:rsidR="0023241F" w:rsidRPr="00BA1539">
        <w:rPr>
          <w:rFonts w:ascii="Times New Roman" w:eastAsia="Times New Roman" w:hAnsi="Times New Roman" w:cs="Times New Roman"/>
          <w:highlight w:val="yellow"/>
        </w:rPr>
        <w:t xml:space="preserve"> &lt; .001, R</w:t>
      </w:r>
      <w:r w:rsidR="0023241F" w:rsidRPr="00BA1539">
        <w:rPr>
          <w:rFonts w:ascii="Symbol" w:eastAsia="Times New Roman" w:hAnsi="Symbol" w:cs="Times New Roman"/>
          <w:highlight w:val="yellow"/>
          <w:vertAlign w:val="superscript"/>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highlight w:val="yellow"/>
        </w:rPr>
        <w:t xml:space="preserve"> </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Times New Roman" w:eastAsia="Times New Roman" w:hAnsi="Times New Roman" w:cs="Times New Roman"/>
          <w:highlight w:val="yellow"/>
        </w:rPr>
        <w:t>w</w:t>
      </w:r>
      <w:r w:rsidR="0023241F" w:rsidRPr="00BA1539">
        <w:rPr>
          <w:rFonts w:ascii="Times New Roman" w:eastAsia="Times New Roman" w:hAnsi="Times New Roman" w:cs="Times New Roman"/>
          <w:highlight w:val="yellow"/>
          <w:vertAlign w:val="subscript"/>
        </w:rPr>
        <w:t>fair</w:t>
      </w:r>
      <w:r w:rsidR="0023241F" w:rsidRPr="00BA1539">
        <w:rPr>
          <w:rFonts w:ascii="Times New Roman" w:eastAsia="Times New Roman" w:hAnsi="Times New Roman" w:cs="Times New Roman"/>
          <w:highlight w:val="yellow"/>
        </w:rPr>
        <w:t xml:space="preserve">: </w:t>
      </w:r>
      <w:r w:rsidR="0023241F" w:rsidRPr="00BA1539">
        <w:rPr>
          <w:rFonts w:ascii="Times New Roman" w:eastAsia="Times New Roman" w:hAnsi="Times New Roman" w:cs="Times New Roman"/>
          <w:i/>
          <w:highlight w:val="yellow"/>
        </w:rPr>
        <w:t>b</w:t>
      </w:r>
      <w:r w:rsidR="0023241F" w:rsidRPr="00BA1539">
        <w:rPr>
          <w:rFonts w:ascii="Times New Roman" w:eastAsia="Times New Roman" w:hAnsi="Times New Roman" w:cs="Times New Roman"/>
          <w:highlight w:val="yellow"/>
        </w:rPr>
        <w:t xml:space="preserve"> = 29.469, SE = 7.921, z = 3.720, </w:t>
      </w:r>
      <w:r w:rsidR="0023241F" w:rsidRPr="00BA1539">
        <w:rPr>
          <w:rFonts w:ascii="Times New Roman" w:eastAsia="Times New Roman" w:hAnsi="Times New Roman" w:cs="Times New Roman"/>
          <w:i/>
          <w:highlight w:val="yellow"/>
        </w:rPr>
        <w:t>p</w:t>
      </w:r>
      <w:r w:rsidR="0023241F" w:rsidRPr="00BA1539">
        <w:rPr>
          <w:rFonts w:ascii="Times New Roman" w:eastAsia="Times New Roman" w:hAnsi="Times New Roman" w:cs="Times New Roman"/>
          <w:highlight w:val="yellow"/>
        </w:rPr>
        <w:t xml:space="preserve"> &lt; .001, R</w:t>
      </w:r>
      <w:r w:rsidR="0023241F" w:rsidRPr="00BA1539">
        <w:rPr>
          <w:rFonts w:ascii="Symbol" w:eastAsia="Times New Roman" w:hAnsi="Symbol" w:cs="Times New Roman"/>
          <w:highlight w:val="yellow"/>
          <w:vertAlign w:val="superscript"/>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highlight w:val="yellow"/>
        </w:rPr>
        <w:t xml:space="preserve"> </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Symbol" w:eastAsia="Times New Roman" w:hAnsi="Symbol" w:cs="Times New Roman"/>
          <w:highlight w:val="yellow"/>
        </w:rPr>
        <w:t></w:t>
      </w:r>
      <w:r w:rsidR="0023241F" w:rsidRPr="00BA1539">
        <w:rPr>
          <w:rFonts w:ascii="Times New Roman" w:eastAsia="Times New Roman" w:hAnsi="Times New Roman" w:cs="Times New Roman"/>
          <w:highlight w:val="yellow"/>
        </w:rPr>
        <w:t>).</w:t>
      </w:r>
      <w:r>
        <w:rPr>
          <w:rFonts w:ascii="Times New Roman" w:eastAsia="Times New Roman" w:hAnsi="Times New Roman" w:cs="Times New Roman"/>
        </w:rPr>
        <w:t>”</w:t>
      </w:r>
    </w:p>
    <w:p w14:paraId="45C71D39" w14:textId="77777777" w:rsidR="00896F10" w:rsidRPr="00896F10" w:rsidRDefault="00896F10" w:rsidP="00F26564">
      <w:pPr>
        <w:rPr>
          <w:rFonts w:ascii="Times New Roman" w:eastAsia="Times New Roman" w:hAnsi="Times New Roman" w:cs="Times New Roman"/>
          <w:color w:val="000000"/>
          <w:shd w:val="clear" w:color="auto" w:fill="FFFFFF"/>
        </w:rPr>
      </w:pPr>
    </w:p>
    <w:p w14:paraId="1F9A069C" w14:textId="56B3B2BB" w:rsidR="00562032" w:rsidRPr="00257632" w:rsidRDefault="00F26564" w:rsidP="00F26564">
      <w:pPr>
        <w:rPr>
          <w:rFonts w:ascii="Times New Roman" w:eastAsia="Times New Roman" w:hAnsi="Times New Roman" w:cs="Times New Roman"/>
          <w:b/>
          <w:bCs/>
          <w:i/>
          <w:iCs/>
          <w:color w:val="000000"/>
          <w:shd w:val="clear" w:color="auto" w:fill="FFFFFF"/>
          <w:lang w:val="en-CA"/>
        </w:rPr>
      </w:pPr>
      <w:r w:rsidRPr="00257632">
        <w:rPr>
          <w:rFonts w:ascii="Times New Roman" w:eastAsia="Times New Roman" w:hAnsi="Times New Roman" w:cs="Times New Roman"/>
          <w:b/>
          <w:bCs/>
          <w:i/>
          <w:iCs/>
          <w:color w:val="000000"/>
          <w:lang w:val="en-CA"/>
        </w:rPr>
        <w:br/>
      </w:r>
      <w:r w:rsidRPr="00257632">
        <w:rPr>
          <w:rFonts w:ascii="Times New Roman" w:eastAsia="Times New Roman" w:hAnsi="Times New Roman" w:cs="Times New Roman"/>
          <w:b/>
          <w:bCs/>
          <w:i/>
          <w:iCs/>
          <w:color w:val="000000"/>
          <w:shd w:val="clear" w:color="auto" w:fill="FFFFFF"/>
          <w:lang w:val="en-CA"/>
        </w:rPr>
        <w:t xml:space="preserve">2) Internal validity: One alternative explanation for the behavioral results would be that the </w:t>
      </w:r>
      <w:r w:rsidRPr="00257632">
        <w:rPr>
          <w:rFonts w:ascii="Times New Roman" w:eastAsia="Times New Roman" w:hAnsi="Times New Roman" w:cs="Times New Roman"/>
          <w:b/>
          <w:bCs/>
          <w:i/>
          <w:iCs/>
          <w:color w:val="000000"/>
          <w:shd w:val="clear" w:color="auto" w:fill="FFFFFF"/>
          <w:lang w:val="en-CA"/>
        </w:rPr>
        <w:lastRenderedPageBreak/>
        <w:t>spontaneous responses are more noisy and people who behave more extremely show regression to the mean if more time is available.</w:t>
      </w:r>
    </w:p>
    <w:p w14:paraId="757CDE4D" w14:textId="52693438" w:rsidR="00562032" w:rsidRPr="00B6055D" w:rsidRDefault="00562032" w:rsidP="00562032">
      <w:pPr>
        <w:ind w:firstLine="720"/>
        <w:rPr>
          <w:rFonts w:ascii="Times New Roman" w:eastAsia="Times New Roman" w:hAnsi="Times New Roman" w:cs="Times New Roman"/>
          <w:color w:val="000000"/>
          <w:shd w:val="clear" w:color="auto" w:fill="FFFFFF"/>
          <w:lang w:val="en-CA"/>
        </w:rPr>
      </w:pPr>
    </w:p>
    <w:p w14:paraId="379683AD" w14:textId="6024181B" w:rsidR="00546037" w:rsidRPr="00B6055D"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Like the reviewer, w</w:t>
      </w:r>
      <w:r w:rsidRPr="00B6055D">
        <w:rPr>
          <w:rFonts w:ascii="Times New Roman" w:eastAsia="Times New Roman" w:hAnsi="Times New Roman" w:cs="Times New Roman"/>
          <w:color w:val="000000"/>
          <w:shd w:val="clear" w:color="auto" w:fill="FFFFFF"/>
          <w:lang w:val="en-CA"/>
        </w:rPr>
        <w:t>e acknowledge the potential for noise to alter choice behavior in significant ways. This is precisely the motivation in our choice to use drift-diffusion modelling to capture the independent influence of noise and preference in choice behavior.</w:t>
      </w:r>
      <w:r>
        <w:rPr>
          <w:rFonts w:ascii="Times New Roman" w:eastAsia="Times New Roman" w:hAnsi="Times New Roman" w:cs="Times New Roman"/>
          <w:color w:val="000000"/>
          <w:shd w:val="clear" w:color="auto" w:fill="FFFFFF"/>
          <w:lang w:val="en-CA"/>
        </w:rPr>
        <w:t xml:space="preserve"> However,</w:t>
      </w:r>
      <w:r w:rsidRPr="00B6055D">
        <w:rPr>
          <w:rFonts w:ascii="Times New Roman" w:eastAsia="Times New Roman" w:hAnsi="Times New Roman" w:cs="Times New Roman"/>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t>we think it unlikely that the proposed explanation (that people are more noisy under time delay rather than under time pressure</w:t>
      </w:r>
      <w:r w:rsidR="00A77858">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 xml:space="preserve"> is the best account of our data, for several reasons. First and foremost, </w:t>
      </w:r>
      <w:r w:rsidRPr="00B6055D">
        <w:rPr>
          <w:rFonts w:ascii="Times New Roman" w:eastAsia="Times New Roman" w:hAnsi="Times New Roman" w:cs="Times New Roman"/>
          <w:color w:val="000000"/>
          <w:shd w:val="clear" w:color="auto" w:fill="FFFFFF"/>
          <w:lang w:val="en-CA"/>
        </w:rPr>
        <w:t xml:space="preserve">existing work </w:t>
      </w:r>
      <w:r>
        <w:rPr>
          <w:rFonts w:ascii="Times New Roman" w:eastAsia="Times New Roman" w:hAnsi="Times New Roman" w:cs="Times New Roman"/>
          <w:color w:val="000000"/>
          <w:shd w:val="clear" w:color="auto" w:fill="FFFFFF"/>
          <w:lang w:val="en-CA"/>
        </w:rPr>
        <w:t xml:space="preserve">on the effect of time on decision-making processes robustly show that the effects of noise are </w:t>
      </w:r>
      <w:r w:rsidRPr="006C09C6">
        <w:rPr>
          <w:rFonts w:ascii="Times New Roman" w:eastAsia="Times New Roman" w:hAnsi="Times New Roman" w:cs="Times New Roman"/>
          <w:i/>
          <w:color w:val="000000"/>
          <w:shd w:val="clear" w:color="auto" w:fill="FFFFFF"/>
          <w:lang w:val="en-CA"/>
        </w:rPr>
        <w:t>attenuated</w:t>
      </w:r>
      <w:r>
        <w:rPr>
          <w:rFonts w:ascii="Times New Roman" w:eastAsia="Times New Roman" w:hAnsi="Times New Roman" w:cs="Times New Roman"/>
          <w:color w:val="000000"/>
          <w:shd w:val="clear" w:color="auto" w:fill="FFFFFF"/>
          <w:lang w:val="en-CA"/>
        </w:rPr>
        <w:t xml:space="preserve"> with more time, rather than enhanced </w:t>
      </w:r>
      <w:r>
        <w:rPr>
          <w:rFonts w:ascii="Times New Roman" w:eastAsia="Times New Roman" w:hAnsi="Times New Roman" w:cs="Times New Roman"/>
          <w:color w:val="000000"/>
          <w:shd w:val="clear" w:color="auto" w:fill="FFFFFF"/>
          <w:lang w:val="en-CA"/>
        </w:rPr>
        <w:fldChar w:fldCharType="begin" w:fldLock="1"/>
      </w:r>
      <w:r>
        <w:rPr>
          <w:rFonts w:ascii="Times New Roman" w:eastAsia="Times New Roman" w:hAnsi="Times New Roman" w:cs="Times New Roman"/>
          <w:color w:val="000000"/>
          <w:shd w:val="clear" w:color="auto" w:fill="FFFFFF"/>
          <w:lang w:val="en-CA"/>
        </w:rPr>
        <w:instrText>ADDIN CSL_CITATION {"citationItems":[{"id":"ITEM-1","itemData":{"DOI":"10.1038/ncomms12400","ISBN":"2041-1723 (Electronic)\\r2041-1723 (Linking)","ISSN":"20411723","PMID":"27535638","abstract":"For decades now, normative theories of perceptual decisions, and their implementation as drift diffusion models, have driven and significantly improved our understanding of human and animal behaviour and the underlying neural processes. While similar processes seem to govern value-based decisions, we still lack the theoretical understanding of why this ought to be the case. Here, we show that, similar to perceptual decisions, drift diffusion models implement the optimal strategy for value-based decisions. Such optimal decisions require the models' decision boundaries to collapse over time, and to depend on the a priori knowledge about reward contingencies. Diffusion models only implement the optimal strategy under specific task assumptions, and cease to be optimal once we start relaxing these assumptions, by, for example, using non-linear utility functions. Our findings thus provide the much-needed theory for value-based decisions, explain the apparent similarity to perceptual decisions, and predict conditions under which this similarity should break down.","author":[{"dropping-particle":"","family":"Tajima","given":"Satohiro","non-dropping-particle":"","parse-names":false,"suffix":""},{"dropping-particle":"","family":"Drugowitsch","given":"Jan","non-dropping-particle":"","parse-names":false,"suffix":""},{"dropping-particle":"","family":"Pouget","given":"Alexandre","non-dropping-particle":"","parse-names":false,"suffix":""}],"container-title":"Nature Communications","id":"ITEM-1","issued":{"date-parts":[["2016"]]},"page":"1-12","publisher":"Nature Publishing Group","title":"Optimal policy for value-based decision-making","type":"article-journal","volume":"7"},"uris":["http://www.mendeley.com/documents/?uuid=89c23bbb-fcf2-45de-a4b0-0c7e8f87b43d"]},{"id":"ITEM-2","itemData":{"DOI":"10.1523/JNEUROSCI.2410-14.2015","ISBN":"1529-2401 (Electronic)\\r0270-6474 (Linking)","ISSN":"0270-6474","PMID":"25673842","abstract":"For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results.","author":[{"dropping-particle":"","family":"Hawkins","given":"G. E.","non-dropping-particle":"","parse-names":false,"suffix":""},{"dropping-particle":"","family":"Forstmann","given":"B. U.","non-dropping-particle":"","parse-names":false,"suffix":""},{"dropping-particle":"","family":"Wagenmakers","given":"E.-J.","non-dropping-particle":"","parse-names":false,"suffix":""},{"dropping-particle":"","family":"Ratcliff","given":"R.","non-dropping-particle":"","parse-names":false,"suffix":""},{"dropping-particle":"","family":"Brown","given":"S. D.","non-dropping-particle":"","parse-names":false,"suffix":""}],"container-title":"Journal of Neuroscience","id":"ITEM-2","issue":"6","issued":{"date-parts":[["2015"]]},"page":"2476-2484","title":"Revisiting the Evidence for Collapsing Boundaries and Urgency Signals in Perceptual Decision-Making","type":"article-journal","volume":"35"},"uris":["http://www.mendeley.com/documents/?uuid=4bc2943a-6aac-49f0-ad52-9387f1d21a03"]},{"id":"ITEM-3","itemData":{"ISBN":"1930-2975","ISSN":"1556-5068","abstract":"An important open problem is how values are compared to make simple choices. A natural hypothesis is that the brain carries out the computations associated with the value comparisons in a manner consistent with the Drift Diffusion Model (DDM), since this model has been able to account for a large amount of data in other domains. We investigated the ability of four different versions of the DDM to explain the data in a real binary food choice task under conditions of high and low time pressure. We found that a seven-parameter version of the DDM can account for the choice and reaction time data with high-accuracy, in both the high and low time pressure conditions. The changes associated with the introduction of time pressure could be traced to changes in two key model parameters: the barrier height and the noise in the slope of the drift process.","author":[{"dropping-particle":"","family":"Milosavljevic","given":"Milica","non-dropping-particle":"","parse-names":false,"suffix":""},{"dropping-particle":"","family":"Malmaud","given":"Jonathan","non-dropping-particle":"","parse-names":false,"suffix":""},{"dropping-particle":"","family":"Huth","given":"Alexander","non-dropping-particle":"","parse-names":false,"suffix":""},{"dropping-particle":"","family":"Koch","given":"Christof","non-dropping-particle":"","parse-names":false,"suffix":""},{"dropping-particle":"","family":"Rangel","given":"Antonio","non-dropping-particle":"","parse-names":false,"suffix":""}],"container-title":"Judgment and Decision Making","id":"ITEM-3","issue":"6","issued":{"date-parts":[["2010"]]},"page":"437-449","title":"The Drift Diffusion Model Can Account for the Accuracy and Reaction Time of Value-Based Choices Under High and Low Time Pressure","type":"article-journal","volume":"5"},"uris":["http://www.mendeley.com/documents/?uuid=f0da984b-398a-43a8-b0b3-8809e6e7cfdb"]},{"id":"ITEM-4","itemData":{"DOI":"10.1037/0033-295X.113.4.700","ISBN":"0033-295X (Print)\\n0033-295X (Linking)","ISSN":"0033295X","PMID":"17014301","abstract":"In this article, the authors consider optimal decision making in two-alternative forced-choice (TAFC) tasks. They begin by analyzing 6 models of TAFC decision making and show that all but one can be reduced to the drift diffusion model, implementing the statistically optimal algorithm (most accurate for a given speed or fastest for a given accuracy). They prove further that there is always an optimal trade-off between speed and accuracy that maximizes various reward functions, including reward rate (percentage of correct responses per unit time), as well as several other objective functions, including ones weighted for accuracy. They use these findings to address empirical data and make novel predictions about performance under optimality.","author":[{"dropping-particle":"","family":"Bogacz","given":"Rafal","non-dropping-particle":"","parse-names":false,"suffix":""},{"dropping-particle":"","family":"Brown","given":"Eric","non-dropping-particle":"","parse-names":false,"suffix":""},{"dropping-particle":"","family":"Moehlis","given":"Jeff","non-dropping-particle":"","parse-names":false,"suffix":""},{"dropping-particle":"","family":"Holmes","given":"Philip","non-dropping-particle":"","parse-names":false,"suffix":""},{"dropping-particle":"","family":"Cohen","given":"Jonathan D.","non-dropping-particle":"","parse-names":false,"suffix":""}],"container-title":"Psychological Review","id":"ITEM-4","issue":"4","issued":{"date-parts":[["2006"]]},"page":"700-765","title":"The physics of optimal decision making: A formal analysis of models of performance in two-alternative forced-choice tasks","type":"article-journal","volume":"113"},"uris":["http://www.mendeley.com/documents/?uuid=7cc9b962-e4e1-48e8-b2fe-7cfc36dffd5f"]}],"mendeley":{"formattedCitation":"(Bogacz, Brown, Moehlis, Holmes, &amp; Cohen, 2006; Hawkins, Forstmann, Wagenmakers, Ratcliff, &amp; Brown, 2015; Milosavljevic, Malmaud, Huth, Koch, &amp; Rangel, 2010; Tajima, Drugowitsch, &amp; Pouget, 2016)","plainTextFormattedCitation":"(Bogacz, Brown, Moehlis, Holmes, &amp; Cohen, 2006; Hawkins, Forstmann, Wagenmakers, Ratcliff, &amp; Brown, 2015; Milosavljevic, Malmaud, Huth, Koch, &amp; Rangel, 2010; Tajima, Drugowitsch, &amp; Pouget, 2016)","previouslyFormattedCitation":"(Bogacz, Brown, Moehlis, Holmes, &amp; Cohen, 2006; Hawkins, Forstmann, Wagenmakers, Ratcliff, &amp; Brown, 2015; Milosavljevic, Malmaud, Huth, Koch, &amp; Rangel, 2010; Tajima, Drugowitsch, &amp; Pouget, 2016)"},"properties":{"noteIndex":0},"schema":"https://github.com/citation-style-language/schema/raw/master/csl-citation.json"}</w:instrText>
      </w:r>
      <w:r>
        <w:rPr>
          <w:rFonts w:ascii="Times New Roman" w:eastAsia="Times New Roman" w:hAnsi="Times New Roman" w:cs="Times New Roman"/>
          <w:color w:val="000000"/>
          <w:shd w:val="clear" w:color="auto" w:fill="FFFFFF"/>
          <w:lang w:val="en-CA"/>
        </w:rPr>
        <w:fldChar w:fldCharType="separate"/>
      </w:r>
      <w:r w:rsidRPr="00420923">
        <w:rPr>
          <w:rFonts w:ascii="Times New Roman" w:eastAsia="Times New Roman" w:hAnsi="Times New Roman" w:cs="Times New Roman"/>
          <w:noProof/>
          <w:color w:val="000000"/>
          <w:shd w:val="clear" w:color="auto" w:fill="FFFFFF"/>
          <w:lang w:val="en-CA"/>
        </w:rPr>
        <w:t>(Bogacz, Brown, Moehlis, Holmes, &amp; Cohen, 2006; Hawkins, Forstmann, Wagenmakers, Ratcliff, &amp; Brown, 2015; Milosavljevic, Malmaud, Huth, Koch, &amp; Rangel, 2010; Tajima, Drugowitsch, &amp; Pouget, 2016)</w:t>
      </w:r>
      <w:r>
        <w:rPr>
          <w:rFonts w:ascii="Times New Roman" w:eastAsia="Times New Roman" w:hAnsi="Times New Roman" w:cs="Times New Roman"/>
          <w:color w:val="000000"/>
          <w:shd w:val="clear" w:color="auto" w:fill="FFFFFF"/>
          <w:lang w:val="en-CA"/>
        </w:rPr>
        <w:fldChar w:fldCharType="end"/>
      </w:r>
      <w:r>
        <w:rPr>
          <w:rFonts w:ascii="Times New Roman" w:eastAsia="Times New Roman" w:hAnsi="Times New Roman" w:cs="Times New Roman"/>
          <w:color w:val="000000"/>
          <w:shd w:val="clear" w:color="auto" w:fill="FFFFFF"/>
          <w:lang w:val="en-CA"/>
        </w:rPr>
        <w:t>.</w:t>
      </w:r>
    </w:p>
    <w:p w14:paraId="24464F27" w14:textId="77777777" w:rsidR="00546037" w:rsidRPr="00B6055D" w:rsidRDefault="00546037" w:rsidP="00546037">
      <w:pPr>
        <w:rPr>
          <w:rFonts w:ascii="Times New Roman" w:eastAsia="Times New Roman" w:hAnsi="Times New Roman" w:cs="Times New Roman"/>
          <w:color w:val="000000"/>
          <w:shd w:val="clear" w:color="auto" w:fill="FFFFFF"/>
          <w:lang w:val="en-CA"/>
        </w:rPr>
      </w:pPr>
    </w:p>
    <w:p w14:paraId="385753B3" w14:textId="77777777" w:rsidR="00546037"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Moreover, in our own data, we find consistent evidence that noise decreases with time. Specifically, fitted model parameters from our gaze-informed DDM reveal increases in the decision boundary (M</w:t>
      </w:r>
      <w:r>
        <w:rPr>
          <w:rFonts w:ascii="Times New Roman" w:eastAsia="Times New Roman" w:hAnsi="Times New Roman" w:cs="Times New Roman"/>
          <w:color w:val="000000"/>
          <w:shd w:val="clear" w:color="auto" w:fill="FFFFFF"/>
          <w:vertAlign w:val="subscript"/>
          <w:lang w:val="en-CA"/>
        </w:rPr>
        <w:t>delay</w:t>
      </w:r>
      <w:r>
        <w:rPr>
          <w:rFonts w:ascii="Times New Roman" w:eastAsia="Times New Roman" w:hAnsi="Times New Roman" w:cs="Times New Roman"/>
          <w:color w:val="000000"/>
          <w:shd w:val="clear" w:color="auto" w:fill="FFFFFF"/>
          <w:lang w:val="en-CA"/>
        </w:rPr>
        <w:t xml:space="preserve"> = 0.396, M</w:t>
      </w:r>
      <w:r>
        <w:rPr>
          <w:rFonts w:ascii="Times New Roman" w:eastAsia="Times New Roman" w:hAnsi="Times New Roman" w:cs="Times New Roman"/>
          <w:color w:val="000000"/>
          <w:shd w:val="clear" w:color="auto" w:fill="FFFFFF"/>
          <w:vertAlign w:val="subscript"/>
          <w:lang w:val="en-CA"/>
        </w:rPr>
        <w:t>pressure</w:t>
      </w:r>
      <w:r>
        <w:rPr>
          <w:rFonts w:ascii="Times New Roman" w:eastAsia="Times New Roman" w:hAnsi="Times New Roman" w:cs="Times New Roman"/>
          <w:color w:val="000000"/>
          <w:shd w:val="clear" w:color="auto" w:fill="FFFFFF"/>
          <w:lang w:val="en-CA"/>
        </w:rPr>
        <w:t xml:space="preserve"> = 0.322, SE = </w:t>
      </w:r>
      <w:r w:rsidRPr="00200808">
        <w:rPr>
          <w:rFonts w:ascii="Times New Roman" w:eastAsia="Times New Roman" w:hAnsi="Times New Roman" w:cs="Times New Roman"/>
          <w:color w:val="000000"/>
          <w:shd w:val="clear" w:color="auto" w:fill="FFFFFF"/>
          <w:lang w:val="en-CA"/>
        </w:rPr>
        <w:t>0.0157</w:t>
      </w:r>
      <w:r>
        <w:rPr>
          <w:rFonts w:ascii="Times New Roman" w:eastAsia="Times New Roman" w:hAnsi="Times New Roman" w:cs="Times New Roman"/>
          <w:color w:val="000000"/>
          <w:shd w:val="clear" w:color="auto" w:fill="FFFFFF"/>
          <w:lang w:val="en-CA"/>
        </w:rPr>
        <w:t>, t</w:t>
      </w:r>
      <w:r>
        <w:rPr>
          <w:rFonts w:ascii="Times New Roman" w:eastAsia="Times New Roman" w:hAnsi="Times New Roman" w:cs="Times New Roman"/>
          <w:color w:val="000000"/>
          <w:shd w:val="clear" w:color="auto" w:fill="FFFFFF"/>
          <w:vertAlign w:val="subscript"/>
          <w:lang w:val="en-CA"/>
        </w:rPr>
        <w:t xml:space="preserve">49 </w:t>
      </w:r>
      <w:r>
        <w:rPr>
          <w:rFonts w:ascii="Times New Roman" w:eastAsia="Times New Roman" w:hAnsi="Times New Roman" w:cs="Times New Roman"/>
          <w:color w:val="000000"/>
          <w:shd w:val="clear" w:color="auto" w:fill="FFFFFF"/>
          <w:lang w:val="en-CA"/>
        </w:rPr>
        <w:t>= 4.661, p &lt; .001, Cohen’s d = 0.66) and decreases in boundary collapse rate  (M</w:t>
      </w:r>
      <w:r>
        <w:rPr>
          <w:rFonts w:ascii="Times New Roman" w:eastAsia="Times New Roman" w:hAnsi="Times New Roman" w:cs="Times New Roman"/>
          <w:color w:val="000000"/>
          <w:shd w:val="clear" w:color="auto" w:fill="FFFFFF"/>
          <w:vertAlign w:val="subscript"/>
          <w:lang w:val="en-CA"/>
        </w:rPr>
        <w:t>delay</w:t>
      </w:r>
      <w:r>
        <w:rPr>
          <w:rFonts w:ascii="Times New Roman" w:eastAsia="Times New Roman" w:hAnsi="Times New Roman" w:cs="Times New Roman"/>
          <w:color w:val="000000"/>
          <w:shd w:val="clear" w:color="auto" w:fill="FFFFFF"/>
          <w:lang w:val="en-CA"/>
        </w:rPr>
        <w:t xml:space="preserve"> = 0.203, M</w:t>
      </w:r>
      <w:r>
        <w:rPr>
          <w:rFonts w:ascii="Times New Roman" w:eastAsia="Times New Roman" w:hAnsi="Times New Roman" w:cs="Times New Roman"/>
          <w:color w:val="000000"/>
          <w:shd w:val="clear" w:color="auto" w:fill="FFFFFF"/>
          <w:vertAlign w:val="subscript"/>
          <w:lang w:val="en-CA"/>
        </w:rPr>
        <w:t>pressure</w:t>
      </w:r>
      <w:r>
        <w:rPr>
          <w:rFonts w:ascii="Times New Roman" w:eastAsia="Times New Roman" w:hAnsi="Times New Roman" w:cs="Times New Roman"/>
          <w:color w:val="000000"/>
          <w:shd w:val="clear" w:color="auto" w:fill="FFFFFF"/>
          <w:lang w:val="en-CA"/>
        </w:rPr>
        <w:t xml:space="preserve"> = 1.464, SE = 0.0603, t</w:t>
      </w:r>
      <w:r>
        <w:rPr>
          <w:rFonts w:ascii="Times New Roman" w:eastAsia="Times New Roman" w:hAnsi="Times New Roman" w:cs="Times New Roman"/>
          <w:color w:val="000000"/>
          <w:shd w:val="clear" w:color="auto" w:fill="FFFFFF"/>
          <w:vertAlign w:val="subscript"/>
          <w:lang w:val="en-CA"/>
        </w:rPr>
        <w:t xml:space="preserve">49 </w:t>
      </w:r>
      <w:r>
        <w:rPr>
          <w:rFonts w:ascii="Times New Roman" w:eastAsia="Times New Roman" w:hAnsi="Times New Roman" w:cs="Times New Roman"/>
          <w:color w:val="000000"/>
          <w:shd w:val="clear" w:color="auto" w:fill="FFFFFF"/>
          <w:lang w:val="en-CA"/>
        </w:rPr>
        <w:t xml:space="preserve">= -20.929, p &lt; .001, Cohen’s d = </w:t>
      </w:r>
      <w:r w:rsidRPr="00200808">
        <w:rPr>
          <w:rFonts w:ascii="Times New Roman" w:eastAsia="Times New Roman" w:hAnsi="Times New Roman" w:cs="Times New Roman"/>
          <w:color w:val="000000"/>
          <w:shd w:val="clear" w:color="auto" w:fill="FFFFFF"/>
          <w:lang w:val="en-CA"/>
        </w:rPr>
        <w:t>2.9</w:t>
      </w:r>
      <w:r>
        <w:rPr>
          <w:rFonts w:ascii="Times New Roman" w:eastAsia="Times New Roman" w:hAnsi="Times New Roman" w:cs="Times New Roman"/>
          <w:color w:val="000000"/>
          <w:shd w:val="clear" w:color="auto" w:fill="FFFFFF"/>
          <w:lang w:val="en-CA"/>
        </w:rPr>
        <w:t>6) under time-delay compared to time-pressure. These increases in decision boundary have the effect of decreasing the effects of internal noise on the evidence signal during choice processes.</w:t>
      </w:r>
    </w:p>
    <w:p w14:paraId="0932CD47" w14:textId="77777777" w:rsidR="00546037" w:rsidRDefault="00546037" w:rsidP="00546037">
      <w:pPr>
        <w:rPr>
          <w:rFonts w:ascii="Times New Roman" w:eastAsia="Times New Roman" w:hAnsi="Times New Roman" w:cs="Times New Roman"/>
          <w:color w:val="000000"/>
          <w:shd w:val="clear" w:color="auto" w:fill="FFFFFF"/>
          <w:lang w:val="en-CA"/>
        </w:rPr>
      </w:pPr>
    </w:p>
    <w:p w14:paraId="7CF9C8B3" w14:textId="77777777" w:rsidR="00546037" w:rsidRPr="00B6055D"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Additionally, increased noise during decision-making processes should result in choices that are less sensitive to the attributes of the choice. This is not what we observe in our data. Using logistic mixed-effects regression to predict whether individuals chose the proposal over the default amounts presented to them, we regressed their choice against their gains/losses in self-outcomes, gains/losses in other outcomes, time pressure as well as the two-way interactions between self-outcomes and time pressure, and between other-outcomes and time pressure. Consistent with the attenuation of attributes’ impact on choice under time pressure, we find that the regression weights on self-outcomes and other-outcomes are </w:t>
      </w:r>
      <w:r w:rsidRPr="006C09C6">
        <w:rPr>
          <w:rFonts w:ascii="Times New Roman" w:eastAsia="Times New Roman" w:hAnsi="Times New Roman" w:cs="Times New Roman"/>
          <w:b/>
          <w:bCs/>
          <w:color w:val="000000"/>
          <w:shd w:val="clear" w:color="auto" w:fill="FFFFFF"/>
          <w:lang w:val="en-CA"/>
        </w:rPr>
        <w:t>smaller under time pressure</w:t>
      </w:r>
      <w:r>
        <w:rPr>
          <w:rFonts w:ascii="Times New Roman" w:eastAsia="Times New Roman" w:hAnsi="Times New Roman" w:cs="Times New Roman"/>
          <w:color w:val="000000"/>
          <w:shd w:val="clear" w:color="auto" w:fill="FFFFFF"/>
          <w:lang w:val="en-CA"/>
        </w:rPr>
        <w:t xml:space="preserve"> (</w:t>
      </w:r>
      <w:r w:rsidRPr="007441B0">
        <w:rPr>
          <w:rFonts w:ascii="Symbol" w:eastAsia="Times New Roman" w:hAnsi="Symbol" w:cs="Times New Roman"/>
          <w:color w:val="000000"/>
          <w:shd w:val="clear" w:color="auto" w:fill="FFFFFF"/>
          <w:lang w:val="en-CA"/>
        </w:rPr>
        <w:t></w:t>
      </w:r>
      <w:r w:rsidRPr="007441B0">
        <w:rPr>
          <w:rFonts w:ascii="Times New Roman" w:eastAsia="Times New Roman" w:hAnsi="Times New Roman" w:cs="Times New Roman"/>
          <w:color w:val="000000"/>
          <w:shd w:val="clear" w:color="auto" w:fill="FFFFFF"/>
          <w:vertAlign w:val="subscript"/>
          <w:lang w:val="en-CA"/>
        </w:rPr>
        <w:t>self</w:t>
      </w:r>
      <w:r>
        <w:rPr>
          <w:rFonts w:ascii="Times New Roman" w:eastAsia="Times New Roman" w:hAnsi="Times New Roman" w:cs="Times New Roman"/>
          <w:color w:val="000000"/>
          <w:shd w:val="clear" w:color="auto" w:fill="FFFFFF"/>
          <w:lang w:val="en-CA"/>
        </w:rPr>
        <w:t xml:space="preserve"> = 0.233, SE = 0.029, z = 8.024, p &lt; .001; </w:t>
      </w:r>
      <w:r w:rsidRPr="000D07FB">
        <w:rPr>
          <w:rFonts w:ascii="Symbol" w:eastAsia="Times New Roman" w:hAnsi="Symbol" w:cs="Times New Roman"/>
          <w:color w:val="000000"/>
          <w:shd w:val="clear" w:color="auto" w:fill="FFFFFF"/>
          <w:lang w:val="en-CA"/>
        </w:rPr>
        <w:t></w:t>
      </w:r>
      <w:r>
        <w:rPr>
          <w:rFonts w:ascii="Times New Roman" w:eastAsia="Times New Roman" w:hAnsi="Times New Roman" w:cs="Times New Roman"/>
          <w:color w:val="000000"/>
          <w:shd w:val="clear" w:color="auto" w:fill="FFFFFF"/>
          <w:vertAlign w:val="subscript"/>
          <w:lang w:val="en-CA"/>
        </w:rPr>
        <w:t>other</w:t>
      </w:r>
      <w:r>
        <w:rPr>
          <w:rFonts w:ascii="Times New Roman" w:eastAsia="Times New Roman" w:hAnsi="Times New Roman" w:cs="Times New Roman"/>
          <w:color w:val="000000"/>
          <w:shd w:val="clear" w:color="auto" w:fill="FFFFFF"/>
          <w:lang w:val="en-CA"/>
        </w:rPr>
        <w:t xml:space="preserve"> = 0.023, SE = 0.033, z = 0.715, p = .47) than under time-delay (</w:t>
      </w:r>
      <w:r w:rsidRPr="000D07FB">
        <w:rPr>
          <w:rFonts w:ascii="Symbol" w:eastAsia="Times New Roman" w:hAnsi="Symbol" w:cs="Times New Roman"/>
          <w:color w:val="000000"/>
          <w:shd w:val="clear" w:color="auto" w:fill="FFFFFF"/>
          <w:lang w:val="en-CA"/>
        </w:rPr>
        <w:t></w:t>
      </w:r>
      <w:r w:rsidRPr="000D07FB">
        <w:rPr>
          <w:rFonts w:ascii="Times New Roman" w:eastAsia="Times New Roman" w:hAnsi="Times New Roman" w:cs="Times New Roman"/>
          <w:color w:val="000000"/>
          <w:shd w:val="clear" w:color="auto" w:fill="FFFFFF"/>
          <w:vertAlign w:val="subscript"/>
          <w:lang w:val="en-CA"/>
        </w:rPr>
        <w:t>self</w:t>
      </w:r>
      <w:r>
        <w:rPr>
          <w:rFonts w:ascii="Times New Roman" w:eastAsia="Times New Roman" w:hAnsi="Times New Roman" w:cs="Times New Roman"/>
          <w:color w:val="000000"/>
          <w:shd w:val="clear" w:color="auto" w:fill="FFFFFF"/>
          <w:lang w:val="en-CA"/>
        </w:rPr>
        <w:t xml:space="preserve"> = 0.302, SE = 0.029, z = 10.332, p &lt; .001; </w:t>
      </w:r>
      <w:r w:rsidRPr="000D07FB">
        <w:rPr>
          <w:rFonts w:ascii="Symbol" w:eastAsia="Times New Roman" w:hAnsi="Symbol" w:cs="Times New Roman"/>
          <w:color w:val="000000"/>
          <w:shd w:val="clear" w:color="auto" w:fill="FFFFFF"/>
          <w:lang w:val="en-CA"/>
        </w:rPr>
        <w:t></w:t>
      </w:r>
      <w:r>
        <w:rPr>
          <w:rFonts w:ascii="Times New Roman" w:eastAsia="Times New Roman" w:hAnsi="Times New Roman" w:cs="Times New Roman"/>
          <w:color w:val="000000"/>
          <w:shd w:val="clear" w:color="auto" w:fill="FFFFFF"/>
          <w:vertAlign w:val="subscript"/>
          <w:lang w:val="en-CA"/>
        </w:rPr>
        <w:t>other</w:t>
      </w:r>
      <w:r>
        <w:rPr>
          <w:rFonts w:ascii="Times New Roman" w:eastAsia="Times New Roman" w:hAnsi="Times New Roman" w:cs="Times New Roman"/>
          <w:color w:val="000000"/>
          <w:shd w:val="clear" w:color="auto" w:fill="FFFFFF"/>
          <w:lang w:val="en-CA"/>
        </w:rPr>
        <w:t xml:space="preserve"> = 0.119, SE = 0.033, z = 3.619, p &lt; .001). These differences between the time pressure conditions were significant as shown by the two-way interactions between self-outcomes and time pressure (</w:t>
      </w:r>
      <w:r w:rsidRPr="000D07FB">
        <w:rPr>
          <w:rFonts w:ascii="Symbol" w:eastAsia="Times New Roman" w:hAnsi="Symbol" w:cs="Times New Roman"/>
          <w:color w:val="000000"/>
          <w:shd w:val="clear" w:color="auto" w:fill="FFFFFF"/>
          <w:lang w:val="en-CA"/>
        </w:rPr>
        <w:t></w:t>
      </w:r>
      <w:r w:rsidRPr="000D07FB">
        <w:rPr>
          <w:rFonts w:ascii="Times New Roman" w:eastAsia="Times New Roman" w:hAnsi="Times New Roman" w:cs="Times New Roman"/>
          <w:color w:val="000000"/>
          <w:shd w:val="clear" w:color="auto" w:fill="FFFFFF"/>
          <w:vertAlign w:val="subscript"/>
          <w:lang w:val="en-CA"/>
        </w:rPr>
        <w:t>self</w:t>
      </w:r>
      <w:r>
        <w:rPr>
          <w:rFonts w:ascii="Times New Roman" w:eastAsia="Times New Roman" w:hAnsi="Times New Roman" w:cs="Times New Roman"/>
          <w:color w:val="000000"/>
          <w:shd w:val="clear" w:color="auto" w:fill="FFFFFF"/>
          <w:vertAlign w:val="subscript"/>
          <w:lang w:val="en-CA"/>
        </w:rPr>
        <w:t xml:space="preserve">:pressure </w:t>
      </w:r>
      <w:r>
        <w:rPr>
          <w:rFonts w:ascii="Times New Roman" w:eastAsia="Times New Roman" w:hAnsi="Times New Roman" w:cs="Times New Roman"/>
          <w:color w:val="000000"/>
          <w:shd w:val="clear" w:color="auto" w:fill="FFFFFF"/>
          <w:lang w:val="en-CA"/>
        </w:rPr>
        <w:t>= -0.069, SE = 0.015, z = -4.775, p &lt; .001), and other-outcomes and time pressure (</w:t>
      </w:r>
      <w:r w:rsidRPr="000D07FB">
        <w:rPr>
          <w:rFonts w:ascii="Symbol" w:eastAsia="Times New Roman" w:hAnsi="Symbol" w:cs="Times New Roman"/>
          <w:color w:val="000000"/>
          <w:shd w:val="clear" w:color="auto" w:fill="FFFFFF"/>
          <w:lang w:val="en-CA"/>
        </w:rPr>
        <w:t></w:t>
      </w:r>
      <w:r>
        <w:rPr>
          <w:rFonts w:ascii="Times New Roman" w:eastAsia="Times New Roman" w:hAnsi="Times New Roman" w:cs="Times New Roman"/>
          <w:color w:val="000000"/>
          <w:shd w:val="clear" w:color="auto" w:fill="FFFFFF"/>
          <w:vertAlign w:val="subscript"/>
          <w:lang w:val="en-CA"/>
        </w:rPr>
        <w:t xml:space="preserve">other:pressure </w:t>
      </w:r>
      <w:r>
        <w:rPr>
          <w:rFonts w:ascii="Times New Roman" w:eastAsia="Times New Roman" w:hAnsi="Times New Roman" w:cs="Times New Roman"/>
          <w:color w:val="000000"/>
          <w:shd w:val="clear" w:color="auto" w:fill="FFFFFF"/>
          <w:lang w:val="en-CA"/>
        </w:rPr>
        <w:t>= -0.095, SE = 0.012, z = -7.861, p &lt; .001). We note that this analysis highlights an advantage of computational approaches: by including noise as an explicit feature of the model, and by examining the complex relationship between external evidence, choice, and reaction time, we are able to identify the extent to which the decreased coefficients in a regression model derive from a change in preferences vs. a change in sensitivity to noise (driven in part by a decrease in the threshold for choice).</w:t>
      </w:r>
    </w:p>
    <w:p w14:paraId="159565CE" w14:textId="77777777" w:rsidR="00546037" w:rsidRDefault="00546037" w:rsidP="00546037">
      <w:pPr>
        <w:rPr>
          <w:rFonts w:ascii="Times New Roman" w:eastAsia="Times New Roman" w:hAnsi="Times New Roman" w:cs="Times New Roman"/>
          <w:i/>
          <w:iCs/>
          <w:color w:val="000000"/>
          <w:lang w:val="en-CA"/>
        </w:rPr>
      </w:pPr>
    </w:p>
    <w:p w14:paraId="1DA681E9" w14:textId="58730A59" w:rsidR="003E79E2" w:rsidRDefault="00546037" w:rsidP="00200808">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Given that time pressure increases noise, and existing work </w:t>
      </w:r>
      <w:r w:rsidR="00A77858">
        <w:rPr>
          <w:rFonts w:ascii="Times New Roman" w:eastAsia="Times New Roman" w:hAnsi="Times New Roman" w:cs="Times New Roman"/>
          <w:color w:val="000000"/>
          <w:lang w:val="en-CA"/>
        </w:rPr>
        <w:t>suggests that</w:t>
      </w:r>
      <w:r>
        <w:rPr>
          <w:rFonts w:ascii="Times New Roman" w:eastAsia="Times New Roman" w:hAnsi="Times New Roman" w:cs="Times New Roman"/>
          <w:color w:val="000000"/>
          <w:lang w:val="en-CA"/>
        </w:rPr>
        <w:t xml:space="preserve"> noise would result in less consistent (i.e. more noisy) choices </w:t>
      </w:r>
      <w:r>
        <w:rPr>
          <w:rFonts w:ascii="Times New Roman" w:eastAsia="Times New Roman" w:hAnsi="Times New Roman" w:cs="Times New Roman"/>
          <w:color w:val="000000"/>
          <w:shd w:val="clear" w:color="auto" w:fill="FFFFFF"/>
          <w:lang w:val="en-CA"/>
        </w:rPr>
        <w:fldChar w:fldCharType="begin" w:fldLock="1"/>
      </w:r>
      <w:r>
        <w:rPr>
          <w:rFonts w:ascii="Times New Roman" w:eastAsia="Times New Roman" w:hAnsi="Times New Roman" w:cs="Times New Roman"/>
          <w:color w:val="000000"/>
          <w:shd w:val="clear" w:color="auto" w:fill="FFFFFF"/>
          <w:lang w:val="en-CA"/>
        </w:rPr>
        <w:instrText>ADDIN CSL_CITATION {"citationItems":[{"id":"ITEM-1","itemData":{"DOI":"10.1038/ncomms12400","ISBN":"2041-1723 (Electronic)\\r2041-1723 (Linking)","ISSN":"20411723","PMID":"27535638","abstract":"For decades now, normative theories of perceptual decisions, and their implementation as drift diffusion models, have driven and significantly improved our understanding of human and animal behaviour and the underlying neural processes. While similar processes seem to govern value-based decisions, we still lack the theoretical understanding of why this ought to be the case. Here, we show that, similar to perceptual decisions, drift diffusion models implement the optimal strategy for value-based decisions. Such optimal decisions require the models' decision boundaries to collapse over time, and to depend on the a priori knowledge about reward contingencies. Diffusion models only implement the optimal strategy under specific task assumptions, and cease to be optimal once we start relaxing these assumptions, by, for example, using non-linear utility functions. Our findings thus provide the much-needed theory for value-based decisions, explain the apparent similarity to perceptual decisions, and predict conditions under which this similarity should break down.","author":[{"dropping-particle":"","family":"Tajima","given":"Satohiro","non-dropping-particle":"","parse-names":false,"suffix":""},{"dropping-particle":"","family":"Drugowitsch","given":"Jan","non-dropping-particle":"","parse-names":false,"suffix":""},{"dropping-particle":"","family":"Pouget","given":"Alexandre","non-dropping-particle":"","parse-names":false,"suffix":""}],"container-title":"Nature Communications","id":"ITEM-1","issued":{"date-parts":[["2016"]]},"page":"1-12","publisher":"Nature Publishing Group","title":"Optimal policy for value-based decision-making","type":"article-journal","volume":"7"},"uris":["http://www.mendeley.com/documents/?uuid=89c23bbb-fcf2-45de-a4b0-0c7e8f87b43d"]},{"id":"ITEM-2","itemData":{"DOI":"10.1523/JNEUROSCI.2410-14.2015","ISBN":"1529-2401 (Electronic)\\r0270-6474 (Linking)","ISSN":"0270-6474","PMID":"25673842","abstract":"For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results.","author":[{"dropping-particle":"","family":"Hawkins","given":"G. E.","non-dropping-particle":"","parse-names":false,"suffix":""},{"dropping-particle":"","family":"Forstmann","given":"B. U.","non-dropping-particle":"","parse-names":false,"suffix":""},{"dropping-particle":"","family":"Wagenmakers","given":"E.-J.","non-dropping-particle":"","parse-names":false,"suffix":""},{"dropping-particle":"","family":"Ratcliff","given":"R.","non-dropping-particle":"","parse-names":false,"suffix":""},{"dropping-particle":"","family":"Brown","given":"S. D.","non-dropping-particle":"","parse-names":false,"suffix":""}],"container-title":"Journal of Neuroscience","id":"ITEM-2","issue":"6","issued":{"date-parts":[["2015"]]},"page":"2476-2484","title":"Revisiting the Evidence for Collapsing Boundaries and Urgency Signals in Perceptual Decision-Making","type":"article-journal","volume":"35"},"uris":["http://www.mendeley.com/documents/?uuid=4bc2943a-6aac-49f0-ad52-9387f1d21a03"]},{"id":"ITEM-3","itemData":{"ISBN":"1930-2975","ISSN":"1556-5068","abstract":"An important open problem is how values are compared to make simple choices. A natural hypothesis is that the brain carries out the computations associated with the value comparisons in a manner consistent with the Drift Diffusion Model (DDM), since this model has been able to account for a large amount of data in other domains. We investigated the ability of four different versions of the DDM to explain the data in a real binary food choice task under conditions of high and low time pressure. We found that a seven-parameter version of the DDM can account for the choice and reaction time data with high-accuracy, in both the high and low time pressure conditions. The changes associated with the introduction of time pressure could be traced to changes in two key model parameters: the barrier height and the noise in the slope of the drift process.","author":[{"dropping-particle":"","family":"Milosavljevic","given":"Milica","non-dropping-particle":"","parse-names":false,"suffix":""},{"dropping-particle":"","family":"Malmaud","given":"Jonathan","non-dropping-particle":"","parse-names":false,"suffix":""},{"dropping-particle":"","family":"Huth","given":"Alexander","non-dropping-particle":"","parse-names":false,"suffix":""},{"dropping-particle":"","family":"Koch","given":"Christof","non-dropping-particle":"","parse-names":false,"suffix":""},{"dropping-particle":"","family":"Rangel","given":"Antonio","non-dropping-particle":"","parse-names":false,"suffix":""}],"container-title":"Judgment and Decision Making","id":"ITEM-3","issue":"6","issued":{"date-parts":[["2010"]]},"page":"437-449","title":"The Drift Diffusion Model Can Account for the Accuracy and Reaction Time of Value-Based Choices Under High and Low Time Pressure","type":"article-journal","volume":"5"},"uris":["http://www.mendeley.com/documents/?uuid=f0da984b-398a-43a8-b0b3-8809e6e7cfdb"]},{"id":"ITEM-4","itemData":{"DOI":"10.1037/0033-295X.113.4.700","ISBN":"0033-295X (Print)\\n0033-295X (Linking)","ISSN":"0033295X","PMID":"17014301","abstract":"In this article, the authors consider optimal decision making in two-alternative forced-choice (TAFC) tasks. They begin by analyzing 6 models of TAFC decision making and show that all but one can be reduced to the drift diffusion model, implementing the statistically optimal algorithm (most accurate for a given speed or fastest for a given accuracy). They prove further that there is always an optimal trade-off between speed and accuracy that maximizes various reward functions, including reward rate (percentage of correct responses per unit time), as well as several other objective functions, including ones weighted for accuracy. They use these findings to address empirical data and make novel predictions about performance under optimality.","author":[{"dropping-particle":"","family":"Bogacz","given":"Rafal","non-dropping-particle":"","parse-names":false,"suffix":""},{"dropping-particle":"","family":"Brown","given":"Eric","non-dropping-particle":"","parse-names":false,"suffix":""},{"dropping-particle":"","family":"Moehlis","given":"Jeff","non-dropping-particle":"","parse-names":false,"suffix":""},{"dropping-particle":"","family":"Holmes","given":"Philip","non-dropping-particle":"","parse-names":false,"suffix":""},{"dropping-particle":"","family":"Cohen","given":"Jonathan D.","non-dropping-particle":"","parse-names":false,"suffix":""}],"container-title":"Psychological Review","id":"ITEM-4","issue":"4","issued":{"date-parts":[["2006"]]},"page":"700-765","title":"The physics of optimal decision making: A formal analysis of models of performance in two-alternative forced-choice tasks","type":"article-journal","volume":"113"},"uris":["http://www.mendeley.com/documents/?uuid=7cc9b962-e4e1-48e8-b2fe-7cfc36dffd5f"]},{"id":"ITEM-5","itemData":{"DOI":"10.1037/xge0000403","ISSN":"00963445","PMID":"29698025","abstract":"How do people make preferential choices in situations where their cognitive capacities are limited? Many studies link the manipulation of cognitive resources to qualitative changes in preferences. However, there is a widely overlooked alternative hypothesis, namely, that a reduction in cognitive capacities leads to an increase in choice inconsistency. We developed a mathematical model and followed a hierarchical Bayesian estimation approach to test to what extent a reduction in cognitive capacities leads to a shift in preference or an increase in choice inconsistency. Using a within-subject n-back task to manipulate cognitive load, we conducted three experiments across different choice domains: risky choice, temporal discounting, and strategic interaction. Across all three domains, results show that a reduction in cognitive capacities predominantly affected participants' level of choice consistency rather than their respective preference. These results hold on an individual and a group level. In sum, our approach and the mathematical model we used provide a rigorous and general test of how reduced cognitive capacities affect people's decision-making. (PsycINFO Database Record","author":[{"dropping-particle":"","family":"Olschewski","given":"Sebastian","non-dropping-particle":"","parse-names":false,"suffix":""},{"dropping-particle":"","family":"Rieskamp","given":"Jörg","non-dropping-particle":"","parse-names":false,"suffix":""},{"dropping-particle":"","family":"Scheibehenne","given":"Benjamin","non-dropping-particle":"","parse-names":false,"suffix":""}],"container-title":"Journal of Experimental Psychology: General","id":"ITEM-5","issue":"4","issued":{"date-parts":[["2018"]]},"page":"462-484","title":"Taxing cognitive capacities reduces choice consistency rather than preference: A model-based test","type":"article-journal","volume":"147"},"uris":["http://www.mendeley.com/documents/?uuid=f09cd11e-972c-42ac-bafb-77abdb27141c"]}],"mendeley":{"formattedCitation":"(Bogacz et al., 2006; Hawkins et al., 2015; Milosavljevic et al., 2010; Olschewski, Rieskamp, &amp; Scheibehenne, 2018; Tajima et al., 2016)","plainTextFormattedCitation":"(Bogacz et al., 2006; Hawkins et al., 2015; Milosavljevic et al., 2010; Olschewski, Rieskamp, &amp; Scheibehenne, 2018; Tajima et al., 2016)","previouslyFormattedCitation":"(Bogacz et al., 2006; Hawkins et al., 2015; Milosavljevic et al., 2010; Olschewski, Rieskamp, &amp; Scheibehenne, 2018; Tajima et al., 2016)"},"properties":{"noteIndex":0},"schema":"https://github.com/citation-style-language/schema/raw/master/csl-citation.json"}</w:instrText>
      </w:r>
      <w:r>
        <w:rPr>
          <w:rFonts w:ascii="Times New Roman" w:eastAsia="Times New Roman" w:hAnsi="Times New Roman" w:cs="Times New Roman"/>
          <w:color w:val="000000"/>
          <w:shd w:val="clear" w:color="auto" w:fill="FFFFFF"/>
          <w:lang w:val="en-CA"/>
        </w:rPr>
        <w:fldChar w:fldCharType="separate"/>
      </w:r>
      <w:r w:rsidRPr="007866E3">
        <w:rPr>
          <w:rFonts w:ascii="Times New Roman" w:eastAsia="Times New Roman" w:hAnsi="Times New Roman" w:cs="Times New Roman"/>
          <w:noProof/>
          <w:color w:val="000000"/>
          <w:shd w:val="clear" w:color="auto" w:fill="FFFFFF"/>
          <w:lang w:val="en-CA"/>
        </w:rPr>
        <w:t>(Bogacz et al., 2006; Hawkins et al., 2015; Milosavljevic et al., 2010; Olschewski, Rieskamp, &amp; Scheibehenne, 2018; Tajima et al., 2016)</w:t>
      </w:r>
      <w:r>
        <w:rPr>
          <w:rFonts w:ascii="Times New Roman" w:eastAsia="Times New Roman" w:hAnsi="Times New Roman" w:cs="Times New Roman"/>
          <w:color w:val="000000"/>
          <w:shd w:val="clear" w:color="auto" w:fill="FFFFFF"/>
          <w:lang w:val="en-CA"/>
        </w:rPr>
        <w:fldChar w:fldCharType="end"/>
      </w:r>
      <w:r>
        <w:rPr>
          <w:rFonts w:ascii="Times New Roman" w:eastAsia="Times New Roman" w:hAnsi="Times New Roman" w:cs="Times New Roman"/>
          <w:color w:val="000000"/>
          <w:shd w:val="clear" w:color="auto" w:fill="FFFFFF"/>
          <w:lang w:val="en-CA"/>
        </w:rPr>
        <w:t xml:space="preserve">, we think our pattern of results showing more extreme choice patterns under time pressure that attenuate with time are unlikely to be due to changes in noise in the decision process. Given that the paper is </w:t>
      </w:r>
      <w:r>
        <w:rPr>
          <w:rFonts w:ascii="Times New Roman" w:eastAsia="Times New Roman" w:hAnsi="Times New Roman" w:cs="Times New Roman"/>
          <w:color w:val="000000"/>
          <w:shd w:val="clear" w:color="auto" w:fill="FFFFFF"/>
          <w:lang w:val="en-CA"/>
        </w:rPr>
        <w:lastRenderedPageBreak/>
        <w:t>already fairly long, we have currently opted not to include a discussion of this issue in the paper. We would, however, be happy to include a discussion of this, either in the main body of the paper or in a supplemental section, if the editor or reviewer think this would contribute substantially to the arguments we are making.</w:t>
      </w:r>
    </w:p>
    <w:p w14:paraId="4EB3FE4E" w14:textId="77777777" w:rsidR="00546037" w:rsidRPr="00A77858" w:rsidRDefault="00546037" w:rsidP="00546037">
      <w:pPr>
        <w:rPr>
          <w:rFonts w:ascii="Times New Roman" w:eastAsia="Times New Roman" w:hAnsi="Times New Roman" w:cs="Times New Roman"/>
          <w:b/>
          <w:bCs/>
          <w:color w:val="000000"/>
          <w:shd w:val="clear" w:color="auto" w:fill="FFFFFF"/>
          <w:lang w:val="en-CA"/>
        </w:rPr>
      </w:pPr>
      <w:r w:rsidRPr="00A77858">
        <w:rPr>
          <w:rFonts w:ascii="Times New Roman" w:eastAsia="Times New Roman" w:hAnsi="Times New Roman" w:cs="Times New Roman"/>
          <w:b/>
          <w:bCs/>
          <w:i/>
          <w:iCs/>
          <w:color w:val="000000"/>
          <w:lang w:val="en-CA"/>
        </w:rPr>
        <w:br/>
      </w:r>
      <w:r w:rsidRPr="00A77858">
        <w:rPr>
          <w:rFonts w:ascii="Times New Roman" w:eastAsia="Times New Roman" w:hAnsi="Times New Roman" w:cs="Times New Roman"/>
          <w:b/>
          <w:bCs/>
          <w:i/>
          <w:iCs/>
          <w:color w:val="000000"/>
          <w:shd w:val="clear" w:color="auto" w:fill="FFFFFF"/>
          <w:lang w:val="en-CA"/>
        </w:rPr>
        <w:t>3) Method: (a) There is not independent measure of pro-sociality, which would be required to confirm the model and several of the authors’ claims. </w:t>
      </w:r>
    </w:p>
    <w:p w14:paraId="57E1BFBB" w14:textId="0A854A92" w:rsidR="005428F9" w:rsidRPr="00B6055D" w:rsidRDefault="005428F9" w:rsidP="005428F9">
      <w:pPr>
        <w:rPr>
          <w:rFonts w:ascii="Times New Roman" w:eastAsia="Times New Roman" w:hAnsi="Times New Roman" w:cs="Times New Roman"/>
          <w:color w:val="000000"/>
          <w:shd w:val="clear" w:color="auto" w:fill="FFFFFF"/>
          <w:lang w:val="en-CA"/>
        </w:rPr>
      </w:pPr>
    </w:p>
    <w:p w14:paraId="5E727550" w14:textId="4AD39136" w:rsidR="00546037" w:rsidRDefault="00546037" w:rsidP="00546037">
      <w:pPr>
        <w:rPr>
          <w:rFonts w:ascii="Times New Roman" w:eastAsia="Times New Roman" w:hAnsi="Times New Roman" w:cs="Times New Roman"/>
          <w:color w:val="000000"/>
          <w:shd w:val="clear" w:color="auto" w:fill="FFFFFF"/>
          <w:lang w:val="en-CA"/>
        </w:rPr>
      </w:pPr>
      <w:r w:rsidRPr="00B6055D">
        <w:rPr>
          <w:rFonts w:ascii="Times New Roman" w:eastAsia="Times New Roman" w:hAnsi="Times New Roman" w:cs="Times New Roman"/>
          <w:color w:val="000000"/>
          <w:shd w:val="clear" w:color="auto" w:fill="FFFFFF"/>
          <w:lang w:val="en-CA"/>
        </w:rPr>
        <w:t xml:space="preserve">We </w:t>
      </w:r>
      <w:r>
        <w:rPr>
          <w:rFonts w:ascii="Times New Roman" w:eastAsia="Times New Roman" w:hAnsi="Times New Roman" w:cs="Times New Roman"/>
          <w:color w:val="000000"/>
          <w:shd w:val="clear" w:color="auto" w:fill="FFFFFF"/>
          <w:lang w:val="en-CA"/>
        </w:rPr>
        <w:t>share</w:t>
      </w:r>
      <w:r w:rsidRPr="00B6055D">
        <w:rPr>
          <w:rFonts w:ascii="Times New Roman" w:eastAsia="Times New Roman" w:hAnsi="Times New Roman" w:cs="Times New Roman"/>
          <w:color w:val="000000"/>
          <w:shd w:val="clear" w:color="auto" w:fill="FFFFFF"/>
          <w:lang w:val="en-CA"/>
        </w:rPr>
        <w:t xml:space="preserve"> the reviewer’s </w:t>
      </w:r>
      <w:r>
        <w:rPr>
          <w:rFonts w:ascii="Times New Roman" w:eastAsia="Times New Roman" w:hAnsi="Times New Roman" w:cs="Times New Roman"/>
          <w:color w:val="000000"/>
          <w:shd w:val="clear" w:color="auto" w:fill="FFFFFF"/>
          <w:lang w:val="en-CA"/>
        </w:rPr>
        <w:t xml:space="preserve">interest in linking our results to </w:t>
      </w:r>
      <w:r w:rsidRPr="00B6055D">
        <w:rPr>
          <w:rFonts w:ascii="Times New Roman" w:eastAsia="Times New Roman" w:hAnsi="Times New Roman" w:cs="Times New Roman"/>
          <w:color w:val="000000"/>
          <w:shd w:val="clear" w:color="auto" w:fill="FFFFFF"/>
          <w:lang w:val="en-CA"/>
        </w:rPr>
        <w:t xml:space="preserve">an independent measure of pro-sociality. </w:t>
      </w:r>
      <w:r>
        <w:rPr>
          <w:rFonts w:ascii="Times New Roman" w:eastAsia="Times New Roman" w:hAnsi="Times New Roman" w:cs="Times New Roman"/>
          <w:color w:val="000000"/>
          <w:shd w:val="clear" w:color="auto" w:fill="FFFFFF"/>
          <w:lang w:val="en-CA"/>
        </w:rPr>
        <w:t xml:space="preserve">While we agree that an independent measure of prosocial behavior would certainly add to the strength of our argument, the literature has shown that many independent measures of real-world helping are highly sensitive to context </w:t>
      </w:r>
      <w:r w:rsidRPr="00B6055D">
        <w:rPr>
          <w:rFonts w:ascii="Times New Roman" w:eastAsia="Times New Roman" w:hAnsi="Times New Roman" w:cs="Times New Roman"/>
          <w:color w:val="000000"/>
          <w:shd w:val="clear" w:color="auto" w:fill="FFFFFF"/>
          <w:lang w:val="en-CA"/>
        </w:rPr>
        <w:fldChar w:fldCharType="begin" w:fldLock="1"/>
      </w:r>
      <w:r w:rsidRPr="00B6055D">
        <w:rPr>
          <w:rFonts w:ascii="Times New Roman" w:eastAsia="Times New Roman" w:hAnsi="Times New Roman" w:cs="Times New Roman"/>
          <w:color w:val="000000"/>
          <w:shd w:val="clear" w:color="auto" w:fill="FFFFFF"/>
          <w:lang w:val="en-CA"/>
        </w:rPr>
        <w:instrText>ADDIN CSL_CITATION {"citationItems":[{"id":"ITEM-1","itemData":{"ISSN":"0025-1909","author":[{"dropping-particle":"","family":"Galizzi","given":"Matteo M","non-dropping-particle":"","parse-names":false,"suffix":""},{"dropping-particle":"","family":"Navarro-Martínez","given":"Daniel","non-dropping-particle":"","parse-names":false,"suffix":""}],"container-title":"Management Science","id":"ITEM-1","issue":"3","issued":{"date-parts":[["2018"]]},"page":"976-1002","publisher":"INFORMS","title":"On the external validity of social preference games: a systematic lab-field study","type":"article-journal","volume":"65"},"uris":["http://www.mendeley.com/documents/?uuid=8f9a91d9-a981-4a0f-bdf7-ea6a0a2e2609"]}],"mendeley":{"formattedCitation":"(Galizzi &amp; Navarro-Martínez, 2018)","plainTextFormattedCitation":"(Galizzi &amp; Navarro-Martínez, 2018)","previouslyFormattedCitation":"(Galizzi &amp; Navarro-Martínez, 2018)"},"properties":{"noteIndex":0},"schema":"https://github.com/citation-style-language/schema/raw/master/csl-citation.json"}</w:instrText>
      </w:r>
      <w:r w:rsidRPr="00B6055D">
        <w:rPr>
          <w:rFonts w:ascii="Times New Roman" w:eastAsia="Times New Roman" w:hAnsi="Times New Roman" w:cs="Times New Roman"/>
          <w:color w:val="000000"/>
          <w:shd w:val="clear" w:color="auto" w:fill="FFFFFF"/>
          <w:lang w:val="en-CA"/>
        </w:rPr>
        <w:fldChar w:fldCharType="separate"/>
      </w:r>
      <w:r w:rsidRPr="00B6055D">
        <w:rPr>
          <w:rFonts w:ascii="Times New Roman" w:eastAsia="Times New Roman" w:hAnsi="Times New Roman" w:cs="Times New Roman"/>
          <w:noProof/>
          <w:color w:val="000000"/>
          <w:shd w:val="clear" w:color="auto" w:fill="FFFFFF"/>
          <w:lang w:val="en-CA"/>
        </w:rPr>
        <w:t>(Galizzi &amp; Navarro-Martínez, 2018)</w:t>
      </w:r>
      <w:r w:rsidRPr="00B6055D">
        <w:rPr>
          <w:rFonts w:ascii="Times New Roman" w:eastAsia="Times New Roman" w:hAnsi="Times New Roman" w:cs="Times New Roman"/>
          <w:color w:val="000000"/>
          <w:shd w:val="clear" w:color="auto" w:fill="FFFFFF"/>
          <w:lang w:val="en-CA"/>
        </w:rPr>
        <w:fldChar w:fldCharType="end"/>
      </w:r>
      <w:r>
        <w:rPr>
          <w:rFonts w:ascii="Times New Roman" w:eastAsia="Times New Roman" w:hAnsi="Times New Roman" w:cs="Times New Roman"/>
          <w:color w:val="000000"/>
          <w:shd w:val="clear" w:color="auto" w:fill="FFFFFF"/>
          <w:lang w:val="en-CA"/>
        </w:rPr>
        <w:t xml:space="preserve">, making them less-than-ideal measures for the current purpose. Additionally, other potentially relevant dispositional measures such as psychopathy and empathy include measurement items unrelated to prosociality. Across multiple studies conducted in our lab, we have found little evidence that these related measures (empathy, psychopathy, real-world social behavior) predict generosity in these highly anonymized dictator games. We suspect this is true of other labs as well, since there is a comparatively sparse published literature on </w:t>
      </w:r>
      <w:r w:rsidR="00574A84">
        <w:rPr>
          <w:rFonts w:ascii="Times New Roman" w:eastAsia="Times New Roman" w:hAnsi="Times New Roman" w:cs="Times New Roman"/>
          <w:color w:val="000000"/>
          <w:shd w:val="clear" w:color="auto" w:fill="FFFFFF"/>
          <w:lang w:val="en-CA"/>
        </w:rPr>
        <w:t xml:space="preserve">consistent </w:t>
      </w:r>
      <w:r>
        <w:rPr>
          <w:rFonts w:ascii="Times New Roman" w:eastAsia="Times New Roman" w:hAnsi="Times New Roman" w:cs="Times New Roman"/>
          <w:color w:val="000000"/>
          <w:shd w:val="clear" w:color="auto" w:fill="FFFFFF"/>
          <w:lang w:val="en-CA"/>
        </w:rPr>
        <w:t>relationships between anonymous dictator-game giving and real-world individual differences. And indeed, while we did include individual difference measures in our studies here, we failed to find a significant relationship between laboratory giving and self</w:t>
      </w:r>
      <w:r w:rsidR="00582FBF">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 xml:space="preserve">report. </w:t>
      </w:r>
    </w:p>
    <w:p w14:paraId="680B74D2" w14:textId="77777777" w:rsidR="00546037" w:rsidRDefault="00546037" w:rsidP="00546037">
      <w:pPr>
        <w:rPr>
          <w:rFonts w:ascii="Times New Roman" w:eastAsia="Times New Roman" w:hAnsi="Times New Roman" w:cs="Times New Roman"/>
          <w:color w:val="000000"/>
          <w:shd w:val="clear" w:color="auto" w:fill="FFFFFF"/>
          <w:lang w:val="en-CA"/>
        </w:rPr>
      </w:pPr>
    </w:p>
    <w:p w14:paraId="1A8D98AC" w14:textId="7BC5D12D" w:rsidR="00546037"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There is one individual difference measure that has become a popular measure of prosociality in the literature, and has shown some consistent prediction of dictator game behaviour in other studies: the</w:t>
      </w:r>
      <w:r w:rsidRPr="00B6055D">
        <w:rPr>
          <w:rFonts w:ascii="Times New Roman" w:eastAsia="Times New Roman" w:hAnsi="Times New Roman" w:cs="Times New Roman"/>
          <w:color w:val="000000"/>
          <w:shd w:val="clear" w:color="auto" w:fill="FFFFFF"/>
          <w:lang w:val="en-CA"/>
        </w:rPr>
        <w:t xml:space="preserve"> Social Value Orientation </w:t>
      </w:r>
      <w:r>
        <w:rPr>
          <w:rFonts w:ascii="Times New Roman" w:eastAsia="Times New Roman" w:hAnsi="Times New Roman" w:cs="Times New Roman"/>
          <w:color w:val="000000"/>
          <w:shd w:val="clear" w:color="auto" w:fill="FFFFFF"/>
          <w:lang w:val="en-CA"/>
        </w:rPr>
        <w:t xml:space="preserve">scale </w:t>
      </w:r>
      <w:r w:rsidRPr="00B6055D">
        <w:rPr>
          <w:rFonts w:ascii="Times New Roman" w:eastAsia="Times New Roman" w:hAnsi="Times New Roman" w:cs="Times New Roman"/>
          <w:color w:val="000000"/>
          <w:shd w:val="clear" w:color="auto" w:fill="FFFFFF"/>
          <w:lang w:val="en-CA"/>
        </w:rPr>
        <w:fldChar w:fldCharType="begin" w:fldLock="1"/>
      </w:r>
      <w:r>
        <w:rPr>
          <w:rFonts w:ascii="Times New Roman" w:eastAsia="Times New Roman" w:hAnsi="Times New Roman" w:cs="Times New Roman"/>
          <w:color w:val="000000"/>
          <w:shd w:val="clear" w:color="auto" w:fill="FFFFFF"/>
          <w:lang w:val="en-CA"/>
        </w:rPr>
        <w:instrText>ADDIN CSL_CITATION {"citationItems":[{"id":"ITEM-1","itemData":{"DOI":"10.2139/ssrn.1804189","ISBN":"1930-2975","ISSN":"1556-5068","abstract":"Narrowself-interest is often used as a simplifying assumption when studying peoplemaking decisions in social contexts. Nonetheless, people exhibit a wide range of different motivations when choosing unilaterally among interdependent outcomes. Measuring the magnitude of the concern people have for others, sometimes called Social Value Orientation (SVO), has been an interest of many social scientists for decades and several different measurement methods have been developed so far. Here we introduce a new measure of SVO that has several advantages over existent methods. A detailed description of the new measurement method is presented, along with norming data that provide evidence of its solid psychometric properties. We conclude with a brief discussion of the research streams that would benefit from a more sensitive and higher resolution measure of SVO, and extend an invitation to others to use this new measure which is freely available.","author":[{"dropping-particle":"","family":"Murphy","given":"Ryan O","non-dropping-particle":"","parse-names":false,"suffix":""},{"dropping-particle":"","family":"Ackermann","given":"Kurt","non-dropping-particle":"","parse-names":false,"suffix":""},{"dropping-particle":"","family":"Handgraaf","given":"Michel J J","non-dropping-particle":"","parse-names":false,"suffix":""}],"container-title":"Judgment and Decision Making","id":"ITEM-1","issue":"8","issued":{"date-parts":[["2011"]]},"page":"771-781","title":"Measuring Social Value Orientation","type":"article-journal","volume":"6"},"uris":["http://www.mendeley.com/documents/?uuid=e964dcae-ff83-4e28-a257-bf5c4730feeb"]},{"id":"ITEM-2","itemData":{"ISSN":"1939-1315","author":[{"dropping-particle":"","family":"Lange","given":"Paul A M","non-dropping-particle":"Van","parse-names":false,"suffix":""}],"container-title":"Journal of personality and social psychology","id":"ITEM-2","issue":"2","issued":{"date-parts":[["1999"]]},"page":"337","publisher":"American Psychological Association","title":"The pursuit of joint outcomes and equality in outcomes: An integrative model of social value orientation.","type":"article-journal","volume":"77"},"uris":["http://www.mendeley.com/documents/?uuid=c4083158-cec5-41c0-8647-044cf35979b1"]}],"mendeley":{"formattedCitation":"(Murphy, Ackermann, &amp; Handgraaf, 2011; Van Lange, 1999)","manualFormatting":"(SVO: Murphy, Ackermann, &amp; Handgraaf, 2011; Van Lange, 1999)","plainTextFormattedCitation":"(Murphy, Ackermann, &amp; Handgraaf, 2011; Van Lange, 1999)","previouslyFormattedCitation":"(Murphy, Ackermann, &amp; Handgraaf, 2011; Van Lange, 1999)"},"properties":{"noteIndex":0},"schema":"https://github.com/citation-style-language/schema/raw/master/csl-citation.json"}</w:instrText>
      </w:r>
      <w:r w:rsidRPr="00B6055D">
        <w:rPr>
          <w:rFonts w:ascii="Times New Roman" w:eastAsia="Times New Roman" w:hAnsi="Times New Roman" w:cs="Times New Roman"/>
          <w:color w:val="000000"/>
          <w:shd w:val="clear" w:color="auto" w:fill="FFFFFF"/>
          <w:lang w:val="en-CA"/>
        </w:rPr>
        <w:fldChar w:fldCharType="separate"/>
      </w:r>
      <w:r w:rsidRPr="00B6055D">
        <w:rPr>
          <w:rFonts w:ascii="Times New Roman" w:eastAsia="Times New Roman" w:hAnsi="Times New Roman" w:cs="Times New Roman"/>
          <w:noProof/>
          <w:color w:val="000000"/>
          <w:shd w:val="clear" w:color="auto" w:fill="FFFFFF"/>
          <w:lang w:val="en-CA"/>
        </w:rPr>
        <w:t>(</w:t>
      </w:r>
      <w:r>
        <w:rPr>
          <w:rFonts w:ascii="Times New Roman" w:eastAsia="Times New Roman" w:hAnsi="Times New Roman" w:cs="Times New Roman"/>
          <w:noProof/>
          <w:color w:val="000000"/>
          <w:shd w:val="clear" w:color="auto" w:fill="FFFFFF"/>
          <w:lang w:val="en-CA"/>
        </w:rPr>
        <w:t xml:space="preserve">SVO: </w:t>
      </w:r>
      <w:r w:rsidRPr="00B6055D">
        <w:rPr>
          <w:rFonts w:ascii="Times New Roman" w:eastAsia="Times New Roman" w:hAnsi="Times New Roman" w:cs="Times New Roman"/>
          <w:noProof/>
          <w:color w:val="000000"/>
          <w:shd w:val="clear" w:color="auto" w:fill="FFFFFF"/>
          <w:lang w:val="en-CA"/>
        </w:rPr>
        <w:t>Murphy, Ackermann, &amp; Handgraaf, 2011; Van Lange, 1999)</w:t>
      </w:r>
      <w:r w:rsidRPr="00B6055D">
        <w:rPr>
          <w:rFonts w:ascii="Times New Roman" w:eastAsia="Times New Roman" w:hAnsi="Times New Roman" w:cs="Times New Roman"/>
          <w:color w:val="000000"/>
          <w:shd w:val="clear" w:color="auto" w:fill="FFFFFF"/>
          <w:lang w:val="en-CA"/>
        </w:rPr>
        <w:fldChar w:fldCharType="end"/>
      </w:r>
      <w:r>
        <w:rPr>
          <w:rFonts w:ascii="Times New Roman" w:eastAsia="Times New Roman" w:hAnsi="Times New Roman" w:cs="Times New Roman"/>
          <w:color w:val="000000"/>
          <w:shd w:val="clear" w:color="auto" w:fill="FFFFFF"/>
          <w:lang w:val="en-CA"/>
        </w:rPr>
        <w:t>. However, we note that this measure</w:t>
      </w:r>
      <w:r w:rsidRPr="00B6055D">
        <w:rPr>
          <w:rFonts w:ascii="Times New Roman" w:eastAsia="Times New Roman" w:hAnsi="Times New Roman" w:cs="Times New Roman"/>
          <w:color w:val="000000"/>
          <w:shd w:val="clear" w:color="auto" w:fill="FFFFFF"/>
          <w:lang w:val="en-CA"/>
        </w:rPr>
        <w:t xml:space="preserve"> utilizes game-theoretic approaches with items that comprise of discrete economic games </w:t>
      </w:r>
      <w:r>
        <w:rPr>
          <w:rFonts w:ascii="Times New Roman" w:eastAsia="Times New Roman" w:hAnsi="Times New Roman" w:cs="Times New Roman"/>
          <w:color w:val="000000"/>
          <w:shd w:val="clear" w:color="auto" w:fill="FFFFFF"/>
          <w:lang w:val="en-CA"/>
        </w:rPr>
        <w:t>that are nearly identical to</w:t>
      </w:r>
      <w:r w:rsidRPr="00B6055D">
        <w:rPr>
          <w:rFonts w:ascii="Times New Roman" w:eastAsia="Times New Roman" w:hAnsi="Times New Roman" w:cs="Times New Roman"/>
          <w:color w:val="000000"/>
          <w:shd w:val="clear" w:color="auto" w:fill="FFFFFF"/>
          <w:lang w:val="en-CA"/>
        </w:rPr>
        <w:t xml:space="preserve"> the dictator games used in our studies</w:t>
      </w:r>
      <w:r>
        <w:rPr>
          <w:rFonts w:ascii="Times New Roman" w:eastAsia="Times New Roman" w:hAnsi="Times New Roman" w:cs="Times New Roman"/>
          <w:color w:val="000000"/>
          <w:shd w:val="clear" w:color="auto" w:fill="FFFFFF"/>
          <w:lang w:val="en-CA"/>
        </w:rPr>
        <w:t>, making additional measures of SVO</w:t>
      </w:r>
      <w:r w:rsidR="00A77858">
        <w:rPr>
          <w:rFonts w:ascii="Times New Roman" w:eastAsia="Times New Roman" w:hAnsi="Times New Roman" w:cs="Times New Roman"/>
          <w:color w:val="000000"/>
          <w:shd w:val="clear" w:color="auto" w:fill="FFFFFF"/>
          <w:lang w:val="en-CA"/>
        </w:rPr>
        <w:t xml:space="preserve"> essentially</w:t>
      </w:r>
      <w:r>
        <w:rPr>
          <w:rFonts w:ascii="Times New Roman" w:eastAsia="Times New Roman" w:hAnsi="Times New Roman" w:cs="Times New Roman"/>
          <w:color w:val="000000"/>
          <w:shd w:val="clear" w:color="auto" w:fill="FFFFFF"/>
          <w:lang w:val="en-CA"/>
        </w:rPr>
        <w:t xml:space="preserve"> redundant as an independent measure. For this reason, we did not include this measure in our battery of individual difference questionnaires.</w:t>
      </w:r>
    </w:p>
    <w:p w14:paraId="4526C60A" w14:textId="77777777" w:rsidR="00546037" w:rsidRDefault="00546037" w:rsidP="00546037">
      <w:pPr>
        <w:rPr>
          <w:rFonts w:ascii="Times New Roman" w:eastAsia="Times New Roman" w:hAnsi="Times New Roman" w:cs="Times New Roman"/>
          <w:color w:val="000000"/>
          <w:shd w:val="clear" w:color="auto" w:fill="FFFFFF"/>
          <w:lang w:val="en-CA"/>
        </w:rPr>
      </w:pPr>
    </w:p>
    <w:p w14:paraId="4B515F42" w14:textId="182D8806" w:rsidR="00C51BD4" w:rsidRDefault="00546037" w:rsidP="00546037">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However, to assess the predictive accuracy of our model more generally, we have since conducted split-half cross validation by fitting our model to half of our data (odd trials) and testing the model-generated predictions of generosity in the other half (even trials). We show that our model achieves high out-of-sample predictive accuracy of both generosity and effects of time pressure on generosity within the dictator game. Specifically, the model was accurate at not only predicting individual differences in generosity under high time pressure (</w:t>
      </w:r>
      <w:r w:rsidRPr="007441B0">
        <w:rPr>
          <w:rFonts w:ascii="Times New Roman" w:eastAsia="Times New Roman" w:hAnsi="Times New Roman" w:cs="Times New Roman"/>
          <w:bCs/>
          <w:color w:val="000000"/>
          <w:shd w:val="clear" w:color="auto" w:fill="FFFFFF"/>
          <w:lang w:val="en-CA"/>
        </w:rPr>
        <w:t>Pearson’s r = 0.911,  t</w:t>
      </w:r>
      <w:r w:rsidRPr="00582FBF">
        <w:rPr>
          <w:rFonts w:ascii="Times New Roman" w:eastAsia="Times New Roman" w:hAnsi="Times New Roman" w:cs="Times New Roman"/>
          <w:bCs/>
          <w:color w:val="000000"/>
          <w:shd w:val="clear" w:color="auto" w:fill="FFFFFF"/>
          <w:vertAlign w:val="subscript"/>
          <w:lang w:val="en-CA"/>
        </w:rPr>
        <w:t>48</w:t>
      </w:r>
      <w:r w:rsidRPr="007441B0">
        <w:rPr>
          <w:rFonts w:ascii="Times New Roman" w:eastAsia="Times New Roman" w:hAnsi="Times New Roman" w:cs="Times New Roman"/>
          <w:bCs/>
          <w:color w:val="000000"/>
          <w:shd w:val="clear" w:color="auto" w:fill="FFFFFF"/>
          <w:lang w:val="en-CA"/>
        </w:rPr>
        <w:t xml:space="preserve"> = 15.324, p &lt; .001</w:t>
      </w:r>
      <w:r>
        <w:rPr>
          <w:rFonts w:ascii="Times New Roman" w:eastAsia="Times New Roman" w:hAnsi="Times New Roman" w:cs="Times New Roman"/>
          <w:bCs/>
          <w:color w:val="000000"/>
          <w:shd w:val="clear" w:color="auto" w:fill="FFFFFF"/>
          <w:lang w:val="en-CA"/>
        </w:rPr>
        <w:t>) and low time pressure (</w:t>
      </w:r>
      <w:r w:rsidRPr="007441B0">
        <w:rPr>
          <w:rFonts w:ascii="Times New Roman" w:eastAsia="Times New Roman" w:hAnsi="Times New Roman" w:cs="Times New Roman"/>
          <w:bCs/>
          <w:color w:val="000000"/>
          <w:shd w:val="clear" w:color="auto" w:fill="FFFFFF"/>
          <w:lang w:val="en-CA"/>
        </w:rPr>
        <w:t>Pearson’s r = 0.859,  t</w:t>
      </w:r>
      <w:r w:rsidRPr="00582FBF">
        <w:rPr>
          <w:rFonts w:ascii="Times New Roman" w:eastAsia="Times New Roman" w:hAnsi="Times New Roman" w:cs="Times New Roman"/>
          <w:bCs/>
          <w:color w:val="000000"/>
          <w:shd w:val="clear" w:color="auto" w:fill="FFFFFF"/>
          <w:vertAlign w:val="subscript"/>
          <w:lang w:val="en-CA"/>
        </w:rPr>
        <w:t>48</w:t>
      </w:r>
      <w:r w:rsidRPr="007441B0">
        <w:rPr>
          <w:rFonts w:ascii="Times New Roman" w:eastAsia="Times New Roman" w:hAnsi="Times New Roman" w:cs="Times New Roman"/>
          <w:bCs/>
          <w:color w:val="000000"/>
          <w:shd w:val="clear" w:color="auto" w:fill="FFFFFF"/>
          <w:lang w:val="en-CA"/>
        </w:rPr>
        <w:t xml:space="preserve"> = 11.630, p &lt; .001</w:t>
      </w:r>
      <w:r>
        <w:rPr>
          <w:rFonts w:ascii="Times New Roman" w:eastAsia="Times New Roman" w:hAnsi="Times New Roman" w:cs="Times New Roman"/>
          <w:bCs/>
          <w:color w:val="000000"/>
          <w:shd w:val="clear" w:color="auto" w:fill="FFFFFF"/>
          <w:lang w:val="en-CA"/>
        </w:rPr>
        <w:t>). It also accurately predicted the change in generosity between the conditions (</w:t>
      </w:r>
      <w:r w:rsidRPr="007441B0">
        <w:rPr>
          <w:rFonts w:ascii="Times New Roman" w:eastAsia="Times New Roman" w:hAnsi="Times New Roman" w:cs="Times New Roman"/>
          <w:bCs/>
          <w:color w:val="000000"/>
          <w:shd w:val="clear" w:color="auto" w:fill="FFFFFF"/>
          <w:lang w:val="en-CA"/>
        </w:rPr>
        <w:t>Pearson’s r = 0.483,  t</w:t>
      </w:r>
      <w:r w:rsidRPr="00582FBF">
        <w:rPr>
          <w:rFonts w:ascii="Times New Roman" w:eastAsia="Times New Roman" w:hAnsi="Times New Roman" w:cs="Times New Roman"/>
          <w:bCs/>
          <w:color w:val="000000"/>
          <w:shd w:val="clear" w:color="auto" w:fill="FFFFFF"/>
          <w:vertAlign w:val="subscript"/>
          <w:lang w:val="en-CA"/>
        </w:rPr>
        <w:t>48</w:t>
      </w:r>
      <w:r w:rsidRPr="007441B0">
        <w:rPr>
          <w:rFonts w:ascii="Times New Roman" w:eastAsia="Times New Roman" w:hAnsi="Times New Roman" w:cs="Times New Roman"/>
          <w:bCs/>
          <w:color w:val="000000"/>
          <w:shd w:val="clear" w:color="auto" w:fill="FFFFFF"/>
          <w:lang w:val="en-CA"/>
        </w:rPr>
        <w:t xml:space="preserve"> = 3.818, p &lt; .001</w:t>
      </w:r>
      <w:r>
        <w:rPr>
          <w:rFonts w:ascii="Times New Roman" w:eastAsia="Times New Roman" w:hAnsi="Times New Roman" w:cs="Times New Roman"/>
          <w:bCs/>
          <w:color w:val="000000"/>
          <w:shd w:val="clear" w:color="auto" w:fill="FFFFFF"/>
          <w:lang w:val="en-CA"/>
        </w:rPr>
        <w:t>). We</w:t>
      </w:r>
      <w:r>
        <w:rPr>
          <w:rFonts w:ascii="Times New Roman" w:eastAsia="Times New Roman" w:hAnsi="Times New Roman" w:cs="Times New Roman"/>
          <w:color w:val="000000"/>
          <w:shd w:val="clear" w:color="auto" w:fill="FFFFFF"/>
          <w:lang w:val="en-CA"/>
        </w:rPr>
        <w:t xml:space="preserve"> now report these analyses as part of the Model Comparison section of the results</w:t>
      </w:r>
      <w:r w:rsidR="00A76564">
        <w:rPr>
          <w:rFonts w:ascii="Times New Roman" w:eastAsia="Times New Roman" w:hAnsi="Times New Roman" w:cs="Times New Roman"/>
          <w:color w:val="000000"/>
          <w:shd w:val="clear" w:color="auto" w:fill="FFFFFF"/>
          <w:lang w:val="en-CA"/>
        </w:rPr>
        <w:t xml:space="preserve"> (see pg</w:t>
      </w:r>
      <w:r w:rsidR="00753860">
        <w:rPr>
          <w:rFonts w:ascii="Times New Roman" w:eastAsia="Times New Roman" w:hAnsi="Times New Roman" w:cs="Times New Roman"/>
          <w:color w:val="000000"/>
          <w:shd w:val="clear" w:color="auto" w:fill="FFFFFF"/>
          <w:lang w:val="en-CA"/>
        </w:rPr>
        <w:t>.</w:t>
      </w:r>
      <w:r w:rsidR="00A76564">
        <w:rPr>
          <w:rFonts w:ascii="Times New Roman" w:eastAsia="Times New Roman" w:hAnsi="Times New Roman" w:cs="Times New Roman"/>
          <w:color w:val="000000"/>
          <w:shd w:val="clear" w:color="auto" w:fill="FFFFFF"/>
          <w:lang w:val="en-CA"/>
        </w:rPr>
        <w:t xml:space="preserve"> 18-20)</w:t>
      </w:r>
      <w:r>
        <w:rPr>
          <w:rFonts w:ascii="Times New Roman" w:eastAsia="Times New Roman" w:hAnsi="Times New Roman" w:cs="Times New Roman"/>
          <w:color w:val="000000"/>
          <w:shd w:val="clear" w:color="auto" w:fill="FFFFFF"/>
          <w:lang w:val="en-CA"/>
        </w:rPr>
        <w:t>.</w:t>
      </w:r>
      <w:r w:rsidR="00463AA3">
        <w:rPr>
          <w:rFonts w:ascii="Times New Roman" w:eastAsia="Times New Roman" w:hAnsi="Times New Roman" w:cs="Times New Roman"/>
          <w:color w:val="000000"/>
          <w:shd w:val="clear" w:color="auto" w:fill="FFFFFF"/>
          <w:lang w:val="en-CA"/>
        </w:rPr>
        <w:t xml:space="preserve"> </w:t>
      </w:r>
    </w:p>
    <w:p w14:paraId="6C60629E" w14:textId="77777777" w:rsidR="00C51BD4" w:rsidRDefault="00C51BD4" w:rsidP="00C51BD4">
      <w:pPr>
        <w:rPr>
          <w:rFonts w:ascii="Times New Roman" w:eastAsia="Times New Roman" w:hAnsi="Times New Roman" w:cs="Times New Roman"/>
          <w:color w:val="000000"/>
          <w:shd w:val="clear" w:color="auto" w:fill="FFFFFF"/>
          <w:lang w:val="en-CA"/>
        </w:rPr>
      </w:pPr>
    </w:p>
    <w:p w14:paraId="44D8AB63" w14:textId="4A7F5C5C" w:rsidR="00C51BD4" w:rsidRPr="00C05F46" w:rsidRDefault="00463AA3" w:rsidP="009C092F">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Additionally, in a follow-up study conducted online, we f</w:t>
      </w:r>
      <w:r w:rsidR="00662092">
        <w:rPr>
          <w:rFonts w:ascii="Times New Roman" w:eastAsia="Times New Roman" w:hAnsi="Times New Roman" w:cs="Times New Roman"/>
          <w:color w:val="000000"/>
          <w:shd w:val="clear" w:color="auto" w:fill="FFFFFF"/>
          <w:lang w:val="en-CA"/>
        </w:rPr>
        <w:t>oun</w:t>
      </w:r>
      <w:r>
        <w:rPr>
          <w:rFonts w:ascii="Times New Roman" w:eastAsia="Times New Roman" w:hAnsi="Times New Roman" w:cs="Times New Roman"/>
          <w:color w:val="000000"/>
          <w:shd w:val="clear" w:color="auto" w:fill="FFFFFF"/>
          <w:lang w:val="en-CA"/>
        </w:rPr>
        <w:t>d that generosity in these iterative binary choice dictator games was associated with giving in a one-shot dictator game where participants were given a total sum of money and asked to spontaneously generate how much they wished to allocate to their partner (Pearson’s r = 0.</w:t>
      </w:r>
      <w:r w:rsidRPr="00E80519">
        <w:rPr>
          <w:rFonts w:ascii="Times New Roman" w:eastAsia="Times New Roman" w:hAnsi="Times New Roman" w:cs="Times New Roman"/>
        </w:rPr>
        <w:t>44</w:t>
      </w:r>
      <w:r w:rsidR="004D1619">
        <w:rPr>
          <w:rFonts w:ascii="Times New Roman" w:eastAsia="Times New Roman" w:hAnsi="Times New Roman" w:cs="Times New Roman"/>
        </w:rPr>
        <w:t>7</w:t>
      </w:r>
      <w:r>
        <w:rPr>
          <w:rFonts w:ascii="Times New Roman" w:eastAsia="Times New Roman" w:hAnsi="Times New Roman" w:cs="Times New Roman"/>
        </w:rPr>
        <w:t>, t</w:t>
      </w:r>
      <w:r>
        <w:rPr>
          <w:rFonts w:ascii="Times New Roman" w:eastAsia="Times New Roman" w:hAnsi="Times New Roman" w:cs="Times New Roman"/>
          <w:vertAlign w:val="subscript"/>
        </w:rPr>
        <w:t>19</w:t>
      </w:r>
      <w:r w:rsidR="004D1619">
        <w:rPr>
          <w:rFonts w:ascii="Times New Roman" w:eastAsia="Times New Roman" w:hAnsi="Times New Roman" w:cs="Times New Roman"/>
          <w:vertAlign w:val="subscript"/>
        </w:rPr>
        <w:t>8</w:t>
      </w:r>
      <w:r>
        <w:rPr>
          <w:rFonts w:ascii="Times New Roman" w:eastAsia="Times New Roman" w:hAnsi="Times New Roman" w:cs="Times New Roman"/>
        </w:rPr>
        <w:t xml:space="preserve"> = 7.0</w:t>
      </w:r>
      <w:r w:rsidR="004D1619">
        <w:rPr>
          <w:rFonts w:ascii="Times New Roman" w:eastAsia="Times New Roman" w:hAnsi="Times New Roman" w:cs="Times New Roman"/>
        </w:rPr>
        <w:t>29</w:t>
      </w:r>
      <w:r>
        <w:rPr>
          <w:rFonts w:ascii="Times New Roman" w:eastAsia="Times New Roman" w:hAnsi="Times New Roman" w:cs="Times New Roman"/>
        </w:rPr>
        <w:t>, p &lt; .001)</w:t>
      </w:r>
      <w:r>
        <w:rPr>
          <w:rFonts w:ascii="Times New Roman" w:eastAsia="Times New Roman" w:hAnsi="Times New Roman" w:cs="Times New Roman"/>
          <w:color w:val="000000"/>
          <w:shd w:val="clear" w:color="auto" w:fill="FFFFFF"/>
          <w:lang w:val="en-CA"/>
        </w:rPr>
        <w:t xml:space="preserve">. Given that </w:t>
      </w:r>
      <w:r>
        <w:rPr>
          <w:rFonts w:ascii="Times New Roman" w:eastAsia="Times New Roman" w:hAnsi="Times New Roman" w:cs="Times New Roman"/>
          <w:color w:val="000000"/>
          <w:shd w:val="clear" w:color="auto" w:fill="FFFFFF"/>
          <w:lang w:val="en-CA"/>
        </w:rPr>
        <w:lastRenderedPageBreak/>
        <w:t>these one-shot games are more similar to real-world giving opportunities, this suggests that binary-choice games tap into a similar underlying process. We have opted to explore t</w:t>
      </w:r>
      <w:r w:rsidR="00F438C1">
        <w:rPr>
          <w:rFonts w:ascii="Times New Roman" w:eastAsia="Times New Roman" w:hAnsi="Times New Roman" w:cs="Times New Roman"/>
          <w:color w:val="000000"/>
          <w:shd w:val="clear" w:color="auto" w:fill="FFFFFF"/>
          <w:lang w:val="en-CA"/>
        </w:rPr>
        <w:t>his more extensively</w:t>
      </w:r>
      <w:r>
        <w:rPr>
          <w:rFonts w:ascii="Times New Roman" w:eastAsia="Times New Roman" w:hAnsi="Times New Roman" w:cs="Times New Roman"/>
          <w:color w:val="000000"/>
          <w:shd w:val="clear" w:color="auto" w:fill="FFFFFF"/>
          <w:lang w:val="en-CA"/>
        </w:rPr>
        <w:t xml:space="preserve"> in Supplementary Note </w:t>
      </w:r>
      <w:r w:rsidR="00A76564">
        <w:rPr>
          <w:rFonts w:ascii="Times New Roman" w:eastAsia="Times New Roman" w:hAnsi="Times New Roman" w:cs="Times New Roman"/>
          <w:color w:val="000000"/>
          <w:shd w:val="clear" w:color="auto" w:fill="FFFFFF"/>
          <w:lang w:val="en-CA"/>
        </w:rPr>
        <w:t>3</w:t>
      </w:r>
      <w:r>
        <w:rPr>
          <w:rFonts w:ascii="Times New Roman" w:eastAsia="Times New Roman" w:hAnsi="Times New Roman" w:cs="Times New Roman"/>
          <w:color w:val="000000"/>
          <w:shd w:val="clear" w:color="auto" w:fill="FFFFFF"/>
          <w:lang w:val="en-CA"/>
        </w:rPr>
        <w:t xml:space="preserve"> since our paper is already fairly long</w:t>
      </w:r>
      <w:r w:rsidR="005760D9">
        <w:rPr>
          <w:rFonts w:ascii="Times New Roman" w:eastAsia="Times New Roman" w:hAnsi="Times New Roman" w:cs="Times New Roman"/>
          <w:color w:val="000000"/>
          <w:shd w:val="clear" w:color="auto" w:fill="FFFFFF"/>
          <w:lang w:val="en-CA"/>
        </w:rPr>
        <w:t>.</w:t>
      </w:r>
    </w:p>
    <w:p w14:paraId="38D4884C" w14:textId="7D066350" w:rsidR="00562032" w:rsidRPr="00A77858" w:rsidRDefault="00F26564" w:rsidP="007441B0">
      <w:pPr>
        <w:rPr>
          <w:rFonts w:ascii="Times New Roman" w:eastAsia="Times New Roman" w:hAnsi="Times New Roman" w:cs="Times New Roman"/>
          <w:b/>
          <w:bCs/>
          <w:i/>
          <w:iCs/>
          <w:color w:val="000000"/>
          <w:shd w:val="clear" w:color="auto" w:fill="FFFFFF"/>
          <w:lang w:val="en-CA"/>
        </w:rPr>
      </w:pPr>
      <w:r w:rsidRPr="00A77858">
        <w:rPr>
          <w:rFonts w:ascii="Times New Roman" w:eastAsia="Times New Roman" w:hAnsi="Times New Roman" w:cs="Times New Roman"/>
          <w:b/>
          <w:bCs/>
          <w:color w:val="000000"/>
          <w:lang w:val="en-CA"/>
        </w:rPr>
        <w:br/>
      </w:r>
      <w:r w:rsidR="004B3FA8" w:rsidRPr="00A77858">
        <w:rPr>
          <w:rFonts w:ascii="Times New Roman" w:eastAsia="Times New Roman" w:hAnsi="Times New Roman" w:cs="Times New Roman"/>
          <w:b/>
          <w:bCs/>
          <w:i/>
          <w:iCs/>
          <w:color w:val="000000"/>
          <w:shd w:val="clear" w:color="auto" w:fill="FFFFFF"/>
          <w:lang w:val="en-CA"/>
        </w:rPr>
        <w:t xml:space="preserve">(b) </w:t>
      </w:r>
      <w:r w:rsidRPr="00A77858">
        <w:rPr>
          <w:rFonts w:ascii="Times New Roman" w:eastAsia="Times New Roman" w:hAnsi="Times New Roman" w:cs="Times New Roman"/>
          <w:b/>
          <w:bCs/>
          <w:i/>
          <w:iCs/>
          <w:color w:val="000000"/>
          <w:shd w:val="clear" w:color="auto" w:fill="FFFFFF"/>
          <w:lang w:val="en-CA"/>
        </w:rPr>
        <w:t xml:space="preserve">In replication study </w:t>
      </w:r>
      <w:r w:rsidR="00C22354" w:rsidRPr="00A77858">
        <w:rPr>
          <w:rFonts w:ascii="Times New Roman" w:eastAsia="Times New Roman" w:hAnsi="Times New Roman" w:cs="Times New Roman"/>
          <w:b/>
          <w:bCs/>
          <w:i/>
          <w:iCs/>
          <w:color w:val="000000"/>
          <w:shd w:val="clear" w:color="auto" w:fill="FFFFFF"/>
          <w:lang w:val="en-CA"/>
        </w:rPr>
        <w:t>1</w:t>
      </w:r>
      <w:r w:rsidRPr="00A77858">
        <w:rPr>
          <w:rFonts w:ascii="Times New Roman" w:eastAsia="Times New Roman" w:hAnsi="Times New Roman" w:cs="Times New Roman"/>
          <w:b/>
          <w:bCs/>
          <w:i/>
          <w:iCs/>
          <w:color w:val="000000"/>
          <w:shd w:val="clear" w:color="auto" w:fill="FFFFFF"/>
          <w:lang w:val="en-CA"/>
        </w:rPr>
        <w:t xml:space="preserve"> the difference between high and low time pressure response time was 0.8 sec vs. 1.07 sec – this does not seem to be a major qualitative difference. I was wondering where this difference to the other studies came from. It seems that in the other studies people were reminded to delay there response if they answered before 2 sec. It remains unclear whether true deliberation or just delayed responding was induced.  </w:t>
      </w:r>
    </w:p>
    <w:p w14:paraId="3FDD6E7B" w14:textId="044276D2" w:rsidR="004B3FA8" w:rsidRPr="00B6055D" w:rsidRDefault="004B3FA8" w:rsidP="004B3FA8">
      <w:pPr>
        <w:rPr>
          <w:rFonts w:ascii="Times New Roman" w:eastAsia="Times New Roman" w:hAnsi="Times New Roman" w:cs="Times New Roman"/>
          <w:color w:val="000000"/>
          <w:shd w:val="clear" w:color="auto" w:fill="FFFFFF"/>
          <w:lang w:val="en-CA"/>
        </w:rPr>
      </w:pPr>
    </w:p>
    <w:p w14:paraId="773C17A0" w14:textId="5D942A74" w:rsidR="000C246E" w:rsidRPr="000C246E" w:rsidRDefault="007E59FF" w:rsidP="00AA368D">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This point identifies two issues: the difference between replication study 1 and the other studies, and the question of whether the free response condition actually induces greater deliberation. Regarding differences between replication study 1 and the others: w</w:t>
      </w:r>
      <w:r w:rsidRPr="00B6055D">
        <w:rPr>
          <w:rFonts w:ascii="Times New Roman" w:eastAsia="Times New Roman" w:hAnsi="Times New Roman" w:cs="Times New Roman"/>
          <w:color w:val="000000"/>
          <w:shd w:val="clear" w:color="auto" w:fill="FFFFFF"/>
          <w:lang w:val="en-CA"/>
        </w:rPr>
        <w:t>e apologize for the lack of clarity in our description of the time-delay instructions</w:t>
      </w:r>
      <w:r>
        <w:rPr>
          <w:rFonts w:ascii="Times New Roman" w:eastAsia="Times New Roman" w:hAnsi="Times New Roman" w:cs="Times New Roman"/>
          <w:color w:val="000000"/>
          <w:shd w:val="clear" w:color="auto" w:fill="FFFFFF"/>
          <w:lang w:val="en-CA"/>
        </w:rPr>
        <w:t xml:space="preserve"> for primary study and replication study 2</w:t>
      </w:r>
      <w:r w:rsidRPr="00B6055D">
        <w:rPr>
          <w:rFonts w:ascii="Times New Roman" w:eastAsia="Times New Roman" w:hAnsi="Times New Roman" w:cs="Times New Roman"/>
          <w:color w:val="000000"/>
          <w:shd w:val="clear" w:color="auto" w:fill="FFFFFF"/>
          <w:lang w:val="en-CA"/>
        </w:rPr>
        <w:t xml:space="preserve"> In </w:t>
      </w:r>
      <w:r>
        <w:rPr>
          <w:rFonts w:ascii="Times New Roman" w:eastAsia="Times New Roman" w:hAnsi="Times New Roman" w:cs="Times New Roman"/>
          <w:color w:val="000000"/>
          <w:shd w:val="clear" w:color="auto" w:fill="FFFFFF"/>
          <w:lang w:val="en-CA"/>
        </w:rPr>
        <w:t>the primary study and replication study 2</w:t>
      </w:r>
      <w:r w:rsidRPr="00B6055D">
        <w:rPr>
          <w:rFonts w:ascii="Times New Roman" w:eastAsia="Times New Roman" w:hAnsi="Times New Roman" w:cs="Times New Roman"/>
          <w:color w:val="000000"/>
          <w:shd w:val="clear" w:color="auto" w:fill="FFFFFF"/>
          <w:lang w:val="en-CA"/>
        </w:rPr>
        <w:t>, participants were instructed</w:t>
      </w:r>
      <w:r w:rsidR="00A77319">
        <w:rPr>
          <w:rFonts w:ascii="Times New Roman" w:eastAsia="Times New Roman" w:hAnsi="Times New Roman" w:cs="Times New Roman"/>
          <w:color w:val="000000"/>
          <w:shd w:val="clear" w:color="auto" w:fill="FFFFFF"/>
          <w:lang w:val="en-CA"/>
        </w:rPr>
        <w:t>,</w:t>
      </w:r>
      <w:r w:rsidRPr="00B6055D">
        <w:rPr>
          <w:rFonts w:ascii="Times New Roman" w:eastAsia="Times New Roman" w:hAnsi="Times New Roman" w:cs="Times New Roman"/>
          <w:color w:val="000000"/>
          <w:shd w:val="clear" w:color="auto" w:fill="FFFFFF"/>
          <w:lang w:val="en-CA"/>
        </w:rPr>
        <w:t xml:space="preserve"> “</w:t>
      </w:r>
      <w:r w:rsidR="00A77319">
        <w:rPr>
          <w:rFonts w:ascii="Times New Roman" w:eastAsia="Times New Roman" w:hAnsi="Times New Roman" w:cs="Times New Roman"/>
          <w:color w:val="000000"/>
          <w:shd w:val="clear" w:color="auto" w:fill="FFFFFF"/>
          <w:lang w:val="en-CA"/>
        </w:rPr>
        <w:t>T</w:t>
      </w:r>
      <w:r w:rsidRPr="00B6055D">
        <w:rPr>
          <w:rFonts w:ascii="Times New Roman" w:eastAsia="Times New Roman" w:hAnsi="Times New Roman" w:cs="Times New Roman"/>
          <w:color w:val="000000"/>
          <w:shd w:val="clear" w:color="auto" w:fill="FFFFFF"/>
          <w:lang w:val="en-CA"/>
        </w:rPr>
        <w:t xml:space="preserve">ry to think carefully about </w:t>
      </w:r>
      <w:r w:rsidR="00A77319">
        <w:rPr>
          <w:rFonts w:ascii="Times New Roman" w:eastAsia="Times New Roman" w:hAnsi="Times New Roman" w:cs="Times New Roman"/>
          <w:color w:val="000000"/>
          <w:shd w:val="clear" w:color="auto" w:fill="FFFFFF"/>
          <w:lang w:val="en-CA"/>
        </w:rPr>
        <w:t>your</w:t>
      </w:r>
      <w:r w:rsidRPr="00B6055D">
        <w:rPr>
          <w:rFonts w:ascii="Times New Roman" w:eastAsia="Times New Roman" w:hAnsi="Times New Roman" w:cs="Times New Roman"/>
          <w:color w:val="000000"/>
          <w:shd w:val="clear" w:color="auto" w:fill="FFFFFF"/>
          <w:lang w:val="en-CA"/>
        </w:rPr>
        <w:t xml:space="preserve"> choice, and choose in a way that reflects </w:t>
      </w:r>
      <w:r w:rsidR="00A77319">
        <w:rPr>
          <w:rFonts w:ascii="Times New Roman" w:eastAsia="Times New Roman" w:hAnsi="Times New Roman" w:cs="Times New Roman"/>
          <w:color w:val="000000"/>
          <w:shd w:val="clear" w:color="auto" w:fill="FFFFFF"/>
          <w:lang w:val="en-CA"/>
        </w:rPr>
        <w:t>your</w:t>
      </w:r>
      <w:r w:rsidRPr="00B6055D">
        <w:rPr>
          <w:rFonts w:ascii="Times New Roman" w:eastAsia="Times New Roman" w:hAnsi="Times New Roman" w:cs="Times New Roman"/>
          <w:color w:val="000000"/>
          <w:shd w:val="clear" w:color="auto" w:fill="FFFFFF"/>
          <w:lang w:val="en-CA"/>
        </w:rPr>
        <w:t xml:space="preserve"> preferences as accurately as possible”. Furthermore, when responses were faster than 2s, they were notified that they responded “fairly quickly” and reminded</w:t>
      </w:r>
      <w:r w:rsidR="00A77319">
        <w:rPr>
          <w:rFonts w:ascii="Times New Roman" w:eastAsia="Times New Roman" w:hAnsi="Times New Roman" w:cs="Times New Roman"/>
          <w:color w:val="000000"/>
          <w:shd w:val="clear" w:color="auto" w:fill="FFFFFF"/>
          <w:lang w:val="en-CA"/>
        </w:rPr>
        <w:t>,</w:t>
      </w:r>
      <w:r w:rsidRPr="00B6055D">
        <w:rPr>
          <w:rFonts w:ascii="Times New Roman" w:eastAsia="Times New Roman" w:hAnsi="Times New Roman" w:cs="Times New Roman"/>
          <w:color w:val="000000"/>
          <w:shd w:val="clear" w:color="auto" w:fill="FFFFFF"/>
          <w:lang w:val="en-CA"/>
        </w:rPr>
        <w:t xml:space="preserve"> “</w:t>
      </w:r>
      <w:r w:rsidR="00A77319">
        <w:rPr>
          <w:rFonts w:ascii="Times New Roman" w:eastAsia="Times New Roman" w:hAnsi="Times New Roman" w:cs="Times New Roman"/>
          <w:color w:val="000000"/>
          <w:shd w:val="clear" w:color="auto" w:fill="FFFFFF"/>
          <w:lang w:val="en-CA"/>
        </w:rPr>
        <w:t>T</w:t>
      </w:r>
      <w:r w:rsidRPr="00B6055D">
        <w:rPr>
          <w:rFonts w:ascii="Times New Roman" w:eastAsia="Times New Roman" w:hAnsi="Times New Roman" w:cs="Times New Roman"/>
          <w:color w:val="000000"/>
          <w:shd w:val="clear" w:color="auto" w:fill="FFFFFF"/>
          <w:lang w:val="en-CA"/>
        </w:rPr>
        <w:t xml:space="preserve">ake </w:t>
      </w:r>
      <w:r w:rsidR="00A77319">
        <w:rPr>
          <w:rFonts w:ascii="Times New Roman" w:eastAsia="Times New Roman" w:hAnsi="Times New Roman" w:cs="Times New Roman"/>
          <w:color w:val="000000"/>
          <w:shd w:val="clear" w:color="auto" w:fill="FFFFFF"/>
          <w:lang w:val="en-CA"/>
        </w:rPr>
        <w:t xml:space="preserve">your </w:t>
      </w:r>
      <w:r w:rsidRPr="00B6055D">
        <w:rPr>
          <w:rFonts w:ascii="Times New Roman" w:eastAsia="Times New Roman" w:hAnsi="Times New Roman" w:cs="Times New Roman"/>
          <w:color w:val="000000"/>
          <w:shd w:val="clear" w:color="auto" w:fill="FFFFFF"/>
          <w:lang w:val="en-CA"/>
        </w:rPr>
        <w:t xml:space="preserve">time to make the best choice”. </w:t>
      </w:r>
      <w:r>
        <w:rPr>
          <w:rFonts w:ascii="Times New Roman" w:eastAsia="Times New Roman" w:hAnsi="Times New Roman" w:cs="Times New Roman"/>
          <w:color w:val="000000"/>
          <w:shd w:val="clear" w:color="auto" w:fill="FFFFFF"/>
          <w:lang w:val="en-CA"/>
        </w:rPr>
        <w:t>These instructions are consistent with prior manipulations, which have instructed participants to “</w:t>
      </w:r>
      <w:r w:rsidRPr="007A23E6">
        <w:rPr>
          <w:rFonts w:ascii="Calibri" w:eastAsia="Times New Roman" w:hAnsi="Calibri" w:cs="Calibri"/>
          <w:color w:val="000000"/>
          <w:shd w:val="clear" w:color="auto" w:fill="FFFFFF"/>
          <w:lang w:val="en-CA"/>
        </w:rPr>
        <w:t>﻿</w:t>
      </w:r>
      <w:r w:rsidRPr="007A23E6">
        <w:rPr>
          <w:rFonts w:ascii="Times New Roman" w:eastAsia="Times New Roman" w:hAnsi="Times New Roman" w:cs="Times New Roman"/>
          <w:color w:val="000000"/>
          <w:shd w:val="clear" w:color="auto" w:fill="FFFFFF"/>
          <w:lang w:val="en-CA"/>
        </w:rPr>
        <w:t>think carefully about their decision before making it</w:t>
      </w:r>
      <w:r>
        <w:rPr>
          <w:rFonts w:ascii="Times New Roman" w:eastAsia="Times New Roman" w:hAnsi="Times New Roman" w:cs="Times New Roman"/>
          <w:color w:val="000000"/>
          <w:shd w:val="clear" w:color="auto" w:fill="FFFFFF"/>
          <w:lang w:val="en-CA"/>
        </w:rPr>
        <w:t>”</w:t>
      </w:r>
      <w:r w:rsidRPr="007A23E6">
        <w:rPr>
          <w:rFonts w:ascii="Times New Roman" w:eastAsia="Times New Roman" w:hAnsi="Times New Roman" w:cs="Times New Roman"/>
          <w:color w:val="000000"/>
          <w:shd w:val="clear" w:color="auto" w:fill="FFFFFF"/>
          <w:lang w:val="en-CA"/>
        </w:rPr>
        <w:t>, informed</w:t>
      </w:r>
      <w:r>
        <w:rPr>
          <w:rFonts w:ascii="Times New Roman" w:eastAsia="Times New Roman" w:hAnsi="Times New Roman" w:cs="Times New Roman"/>
          <w:color w:val="000000"/>
          <w:shd w:val="clear" w:color="auto" w:fill="FFFFFF"/>
          <w:lang w:val="en-CA"/>
        </w:rPr>
        <w:t xml:space="preserve"> them</w:t>
      </w:r>
      <w:r w:rsidRPr="007A23E6">
        <w:rPr>
          <w:rFonts w:ascii="Times New Roman" w:eastAsia="Times New Roman" w:hAnsi="Times New Roman" w:cs="Times New Roman"/>
          <w:color w:val="000000"/>
          <w:shd w:val="clear" w:color="auto" w:fill="FFFFFF"/>
          <w:lang w:val="en-CA"/>
        </w:rPr>
        <w:t xml:space="preserve"> that </w:t>
      </w:r>
      <w:r>
        <w:rPr>
          <w:rFonts w:ascii="Times New Roman" w:eastAsia="Times New Roman" w:hAnsi="Times New Roman" w:cs="Times New Roman"/>
          <w:color w:val="000000"/>
          <w:shd w:val="clear" w:color="auto" w:fill="FFFFFF"/>
          <w:lang w:val="en-CA"/>
        </w:rPr>
        <w:t>t</w:t>
      </w:r>
      <w:r w:rsidRPr="007A23E6">
        <w:rPr>
          <w:rFonts w:ascii="Times New Roman" w:eastAsia="Times New Roman" w:hAnsi="Times New Roman" w:cs="Times New Roman"/>
          <w:color w:val="000000"/>
          <w:shd w:val="clear" w:color="auto" w:fill="FFFFFF"/>
          <w:lang w:val="en-CA"/>
        </w:rPr>
        <w:t xml:space="preserve">hey </w:t>
      </w:r>
      <w:r>
        <w:rPr>
          <w:rFonts w:ascii="Times New Roman" w:eastAsia="Times New Roman" w:hAnsi="Times New Roman" w:cs="Times New Roman"/>
          <w:color w:val="000000"/>
          <w:shd w:val="clear" w:color="auto" w:fill="FFFFFF"/>
          <w:lang w:val="en-CA"/>
        </w:rPr>
        <w:t>“</w:t>
      </w:r>
      <w:r w:rsidRPr="007A23E6">
        <w:rPr>
          <w:rFonts w:ascii="Times New Roman" w:eastAsia="Times New Roman" w:hAnsi="Times New Roman" w:cs="Times New Roman"/>
          <w:color w:val="000000"/>
          <w:shd w:val="clear" w:color="auto" w:fill="FFFFFF"/>
          <w:lang w:val="en-CA"/>
        </w:rPr>
        <w:t>must wait at least 10 seconds before entering their decision or else they would not be allowed to participate</w:t>
      </w:r>
      <w:r>
        <w:rPr>
          <w:rFonts w:ascii="Times New Roman" w:eastAsia="Times New Roman" w:hAnsi="Times New Roman" w:cs="Times New Roman"/>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fldChar w:fldCharType="begin" w:fldLock="1"/>
      </w:r>
      <w:r>
        <w:rPr>
          <w:rFonts w:ascii="Times New Roman" w:eastAsia="Times New Roman" w:hAnsi="Times New Roman" w:cs="Times New Roman"/>
          <w:color w:val="000000"/>
          <w:shd w:val="clear" w:color="auto" w:fill="FFFFFF"/>
          <w:lang w:val="en-CA"/>
        </w:rPr>
        <w:instrText>ADDIN CSL_CITATION {"citationItems":[{"id":"ITEM-1","itemData":{"ISSN":"1745-6916","author":[{"dropping-particle":"","family":"Bouwmeester","given":"Samantha","non-dropping-particle":"","parse-names":false,"suffix":""},{"dropping-particle":"","family":"Verkoeijen","given":"Peter P J L","non-dropping-particle":"","parse-names":false,"suffix":""},{"dropping-particle":"","family":"Aczel","given":"Balazs","non-dropping-particle":"","parse-names":false,"suffix":""},{"dropping-particle":"","family":"Barbosa","given":"Fernando","non-dropping-particle":"","parse-names":false,"suffix":""},{"dropping-particle":"","family":"Bègue","given":"Laurent","non-dropping-particle":"","parse-names":false,"suffix":""},{"dropping-particle":"","family":"Brañas-Garza","given":"Pablo","non-dropping-particle":"","parse-names":false,"suffix":""},{"dropping-particle":"","family":"Chmura","given":"Thorsten G H","non-dropping-particle":"","parse-names":false,"suffix":""},{"dropping-particle":"","family":"Cornelissen","given":"Gert","non-dropping-particle":"","parse-names":false,"suffix":""},{"dropping-particle":"","family":"Døssing","given":"Felix S","non-dropping-particle":"","parse-names":false,"suffix":""},{"dropping-particle":"","family":"Espín","given":"Antonio M","non-dropping-particle":"","parse-names":false,"suffix":""}],"container-title":"Perspectives on Psychological Science","id":"ITEM-1","issue":"3","issued":{"date-parts":[["2017"]]},"page":"527-542","publisher":"Sage Publications Sage CA: Los Angeles, CA","title":"Registered replication report: Rand, greene, and nowak (2012)","type":"article-journal","volume":"12"},"uris":["http://www.mendeley.com/documents/?uuid=8137ec36-1238-49a8-97d3-5f66940c1b92"]},{"id":"ITEM-2","itemData":{"DOI":"10.1038/nature11467","ISBN":"0028-0836","ISSN":"00280836","PMID":"22996558","abstract":"Cooperation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greed","type":"article-journal","volume":"489"},"uris":["http://www.mendeley.com/documents/?uuid=552e6d37-f83f-4553-9316-4655b40059c6"]}],"mendeley":{"formattedCitation":"(Bouwmeester et al., 2017; Rand et al., 2012)","plainTextFormattedCitation":"(Bouwmeester et al., 2017; Rand et al., 2012)","previouslyFormattedCitation":"(Bouwmeester et al., 2017; Rand et al., 2012)"},"properties":{"noteIndex":0},"schema":"https://github.com/citation-style-language/schema/raw/master/csl-citation.json"}</w:instrText>
      </w:r>
      <w:r>
        <w:rPr>
          <w:rFonts w:ascii="Times New Roman" w:eastAsia="Times New Roman" w:hAnsi="Times New Roman" w:cs="Times New Roman"/>
          <w:color w:val="000000"/>
          <w:shd w:val="clear" w:color="auto" w:fill="FFFFFF"/>
          <w:lang w:val="en-CA"/>
        </w:rPr>
        <w:fldChar w:fldCharType="separate"/>
      </w:r>
      <w:r w:rsidRPr="006F021C">
        <w:rPr>
          <w:rFonts w:ascii="Times New Roman" w:eastAsia="Times New Roman" w:hAnsi="Times New Roman" w:cs="Times New Roman"/>
          <w:noProof/>
          <w:color w:val="000000"/>
          <w:shd w:val="clear" w:color="auto" w:fill="FFFFFF"/>
          <w:lang w:val="en-CA"/>
        </w:rPr>
        <w:t>(Bouwmeester et al., 2017; Rand et al., 2012)</w:t>
      </w:r>
      <w:r>
        <w:rPr>
          <w:rFonts w:ascii="Times New Roman" w:eastAsia="Times New Roman" w:hAnsi="Times New Roman" w:cs="Times New Roman"/>
          <w:color w:val="000000"/>
          <w:shd w:val="clear" w:color="auto" w:fill="FFFFFF"/>
          <w:lang w:val="en-CA"/>
        </w:rPr>
        <w:fldChar w:fldCharType="end"/>
      </w:r>
      <w:r>
        <w:rPr>
          <w:rFonts w:ascii="Times New Roman" w:eastAsia="Times New Roman" w:hAnsi="Times New Roman" w:cs="Times New Roman"/>
          <w:color w:val="000000"/>
          <w:shd w:val="clear" w:color="auto" w:fill="FFFFFF"/>
          <w:lang w:val="en-CA"/>
        </w:rPr>
        <w:t xml:space="preserve">, and provided warnings to participants who responded too quickly or too slowly </w:t>
      </w:r>
      <w:r>
        <w:rPr>
          <w:rFonts w:ascii="Times New Roman" w:eastAsia="Times New Roman" w:hAnsi="Times New Roman" w:cs="Times New Roman"/>
          <w:color w:val="000000"/>
          <w:shd w:val="clear" w:color="auto" w:fill="FFFFFF"/>
          <w:lang w:val="en-CA"/>
        </w:rPr>
        <w:fldChar w:fldCharType="begin" w:fldLock="1"/>
      </w:r>
      <w:r>
        <w:rPr>
          <w:rFonts w:ascii="Times New Roman" w:eastAsia="Times New Roman" w:hAnsi="Times New Roman" w:cs="Times New Roman"/>
          <w:color w:val="000000"/>
          <w:shd w:val="clear" w:color="auto" w:fill="FFFFFF"/>
          <w:lang w:val="en-CA"/>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Pr>
          <w:rFonts w:ascii="Times New Roman" w:eastAsia="Times New Roman" w:hAnsi="Times New Roman" w:cs="Times New Roman"/>
          <w:color w:val="000000"/>
          <w:shd w:val="clear" w:color="auto" w:fill="FFFFFF"/>
          <w:lang w:val="en-CA"/>
        </w:rPr>
        <w:fldChar w:fldCharType="separate"/>
      </w:r>
      <w:r w:rsidRPr="006F021C">
        <w:rPr>
          <w:rFonts w:ascii="Times New Roman" w:eastAsia="Times New Roman" w:hAnsi="Times New Roman" w:cs="Times New Roman"/>
          <w:noProof/>
          <w:color w:val="000000"/>
          <w:shd w:val="clear" w:color="auto" w:fill="FFFFFF"/>
          <w:lang w:val="en-CA"/>
        </w:rPr>
        <w:t>(Chen &amp; Krajbich, 2018)</w:t>
      </w:r>
      <w:r>
        <w:rPr>
          <w:rFonts w:ascii="Times New Roman" w:eastAsia="Times New Roman" w:hAnsi="Times New Roman" w:cs="Times New Roman"/>
          <w:color w:val="000000"/>
          <w:shd w:val="clear" w:color="auto" w:fill="FFFFFF"/>
          <w:lang w:val="en-CA"/>
        </w:rPr>
        <w:fldChar w:fldCharType="end"/>
      </w:r>
      <w:r>
        <w:rPr>
          <w:rFonts w:ascii="Times New Roman" w:eastAsia="Times New Roman" w:hAnsi="Times New Roman" w:cs="Times New Roman"/>
          <w:color w:val="000000"/>
          <w:shd w:val="clear" w:color="auto" w:fill="FFFFFF"/>
          <w:lang w:val="en-CA"/>
        </w:rPr>
        <w:t>. Replication study 1 did not include quite such extensive measures, and so the effects on response time in this study were comparatively smaller. However, we emphasize that</w:t>
      </w:r>
      <w:r w:rsidRPr="00B6055D">
        <w:rPr>
          <w:rFonts w:ascii="Times New Roman" w:eastAsia="Times New Roman" w:hAnsi="Times New Roman" w:cs="Times New Roman"/>
          <w:color w:val="000000"/>
          <w:shd w:val="clear" w:color="auto" w:fill="FFFFFF"/>
          <w:lang w:val="en-CA"/>
        </w:rPr>
        <w:t xml:space="preserve"> replication study 1 replicated the observed effects in the primary study and replication study 2, suggesting that effects observed in our primary study cannot be attributed </w:t>
      </w:r>
      <w:r>
        <w:rPr>
          <w:rFonts w:ascii="Times New Roman" w:eastAsia="Times New Roman" w:hAnsi="Times New Roman" w:cs="Times New Roman"/>
          <w:color w:val="000000"/>
          <w:shd w:val="clear" w:color="auto" w:fill="FFFFFF"/>
          <w:lang w:val="en-CA"/>
        </w:rPr>
        <w:t xml:space="preserve">simply </w:t>
      </w:r>
      <w:r w:rsidRPr="00B6055D">
        <w:rPr>
          <w:rFonts w:ascii="Times New Roman" w:eastAsia="Times New Roman" w:hAnsi="Times New Roman" w:cs="Times New Roman"/>
          <w:color w:val="000000"/>
          <w:shd w:val="clear" w:color="auto" w:fill="FFFFFF"/>
          <w:lang w:val="en-CA"/>
        </w:rPr>
        <w:t xml:space="preserve">to delayed responding. </w:t>
      </w:r>
      <w:r>
        <w:rPr>
          <w:rFonts w:ascii="Times New Roman" w:eastAsia="Times New Roman" w:hAnsi="Times New Roman" w:cs="Times New Roman"/>
          <w:color w:val="000000"/>
          <w:shd w:val="clear" w:color="auto" w:fill="FFFFFF"/>
          <w:lang w:val="en-CA"/>
        </w:rPr>
        <w:t xml:space="preserve">If anything, the fact that the same behavioural effect is observed across three different studies, using somewhat different time pressure manipulations, and resulting in somewhat different degrees of time pressure, speaks to the robustness of our findings. </w:t>
      </w:r>
      <w:r w:rsidRPr="00B6055D">
        <w:rPr>
          <w:rFonts w:ascii="Times New Roman" w:eastAsia="Times New Roman" w:hAnsi="Times New Roman" w:cs="Times New Roman"/>
          <w:color w:val="000000"/>
          <w:shd w:val="clear" w:color="auto" w:fill="FFFFFF"/>
          <w:lang w:val="en-CA"/>
        </w:rPr>
        <w:t>However, we thank the reviewer for their feedback and have amended the relevant methods section</w:t>
      </w:r>
      <w:r>
        <w:rPr>
          <w:rFonts w:ascii="Times New Roman" w:eastAsia="Times New Roman" w:hAnsi="Times New Roman" w:cs="Times New Roman"/>
          <w:color w:val="000000"/>
          <w:shd w:val="clear" w:color="auto" w:fill="FFFFFF"/>
          <w:lang w:val="en-CA"/>
        </w:rPr>
        <w:t xml:space="preserve"> </w:t>
      </w:r>
      <w:r w:rsidR="000C246E">
        <w:rPr>
          <w:rFonts w:ascii="Times New Roman" w:eastAsia="Times New Roman" w:hAnsi="Times New Roman" w:cs="Times New Roman"/>
          <w:color w:val="000000"/>
          <w:shd w:val="clear" w:color="auto" w:fill="FFFFFF"/>
          <w:lang w:val="en-CA"/>
        </w:rPr>
        <w:t>describing Study 1 and the replications</w:t>
      </w:r>
      <w:r w:rsidRPr="00B6055D">
        <w:rPr>
          <w:rFonts w:ascii="Times New Roman" w:eastAsia="Times New Roman" w:hAnsi="Times New Roman" w:cs="Times New Roman"/>
          <w:color w:val="000000"/>
          <w:shd w:val="clear" w:color="auto" w:fill="FFFFFF"/>
          <w:lang w:val="en-CA"/>
        </w:rPr>
        <w:t xml:space="preserve"> to more clearly communicate the experimental manipulation</w:t>
      </w:r>
      <w:r w:rsidR="000C246E">
        <w:rPr>
          <w:rFonts w:ascii="Times New Roman" w:eastAsia="Times New Roman" w:hAnsi="Times New Roman" w:cs="Times New Roman"/>
          <w:color w:val="000000"/>
          <w:shd w:val="clear" w:color="auto" w:fill="FFFFFF"/>
          <w:lang w:val="en-CA"/>
        </w:rPr>
        <w:t xml:space="preserve"> (</w:t>
      </w:r>
      <w:r w:rsidR="00753860">
        <w:rPr>
          <w:rFonts w:ascii="Times New Roman" w:eastAsia="Times New Roman" w:hAnsi="Times New Roman" w:cs="Times New Roman"/>
          <w:color w:val="000000"/>
          <w:shd w:val="clear" w:color="auto" w:fill="FFFFFF"/>
          <w:lang w:val="en-CA"/>
        </w:rPr>
        <w:t>see pg. 29-30).</w:t>
      </w:r>
    </w:p>
    <w:p w14:paraId="1507B3DA" w14:textId="77777777" w:rsidR="0092549A" w:rsidRDefault="0092549A" w:rsidP="0092549A">
      <w:pPr>
        <w:rPr>
          <w:rFonts w:ascii="Times New Roman" w:eastAsia="Times New Roman" w:hAnsi="Times New Roman" w:cs="Times New Roman"/>
          <w:color w:val="000000"/>
          <w:lang w:val="en-CA"/>
        </w:rPr>
      </w:pPr>
    </w:p>
    <w:p w14:paraId="638B6751" w14:textId="5E7E6C3D" w:rsidR="0092549A" w:rsidRDefault="0092549A" w:rsidP="0092549A">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Regarding the second point about whether our manipulation resulted in increased deliberation: we suspect the reviewer is correct that some of the results we observe, particularly in the difference in response times, may be partially a function of a simple delay in responding. However, we think that several patterns observed in our data, particularly the eye</w:t>
      </w:r>
      <w:r w:rsidR="005C25CD">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 xml:space="preserve">tracking measures, suggest that the free response condition resulted in at least some increased deliberation, rather than simply a delay in responding. First and foremost, if participants performed exactly the same computations in the time pressure and time free condition, but just introduced a delay in their responses, then we should not observe any of the systematic effects of time pressure on generosity that we did. We should have observed only a main effect on RT. Yet this was clearly not the case. Second, the eye tracking measures suggest that participants made a larger overall number of fixations to self and other information (Poisson mixed-effects regression on number of fixations per trial: </w:t>
      </w:r>
      <w:r>
        <w:rPr>
          <w:rFonts w:ascii="Times New Roman" w:eastAsia="Times New Roman" w:hAnsi="Times New Roman" w:cs="Times New Roman"/>
          <w:i/>
          <w:iCs/>
          <w:color w:val="000000"/>
          <w:shd w:val="clear" w:color="auto" w:fill="FFFFFF"/>
          <w:lang w:val="en-CA"/>
        </w:rPr>
        <w:t>b</w:t>
      </w:r>
      <w:r>
        <w:rPr>
          <w:rFonts w:ascii="Times New Roman" w:eastAsia="Times New Roman" w:hAnsi="Times New Roman" w:cs="Times New Roman"/>
          <w:i/>
          <w:iCs/>
          <w:color w:val="000000"/>
          <w:shd w:val="clear" w:color="auto" w:fill="FFFFFF"/>
          <w:vertAlign w:val="subscript"/>
          <w:lang w:val="en-CA"/>
        </w:rPr>
        <w:t>low- high time pressure</w:t>
      </w:r>
      <w:r>
        <w:rPr>
          <w:rFonts w:ascii="Times New Roman" w:eastAsia="Times New Roman" w:hAnsi="Times New Roman" w:cs="Times New Roman"/>
          <w:i/>
          <w:iCs/>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t>=  1.081, SE.= 0.0132, z = 82.16, p &lt; .001), and that the durations of those fixations were longer (linear mixed-effects regression on log-</w:t>
      </w:r>
      <w:r>
        <w:rPr>
          <w:rFonts w:ascii="Times New Roman" w:eastAsia="Times New Roman" w:hAnsi="Times New Roman" w:cs="Times New Roman"/>
          <w:color w:val="000000"/>
          <w:shd w:val="clear" w:color="auto" w:fill="FFFFFF"/>
          <w:lang w:val="en-CA"/>
        </w:rPr>
        <w:lastRenderedPageBreak/>
        <w:t xml:space="preserve">transformed average duration of fixations per trial: </w:t>
      </w:r>
      <w:r>
        <w:rPr>
          <w:rFonts w:ascii="Times New Roman" w:eastAsia="Times New Roman" w:hAnsi="Times New Roman" w:cs="Times New Roman"/>
          <w:i/>
          <w:iCs/>
          <w:color w:val="000000"/>
          <w:shd w:val="clear" w:color="auto" w:fill="FFFFFF"/>
          <w:lang w:val="en-CA"/>
        </w:rPr>
        <w:t>b</w:t>
      </w:r>
      <w:r>
        <w:rPr>
          <w:rFonts w:ascii="Times New Roman" w:eastAsia="Times New Roman" w:hAnsi="Times New Roman" w:cs="Times New Roman"/>
          <w:i/>
          <w:iCs/>
          <w:color w:val="000000"/>
          <w:shd w:val="clear" w:color="auto" w:fill="FFFFFF"/>
          <w:vertAlign w:val="subscript"/>
          <w:lang w:val="en-CA"/>
        </w:rPr>
        <w:t>low- high time pressure</w:t>
      </w:r>
      <w:r>
        <w:rPr>
          <w:rFonts w:ascii="Times New Roman" w:eastAsia="Times New Roman" w:hAnsi="Times New Roman" w:cs="Times New Roman"/>
          <w:i/>
          <w:iCs/>
          <w:color w:val="000000"/>
          <w:shd w:val="clear" w:color="auto" w:fill="FFFFFF"/>
          <w:lang w:val="en-CA"/>
        </w:rPr>
        <w:t xml:space="preserve"> </w:t>
      </w:r>
      <w:r>
        <w:rPr>
          <w:rFonts w:ascii="Times New Roman" w:eastAsia="Times New Roman" w:hAnsi="Times New Roman" w:cs="Times New Roman"/>
          <w:color w:val="000000"/>
          <w:shd w:val="clear" w:color="auto" w:fill="FFFFFF"/>
          <w:lang w:val="en-CA"/>
        </w:rPr>
        <w:t xml:space="preserve">= </w:t>
      </w:r>
      <w:r w:rsidR="00B41C3B">
        <w:rPr>
          <w:rFonts w:ascii="Times New Roman" w:eastAsia="Times New Roman" w:hAnsi="Times New Roman" w:cs="Times New Roman"/>
          <w:color w:val="000000"/>
          <w:shd w:val="clear" w:color="auto" w:fill="FFFFFF"/>
          <w:lang w:val="en-CA"/>
        </w:rPr>
        <w:t>0</w:t>
      </w:r>
      <w:r>
        <w:rPr>
          <w:rFonts w:ascii="Times New Roman" w:eastAsia="Times New Roman" w:hAnsi="Times New Roman" w:cs="Times New Roman"/>
          <w:color w:val="000000"/>
          <w:shd w:val="clear" w:color="auto" w:fill="FFFFFF"/>
          <w:lang w:val="en-CA"/>
        </w:rPr>
        <w:t>.317, SE.= .00668, t</w:t>
      </w:r>
      <w:r>
        <w:rPr>
          <w:rFonts w:ascii="Times New Roman" w:eastAsia="Times New Roman" w:hAnsi="Times New Roman" w:cs="Times New Roman"/>
          <w:color w:val="000000"/>
          <w:shd w:val="clear" w:color="auto" w:fill="FFFFFF"/>
          <w:vertAlign w:val="subscript"/>
          <w:lang w:val="en-CA"/>
        </w:rPr>
        <w:t>158</w:t>
      </w:r>
      <w:r>
        <w:rPr>
          <w:rFonts w:ascii="Times New Roman" w:eastAsia="Times New Roman" w:hAnsi="Times New Roman" w:cs="Times New Roman"/>
          <w:color w:val="000000"/>
          <w:shd w:val="clear" w:color="auto" w:fill="FFFFFF"/>
          <w:lang w:val="en-CA"/>
        </w:rPr>
        <w:t xml:space="preserve"> = 47.51, p &lt; .001), when they had more time. This suggests that participants processed more choice information and/or processed the information more fully. Moreover, if people simply stopped deliberating at some point in the free time condition, we would expect a marked rise in fixations in non-AOI regions of the screen over time, and yet this is not what we observe. Gaze remains predominantly fixated on either self or other information until ~7s where more than 95% of trials have terminated, suggesting extended deliberation of both self and other outcomes under time-delay.</w:t>
      </w:r>
    </w:p>
    <w:p w14:paraId="7607864F" w14:textId="77777777" w:rsidR="0092549A" w:rsidRDefault="0092549A" w:rsidP="0092549A">
      <w:pPr>
        <w:rPr>
          <w:rFonts w:ascii="Times New Roman" w:eastAsia="Times New Roman" w:hAnsi="Times New Roman" w:cs="Times New Roman"/>
          <w:color w:val="000000"/>
          <w:lang w:val="en-CA"/>
        </w:rPr>
      </w:pPr>
    </w:p>
    <w:p w14:paraId="19B87685" w14:textId="77777777" w:rsidR="0092549A" w:rsidRDefault="0092549A" w:rsidP="0092549A">
      <w:pPr>
        <w:rPr>
          <w:rFonts w:ascii="Times New Roman" w:eastAsia="Times New Roman" w:hAnsi="Times New Roman" w:cs="Times New Roman"/>
          <w:color w:val="000000"/>
          <w:lang w:val="en-CA"/>
        </w:rPr>
      </w:pPr>
      <w:r>
        <w:rPr>
          <w:rFonts w:ascii="Times New Roman" w:eastAsia="Times New Roman" w:hAnsi="Times New Roman" w:cs="Times New Roman"/>
          <w:noProof/>
          <w:color w:val="000000"/>
        </w:rPr>
        <w:drawing>
          <wp:inline distT="0" distB="0" distL="0" distR="0" wp14:anchorId="64B94C31" wp14:editId="33ACD80E">
            <wp:extent cx="55753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nggazefull.pdf"/>
                    <pic:cNvPicPr/>
                  </pic:nvPicPr>
                  <pic:blipFill>
                    <a:blip r:embed="rId9"/>
                    <a:stretch>
                      <a:fillRect/>
                    </a:stretch>
                  </pic:blipFill>
                  <pic:spPr>
                    <a:xfrm>
                      <a:off x="0" y="0"/>
                      <a:ext cx="5575300" cy="1981200"/>
                    </a:xfrm>
                    <a:prstGeom prst="rect">
                      <a:avLst/>
                    </a:prstGeom>
                  </pic:spPr>
                </pic:pic>
              </a:graphicData>
            </a:graphic>
          </wp:inline>
        </w:drawing>
      </w:r>
    </w:p>
    <w:p w14:paraId="017167A5" w14:textId="6B510D26" w:rsidR="00AA368D" w:rsidRDefault="0092549A" w:rsidP="0092549A">
      <w:pPr>
        <w:autoSpaceDE w:val="0"/>
        <w:autoSpaceDN w:val="0"/>
        <w:adjustRightInd w:val="0"/>
        <w:rPr>
          <w:rFonts w:ascii="Times New Roman" w:hAnsi="Times New Roman" w:cs="Times New Roman"/>
        </w:rPr>
      </w:pPr>
      <w:r>
        <w:rPr>
          <w:rFonts w:ascii="Times New Roman" w:eastAsia="Times New Roman" w:hAnsi="Times New Roman" w:cs="Times New Roman"/>
        </w:rPr>
        <w:t xml:space="preserve">Figure: </w:t>
      </w:r>
      <w:r>
        <w:rPr>
          <w:rFonts w:ascii="Times New Roman" w:hAnsi="Times New Roman" w:cs="Times New Roman"/>
        </w:rPr>
        <w:t>Attention dynamics of altruistic choice across time. Millisecond-to-millisecond proportion of gaze directed to Self AOI, Other AOI or neither under low time pressure. The vertical lines represent points at which &gt; 50% of trials (grey) and &gt; 95%</w:t>
      </w:r>
      <w:r w:rsidRPr="00366AB0">
        <w:rPr>
          <w:rFonts w:ascii="Times New Roman" w:hAnsi="Times New Roman" w:cs="Times New Roman"/>
        </w:rPr>
        <w:t xml:space="preserve"> </w:t>
      </w:r>
      <w:r>
        <w:rPr>
          <w:rFonts w:ascii="Times New Roman" w:hAnsi="Times New Roman" w:cs="Times New Roman"/>
        </w:rPr>
        <w:t>of trials (black) have terminated.</w:t>
      </w:r>
    </w:p>
    <w:p w14:paraId="383506D9" w14:textId="77777777" w:rsidR="00AA368D" w:rsidRDefault="00AA368D" w:rsidP="0092549A">
      <w:pPr>
        <w:autoSpaceDE w:val="0"/>
        <w:autoSpaceDN w:val="0"/>
        <w:adjustRightInd w:val="0"/>
        <w:rPr>
          <w:rFonts w:ascii="Times New Roman" w:hAnsi="Times New Roman" w:cs="Times New Roman"/>
        </w:rPr>
      </w:pPr>
    </w:p>
    <w:p w14:paraId="520B8F12" w14:textId="437EE175" w:rsidR="0092549A" w:rsidRDefault="0092549A" w:rsidP="0092549A">
      <w:pPr>
        <w:autoSpaceDE w:val="0"/>
        <w:autoSpaceDN w:val="0"/>
        <w:adjustRightInd w:val="0"/>
        <w:rPr>
          <w:rFonts w:ascii="Times New Roman" w:hAnsi="Times New Roman" w:cs="Times New Roman"/>
        </w:rPr>
      </w:pPr>
      <w:r>
        <w:rPr>
          <w:rFonts w:ascii="Times New Roman" w:hAnsi="Times New Roman" w:cs="Times New Roman"/>
        </w:rPr>
        <w:t>In order to keep the paper streamlined, since it is already fairly long, we have again opted not to include a full discussion of these additional analyses in the paper. However, we have included a reference to this in the paper</w:t>
      </w:r>
      <w:r w:rsidR="000C246E">
        <w:rPr>
          <w:rFonts w:ascii="Times New Roman" w:hAnsi="Times New Roman" w:cs="Times New Roman"/>
        </w:rPr>
        <w:t xml:space="preserve"> (</w:t>
      </w:r>
      <w:r w:rsidR="00753860">
        <w:rPr>
          <w:rFonts w:ascii="Times New Roman" w:hAnsi="Times New Roman" w:cs="Times New Roman"/>
        </w:rPr>
        <w:t>see pg. 29)</w:t>
      </w:r>
      <w:r>
        <w:rPr>
          <w:rFonts w:ascii="Times New Roman" w:hAnsi="Times New Roman" w:cs="Times New Roman"/>
        </w:rPr>
        <w:t xml:space="preserve"> and have added a fuller discussion of this issue in the supplementary materials</w:t>
      </w:r>
      <w:r w:rsidR="0048758F">
        <w:rPr>
          <w:rFonts w:ascii="Times New Roman" w:hAnsi="Times New Roman" w:cs="Times New Roman"/>
        </w:rPr>
        <w:t xml:space="preserve"> (Supplementary Note </w:t>
      </w:r>
      <w:r w:rsidR="00753860">
        <w:rPr>
          <w:rFonts w:ascii="Times New Roman" w:hAnsi="Times New Roman" w:cs="Times New Roman"/>
        </w:rPr>
        <w:t>4</w:t>
      </w:r>
      <w:r w:rsidR="0048758F">
        <w:rPr>
          <w:rFonts w:ascii="Times New Roman" w:hAnsi="Times New Roman" w:cs="Times New Roman"/>
        </w:rPr>
        <w:t>)</w:t>
      </w:r>
      <w:r w:rsidR="00AA368D">
        <w:rPr>
          <w:rFonts w:ascii="Times New Roman" w:hAnsi="Times New Roman" w:cs="Times New Roman"/>
        </w:rPr>
        <w:t>.</w:t>
      </w:r>
    </w:p>
    <w:p w14:paraId="67621B0C" w14:textId="39B4962B" w:rsidR="00AA368D" w:rsidRDefault="00AA368D" w:rsidP="0092549A">
      <w:pPr>
        <w:autoSpaceDE w:val="0"/>
        <w:autoSpaceDN w:val="0"/>
        <w:adjustRightInd w:val="0"/>
        <w:rPr>
          <w:rFonts w:ascii="Times New Roman" w:hAnsi="Times New Roman" w:cs="Times New Roman"/>
        </w:rPr>
      </w:pPr>
    </w:p>
    <w:p w14:paraId="5DAA50B5" w14:textId="2638F37C" w:rsidR="00562032" w:rsidRPr="00AB4B4D" w:rsidRDefault="0092549A" w:rsidP="004B3FA8">
      <w:pPr>
        <w:rPr>
          <w:rFonts w:ascii="Times New Roman" w:eastAsia="Times New Roman" w:hAnsi="Times New Roman" w:cs="Times New Roman"/>
          <w:b/>
          <w:bCs/>
          <w:i/>
          <w:iCs/>
          <w:color w:val="000000"/>
          <w:shd w:val="clear" w:color="auto" w:fill="FFFFFF"/>
          <w:lang w:val="en-CA"/>
        </w:rPr>
      </w:pPr>
      <w:r w:rsidRPr="00AB4B4D">
        <w:rPr>
          <w:rFonts w:ascii="Times New Roman" w:eastAsia="Times New Roman" w:hAnsi="Times New Roman" w:cs="Times New Roman"/>
          <w:b/>
          <w:bCs/>
          <w:color w:val="000000"/>
          <w:lang w:val="en-CA"/>
        </w:rPr>
        <w:br/>
      </w:r>
      <w:r w:rsidR="00F26564" w:rsidRPr="00AB4B4D">
        <w:rPr>
          <w:rFonts w:ascii="Times New Roman" w:eastAsia="Times New Roman" w:hAnsi="Times New Roman" w:cs="Times New Roman"/>
          <w:b/>
          <w:bCs/>
          <w:i/>
          <w:iCs/>
          <w:color w:val="000000"/>
          <w:shd w:val="clear" w:color="auto" w:fill="FFFFFF"/>
          <w:lang w:val="en-CA"/>
        </w:rPr>
        <w:t>4) Results: Attention dynamics look in general quite similar between high and low time pressure (Figure 3), except that in low time pressure there is a huge share of people looking somewhere else. If plotted as percentage against total fixations to AOI this would become better visible. Although differences in significance might appear, considering that people seemed to be forced to delay their choices anyway (see previous point) this might be merely due to increased noise in this early stage. Hence also these results seem not very convincing in support of the authors claims.  </w:t>
      </w:r>
    </w:p>
    <w:p w14:paraId="5126CC25" w14:textId="77777777" w:rsidR="00300D61" w:rsidRPr="00B6055D" w:rsidRDefault="00300D61" w:rsidP="00300D61">
      <w:pPr>
        <w:rPr>
          <w:rFonts w:ascii="Times New Roman" w:eastAsia="Times New Roman" w:hAnsi="Times New Roman" w:cs="Times New Roman"/>
          <w:color w:val="000000"/>
          <w:shd w:val="clear" w:color="auto" w:fill="FFFFFF"/>
          <w:lang w:val="en-CA"/>
        </w:rPr>
      </w:pPr>
    </w:p>
    <w:p w14:paraId="46B8C3D0" w14:textId="6DDAD8DE" w:rsidR="0008094E" w:rsidRPr="00B6055D" w:rsidRDefault="00300D61" w:rsidP="00F715E9">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W</w:t>
      </w:r>
      <w:r w:rsidRPr="00B6055D">
        <w:rPr>
          <w:rFonts w:ascii="Times New Roman" w:eastAsia="Times New Roman" w:hAnsi="Times New Roman" w:cs="Times New Roman"/>
          <w:color w:val="000000"/>
          <w:shd w:val="clear" w:color="auto" w:fill="FFFFFF"/>
          <w:lang w:val="en-CA"/>
        </w:rPr>
        <w:t xml:space="preserve">e acknowledge the reviewer’s concern that forced-delay may result in increased variability in participants’ initiation of the information acquisition process, resulting in “noisier” patterns of gaze biases. </w:t>
      </w:r>
      <w:r>
        <w:rPr>
          <w:rFonts w:ascii="Times New Roman" w:eastAsia="Times New Roman" w:hAnsi="Times New Roman" w:cs="Times New Roman"/>
          <w:color w:val="000000"/>
          <w:shd w:val="clear" w:color="auto" w:fill="FFFFFF"/>
          <w:lang w:val="en-CA"/>
        </w:rPr>
        <w:t>However, we think this is unlikely to explain our results. In particular, s</w:t>
      </w:r>
      <w:r w:rsidRPr="00B6055D">
        <w:rPr>
          <w:rFonts w:ascii="Times New Roman" w:eastAsia="Times New Roman" w:hAnsi="Times New Roman" w:cs="Times New Roman"/>
          <w:color w:val="000000"/>
          <w:shd w:val="clear" w:color="auto" w:fill="FFFFFF"/>
          <w:lang w:val="en-CA"/>
        </w:rPr>
        <w:t>eparate analyses of first fixation counts</w:t>
      </w:r>
      <w:r>
        <w:rPr>
          <w:rFonts w:ascii="Times New Roman" w:eastAsia="Times New Roman" w:hAnsi="Times New Roman" w:cs="Times New Roman"/>
          <w:color w:val="000000"/>
          <w:shd w:val="clear" w:color="auto" w:fill="FFFFFF"/>
          <w:lang w:val="en-CA"/>
        </w:rPr>
        <w:t xml:space="preserve"> (which simply reflect </w:t>
      </w:r>
      <w:r>
        <w:rPr>
          <w:rFonts w:ascii="Times New Roman" w:eastAsia="Times New Roman" w:hAnsi="Times New Roman" w:cs="Times New Roman"/>
          <w:i/>
          <w:color w:val="000000"/>
          <w:shd w:val="clear" w:color="auto" w:fill="FFFFFF"/>
          <w:lang w:val="en-CA"/>
        </w:rPr>
        <w:t>what</w:t>
      </w:r>
      <w:r>
        <w:rPr>
          <w:rFonts w:ascii="Times New Roman" w:eastAsia="Times New Roman" w:hAnsi="Times New Roman" w:cs="Times New Roman"/>
          <w:color w:val="000000"/>
          <w:shd w:val="clear" w:color="auto" w:fill="FFFFFF"/>
          <w:lang w:val="en-CA"/>
        </w:rPr>
        <w:t xml:space="preserve"> information is acquired first, rather than exactly when)</w:t>
      </w:r>
      <w:r w:rsidRPr="00B6055D">
        <w:rPr>
          <w:rFonts w:ascii="Times New Roman" w:eastAsia="Times New Roman" w:hAnsi="Times New Roman" w:cs="Times New Roman"/>
          <w:color w:val="000000"/>
          <w:shd w:val="clear" w:color="auto" w:fill="FFFFFF"/>
          <w:lang w:val="en-CA"/>
        </w:rPr>
        <w:t xml:space="preserve"> reveal similar patterns of results.</w:t>
      </w:r>
      <w:r>
        <w:rPr>
          <w:rFonts w:ascii="Times New Roman" w:eastAsia="Times New Roman" w:hAnsi="Times New Roman" w:cs="Times New Roman"/>
          <w:color w:val="000000"/>
          <w:shd w:val="clear" w:color="auto" w:fill="FFFFFF"/>
          <w:lang w:val="en-CA"/>
        </w:rPr>
        <w:t xml:space="preserve"> Here, using fixation counts reduces the likelihood of measurement error that might be increased by noise from differences in the timing rather than nature of information search. </w:t>
      </w:r>
      <w:r w:rsidRPr="00B6055D">
        <w:rPr>
          <w:rFonts w:ascii="Times New Roman" w:eastAsia="Times New Roman" w:hAnsi="Times New Roman" w:cs="Times New Roman"/>
          <w:color w:val="000000"/>
          <w:shd w:val="clear" w:color="auto" w:fill="FFFFFF"/>
          <w:lang w:val="en-CA"/>
        </w:rPr>
        <w:t xml:space="preserve">In these analyses, we quantify attention biases as the </w:t>
      </w:r>
      <w:r w:rsidRPr="00B6055D">
        <w:rPr>
          <w:rFonts w:ascii="Times New Roman" w:eastAsia="Times New Roman" w:hAnsi="Times New Roman" w:cs="Times New Roman"/>
          <w:color w:val="000000"/>
          <w:shd w:val="clear" w:color="auto" w:fill="FFFFFF"/>
          <w:lang w:val="en-CA"/>
        </w:rPr>
        <w:lastRenderedPageBreak/>
        <w:t xml:space="preserve">difference between proportion of first fixations on self-outcomes and proportion first fixations on other-outcomes. </w:t>
      </w:r>
      <w:r>
        <w:rPr>
          <w:rFonts w:ascii="Times New Roman" w:eastAsia="Times New Roman" w:hAnsi="Times New Roman" w:cs="Times New Roman"/>
          <w:color w:val="000000"/>
          <w:shd w:val="clear" w:color="auto" w:fill="FFFFFF"/>
          <w:lang w:val="en-CA"/>
        </w:rPr>
        <w:t xml:space="preserve">We replicate the finding reported in the paper that </w:t>
      </w:r>
      <w:r w:rsidRPr="00B6055D">
        <w:rPr>
          <w:rFonts w:ascii="Times New Roman" w:eastAsia="Times New Roman" w:hAnsi="Times New Roman" w:cs="Times New Roman"/>
          <w:color w:val="000000"/>
          <w:shd w:val="clear" w:color="auto" w:fill="FFFFFF"/>
          <w:lang w:val="en-CA"/>
        </w:rPr>
        <w:t>participants were biased towards self-information under time pressure (</w:t>
      </w:r>
      <w:r w:rsidRPr="007441B0">
        <w:rPr>
          <w:rFonts w:ascii="Times New Roman" w:eastAsia="Times New Roman" w:hAnsi="Times New Roman" w:cs="Times New Roman"/>
          <w:i/>
          <w:iCs/>
          <w:color w:val="000000"/>
          <w:shd w:val="clear" w:color="auto" w:fill="FFFFFF"/>
          <w:lang w:val="en-CA"/>
        </w:rPr>
        <w:t>b</w:t>
      </w:r>
      <w:r w:rsidRPr="007441B0">
        <w:rPr>
          <w:rFonts w:ascii="Times New Roman" w:eastAsia="Times New Roman" w:hAnsi="Times New Roman" w:cs="Times New Roman"/>
          <w:i/>
          <w:iCs/>
          <w:color w:val="000000"/>
          <w:shd w:val="clear" w:color="auto" w:fill="FFFFFF"/>
          <w:vertAlign w:val="subscript"/>
          <w:lang w:val="en-CA"/>
        </w:rPr>
        <w:t>0</w:t>
      </w:r>
      <w:r>
        <w:rPr>
          <w:rFonts w:ascii="Times New Roman" w:eastAsia="Times New Roman" w:hAnsi="Times New Roman" w:cs="Times New Roman"/>
          <w:color w:val="000000"/>
          <w:shd w:val="clear" w:color="auto" w:fill="FFFFFF"/>
          <w:lang w:val="en-CA"/>
        </w:rPr>
        <w:t xml:space="preserve"> = 1.395, SE = 0.332, z = 4.198, p &lt; .001</w:t>
      </w:r>
      <w:r w:rsidRPr="00B6055D">
        <w:rPr>
          <w:rFonts w:ascii="Times New Roman" w:eastAsia="Times New Roman" w:hAnsi="Times New Roman" w:cs="Times New Roman"/>
          <w:color w:val="000000"/>
          <w:shd w:val="clear" w:color="auto" w:fill="FFFFFF"/>
          <w:lang w:val="en-CA"/>
        </w:rPr>
        <w:t xml:space="preserve">) but not </w:t>
      </w:r>
      <w:r>
        <w:rPr>
          <w:rFonts w:ascii="Times New Roman" w:eastAsia="Times New Roman" w:hAnsi="Times New Roman" w:cs="Times New Roman"/>
          <w:color w:val="000000"/>
          <w:shd w:val="clear" w:color="auto" w:fill="FFFFFF"/>
          <w:lang w:val="en-CA"/>
        </w:rPr>
        <w:t xml:space="preserve">as strongly biased </w:t>
      </w:r>
      <w:r w:rsidRPr="00B6055D">
        <w:rPr>
          <w:rFonts w:ascii="Times New Roman" w:eastAsia="Times New Roman" w:hAnsi="Times New Roman" w:cs="Times New Roman"/>
          <w:color w:val="000000"/>
          <w:shd w:val="clear" w:color="auto" w:fill="FFFFFF"/>
          <w:lang w:val="en-CA"/>
        </w:rPr>
        <w:t>with time-delay (</w:t>
      </w:r>
      <w:r w:rsidRPr="000D07FB">
        <w:rPr>
          <w:rFonts w:ascii="Times New Roman" w:eastAsia="Times New Roman" w:hAnsi="Times New Roman" w:cs="Times New Roman"/>
          <w:i/>
          <w:iCs/>
          <w:color w:val="000000"/>
          <w:shd w:val="clear" w:color="auto" w:fill="FFFFFF"/>
          <w:lang w:val="en-CA"/>
        </w:rPr>
        <w:t>b</w:t>
      </w:r>
      <w:r w:rsidRPr="000D07FB">
        <w:rPr>
          <w:rFonts w:ascii="Times New Roman" w:eastAsia="Times New Roman" w:hAnsi="Times New Roman" w:cs="Times New Roman"/>
          <w:i/>
          <w:iCs/>
          <w:color w:val="000000"/>
          <w:shd w:val="clear" w:color="auto" w:fill="FFFFFF"/>
          <w:vertAlign w:val="subscript"/>
          <w:lang w:val="en-CA"/>
        </w:rPr>
        <w:t>0</w:t>
      </w:r>
      <w:r>
        <w:rPr>
          <w:rFonts w:ascii="Times New Roman" w:eastAsia="Times New Roman" w:hAnsi="Times New Roman" w:cs="Times New Roman"/>
          <w:color w:val="000000"/>
          <w:shd w:val="clear" w:color="auto" w:fill="FFFFFF"/>
          <w:lang w:val="en-CA"/>
        </w:rPr>
        <w:t xml:space="preserve"> = 0.612, SE = 0.331, z = 1.484, p = .065</w:t>
      </w:r>
      <w:r w:rsidRPr="00B6055D">
        <w:rPr>
          <w:rFonts w:ascii="Times New Roman" w:eastAsia="Times New Roman" w:hAnsi="Times New Roman" w:cs="Times New Roman"/>
          <w:color w:val="000000"/>
          <w:shd w:val="clear" w:color="auto" w:fill="FFFFFF"/>
          <w:lang w:val="en-CA"/>
        </w:rPr>
        <w:t xml:space="preserve">). Additionally, the difference in </w:t>
      </w:r>
      <w:r>
        <w:rPr>
          <w:rFonts w:ascii="Times New Roman" w:eastAsia="Times New Roman" w:hAnsi="Times New Roman" w:cs="Times New Roman"/>
          <w:color w:val="000000"/>
          <w:shd w:val="clear" w:color="auto" w:fill="FFFFFF"/>
          <w:lang w:val="en-CA"/>
        </w:rPr>
        <w:t xml:space="preserve">first fixation </w:t>
      </w:r>
      <w:r w:rsidRPr="00B6055D">
        <w:rPr>
          <w:rFonts w:ascii="Times New Roman" w:eastAsia="Times New Roman" w:hAnsi="Times New Roman" w:cs="Times New Roman"/>
          <w:color w:val="000000"/>
          <w:shd w:val="clear" w:color="auto" w:fill="FFFFFF"/>
          <w:lang w:val="en-CA"/>
        </w:rPr>
        <w:t>biases between the time pressure and time delay condition is also significant (</w:t>
      </w:r>
      <w:r w:rsidRPr="007441B0">
        <w:rPr>
          <w:rFonts w:ascii="Times New Roman" w:eastAsia="Times New Roman" w:hAnsi="Times New Roman" w:cs="Times New Roman"/>
          <w:i/>
          <w:iCs/>
          <w:color w:val="000000"/>
          <w:shd w:val="clear" w:color="auto" w:fill="FFFFFF"/>
          <w:lang w:val="en-CA"/>
        </w:rPr>
        <w:t>b</w:t>
      </w:r>
      <w:r>
        <w:rPr>
          <w:rFonts w:ascii="Times New Roman" w:eastAsia="Times New Roman" w:hAnsi="Times New Roman" w:cs="Times New Roman"/>
          <w:color w:val="000000"/>
          <w:shd w:val="clear" w:color="auto" w:fill="FFFFFF"/>
          <w:lang w:val="en-CA"/>
        </w:rPr>
        <w:t xml:space="preserve"> = 0.783, SE = 0.062, z = 12.702, p &lt; .001</w:t>
      </w:r>
      <w:r w:rsidRPr="00B6055D">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 xml:space="preserve"> All other results, including the effects of attention on generosity, are also similar if instead first-fixations alone are used. We have included a sentence in the Methods section to this effect</w:t>
      </w:r>
      <w:r w:rsidR="000C246E">
        <w:rPr>
          <w:rFonts w:ascii="Times New Roman" w:eastAsia="Times New Roman" w:hAnsi="Times New Roman" w:cs="Times New Roman"/>
          <w:color w:val="000000"/>
          <w:shd w:val="clear" w:color="auto" w:fill="FFFFFF"/>
          <w:lang w:val="en-CA"/>
        </w:rPr>
        <w:t xml:space="preserve"> (</w:t>
      </w:r>
      <w:r w:rsidR="00361C87">
        <w:rPr>
          <w:rFonts w:ascii="Times New Roman" w:eastAsia="Times New Roman" w:hAnsi="Times New Roman" w:cs="Times New Roman"/>
          <w:color w:val="000000"/>
          <w:shd w:val="clear" w:color="auto" w:fill="FFFFFF"/>
          <w:lang w:val="en-CA"/>
        </w:rPr>
        <w:t>see pg. 13)</w:t>
      </w:r>
      <w:r>
        <w:rPr>
          <w:rFonts w:ascii="Times New Roman" w:eastAsia="Times New Roman" w:hAnsi="Times New Roman" w:cs="Times New Roman"/>
          <w:color w:val="000000"/>
          <w:shd w:val="clear" w:color="auto" w:fill="FFFFFF"/>
          <w:lang w:val="en-CA"/>
        </w:rPr>
        <w:t xml:space="preserve"> as well as a supplementary note that details these analyses</w:t>
      </w:r>
      <w:r w:rsidR="000C246E">
        <w:rPr>
          <w:rFonts w:ascii="Times New Roman" w:eastAsia="Times New Roman" w:hAnsi="Times New Roman" w:cs="Times New Roman"/>
          <w:color w:val="000000"/>
          <w:shd w:val="clear" w:color="auto" w:fill="FFFFFF"/>
          <w:lang w:val="en-CA"/>
        </w:rPr>
        <w:t xml:space="preserve"> (Supplementary Note </w:t>
      </w:r>
      <w:r w:rsidR="00361C87">
        <w:rPr>
          <w:rFonts w:ascii="Times New Roman" w:eastAsia="Times New Roman" w:hAnsi="Times New Roman" w:cs="Times New Roman"/>
          <w:color w:val="000000"/>
          <w:shd w:val="clear" w:color="auto" w:fill="FFFFFF"/>
          <w:lang w:val="en-CA"/>
        </w:rPr>
        <w:t>1</w:t>
      </w:r>
      <w:r w:rsidR="000C246E">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 We believe these analyses should allay any concern that these results are simply due to delays in processing or increases in noisy processing, rather than shifts in attentional priorities.</w:t>
      </w:r>
    </w:p>
    <w:p w14:paraId="3C781E97" w14:textId="234A8B2F" w:rsidR="00994FD3" w:rsidRPr="00FB758C" w:rsidRDefault="00F26564" w:rsidP="00F715E9">
      <w:pPr>
        <w:rPr>
          <w:rFonts w:ascii="Times New Roman" w:eastAsia="Times New Roman" w:hAnsi="Times New Roman" w:cs="Times New Roman"/>
          <w:b/>
          <w:bCs/>
          <w:i/>
          <w:iCs/>
          <w:color w:val="000000"/>
          <w:shd w:val="clear" w:color="auto" w:fill="FFFFFF"/>
          <w:lang w:val="en-CA"/>
        </w:rPr>
      </w:pPr>
      <w:r w:rsidRPr="00FB758C">
        <w:rPr>
          <w:rFonts w:ascii="Times New Roman" w:eastAsia="Times New Roman" w:hAnsi="Times New Roman" w:cs="Times New Roman"/>
          <w:b/>
          <w:bCs/>
          <w:i/>
          <w:iCs/>
          <w:color w:val="000000"/>
          <w:lang w:val="en-CA"/>
        </w:rPr>
        <w:br/>
      </w:r>
      <w:r w:rsidRPr="00FB758C">
        <w:rPr>
          <w:rFonts w:ascii="Times New Roman" w:eastAsia="Times New Roman" w:hAnsi="Times New Roman" w:cs="Times New Roman"/>
          <w:b/>
          <w:bCs/>
          <w:i/>
          <w:iCs/>
          <w:color w:val="000000"/>
          <w:shd w:val="clear" w:color="auto" w:fill="FFFFFF"/>
          <w:lang w:val="en-CA"/>
        </w:rPr>
        <w:t>5) The author use their modelling results to derive conclusions concerning causality. This is not possible – plugging correlational data in a complex model does not allow for more valid conclusions concerning causality. </w:t>
      </w:r>
    </w:p>
    <w:p w14:paraId="45E15B3B" w14:textId="4DF08192" w:rsidR="00994FD3" w:rsidRPr="00B6055D" w:rsidRDefault="00994FD3" w:rsidP="00994FD3">
      <w:pPr>
        <w:ind w:firstLine="720"/>
        <w:rPr>
          <w:rFonts w:ascii="Times New Roman" w:eastAsia="Times New Roman" w:hAnsi="Times New Roman" w:cs="Times New Roman"/>
          <w:i/>
          <w:iCs/>
          <w:color w:val="000000"/>
          <w:shd w:val="clear" w:color="auto" w:fill="FFFFFF"/>
          <w:lang w:val="en-CA"/>
        </w:rPr>
      </w:pPr>
    </w:p>
    <w:p w14:paraId="4193CC7A" w14:textId="2C7C7EE9" w:rsidR="0004359A" w:rsidRPr="00B6055D" w:rsidRDefault="00D24781" w:rsidP="0004359A">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The reviewer’s critique here directly addresses the crux of our thesis</w:t>
      </w:r>
      <w:r w:rsidR="00274DEB">
        <w:rPr>
          <w:rFonts w:ascii="Times New Roman" w:eastAsia="Times New Roman" w:hAnsi="Times New Roman" w:cs="Times New Roman"/>
          <w:color w:val="000000"/>
          <w:shd w:val="clear" w:color="auto" w:fill="FFFFFF"/>
          <w:lang w:val="en-CA"/>
        </w:rPr>
        <w:t>. W</w:t>
      </w:r>
      <w:r>
        <w:rPr>
          <w:rFonts w:ascii="Times New Roman" w:eastAsia="Times New Roman" w:hAnsi="Times New Roman" w:cs="Times New Roman"/>
          <w:color w:val="000000"/>
          <w:shd w:val="clear" w:color="auto" w:fill="FFFFFF"/>
          <w:lang w:val="en-CA"/>
        </w:rPr>
        <w:t xml:space="preserve">e </w:t>
      </w:r>
      <w:r w:rsidR="004C1C7E" w:rsidRPr="00B6055D">
        <w:rPr>
          <w:rFonts w:ascii="Times New Roman" w:eastAsia="Times New Roman" w:hAnsi="Times New Roman" w:cs="Times New Roman"/>
          <w:color w:val="000000"/>
          <w:shd w:val="clear" w:color="auto" w:fill="FFFFFF"/>
          <w:lang w:val="en-CA"/>
        </w:rPr>
        <w:t>appreciate the</w:t>
      </w:r>
      <w:r>
        <w:rPr>
          <w:rFonts w:ascii="Times New Roman" w:eastAsia="Times New Roman" w:hAnsi="Times New Roman" w:cs="Times New Roman"/>
          <w:color w:val="000000"/>
          <w:shd w:val="clear" w:color="auto" w:fill="FFFFFF"/>
          <w:lang w:val="en-CA"/>
        </w:rPr>
        <w:t>ir</w:t>
      </w:r>
      <w:r w:rsidR="004C1C7E" w:rsidRPr="00B6055D">
        <w:rPr>
          <w:rFonts w:ascii="Times New Roman" w:eastAsia="Times New Roman" w:hAnsi="Times New Roman" w:cs="Times New Roman"/>
          <w:color w:val="000000"/>
          <w:shd w:val="clear" w:color="auto" w:fill="FFFFFF"/>
          <w:lang w:val="en-CA"/>
        </w:rPr>
        <w:t xml:space="preserve"> feedbac</w:t>
      </w:r>
      <w:r>
        <w:rPr>
          <w:rFonts w:ascii="Times New Roman" w:eastAsia="Times New Roman" w:hAnsi="Times New Roman" w:cs="Times New Roman"/>
          <w:color w:val="000000"/>
          <w:shd w:val="clear" w:color="auto" w:fill="FFFFFF"/>
          <w:lang w:val="en-CA"/>
        </w:rPr>
        <w:t>k</w:t>
      </w:r>
      <w:r w:rsidR="00274DEB">
        <w:rPr>
          <w:rFonts w:ascii="Times New Roman" w:eastAsia="Times New Roman" w:hAnsi="Times New Roman" w:cs="Times New Roman"/>
          <w:color w:val="000000"/>
          <w:shd w:val="clear" w:color="auto" w:fill="FFFFFF"/>
          <w:lang w:val="en-CA"/>
        </w:rPr>
        <w:t xml:space="preserve"> and</w:t>
      </w:r>
      <w:r w:rsidR="00891EF7">
        <w:rPr>
          <w:rFonts w:ascii="Times New Roman" w:eastAsia="Times New Roman" w:hAnsi="Times New Roman" w:cs="Times New Roman"/>
          <w:color w:val="000000"/>
          <w:shd w:val="clear" w:color="auto" w:fill="FFFFFF"/>
          <w:lang w:val="en-CA"/>
        </w:rPr>
        <w:t xml:space="preserve"> have addressed this concern in several ways</w:t>
      </w:r>
      <w:r w:rsidR="00274DEB">
        <w:rPr>
          <w:rFonts w:ascii="Times New Roman" w:eastAsia="Times New Roman" w:hAnsi="Times New Roman" w:cs="Times New Roman"/>
          <w:color w:val="000000"/>
          <w:shd w:val="clear" w:color="auto" w:fill="FFFFFF"/>
          <w:lang w:val="en-CA"/>
        </w:rPr>
        <w:t xml:space="preserve"> to improve our argument</w:t>
      </w:r>
      <w:r w:rsidR="00891EF7">
        <w:rPr>
          <w:rFonts w:ascii="Times New Roman" w:eastAsia="Times New Roman" w:hAnsi="Times New Roman" w:cs="Times New Roman"/>
          <w:color w:val="000000"/>
          <w:shd w:val="clear" w:color="auto" w:fill="FFFFFF"/>
          <w:lang w:val="en-CA"/>
        </w:rPr>
        <w:t xml:space="preserve">. First, we used the model itself to perform </w:t>
      </w:r>
      <w:r w:rsidR="00AB6A33" w:rsidRPr="00B6055D">
        <w:rPr>
          <w:rFonts w:ascii="Times New Roman" w:eastAsia="Times New Roman" w:hAnsi="Times New Roman" w:cs="Times New Roman"/>
          <w:color w:val="000000"/>
          <w:shd w:val="clear" w:color="auto" w:fill="FFFFFF"/>
          <w:lang w:val="en-CA"/>
        </w:rPr>
        <w:t>a stronger test of attention’s causal effects</w:t>
      </w:r>
      <w:r w:rsidR="00891EF7">
        <w:rPr>
          <w:rFonts w:ascii="Times New Roman" w:eastAsia="Times New Roman" w:hAnsi="Times New Roman" w:cs="Times New Roman"/>
          <w:color w:val="000000"/>
          <w:shd w:val="clear" w:color="auto" w:fill="FFFFFF"/>
          <w:lang w:val="en-CA"/>
        </w:rPr>
        <w:t>. Specifically</w:t>
      </w:r>
      <w:r w:rsidR="00AB6A33" w:rsidRPr="00B6055D">
        <w:rPr>
          <w:rFonts w:ascii="Times New Roman" w:eastAsia="Times New Roman" w:hAnsi="Times New Roman" w:cs="Times New Roman"/>
          <w:color w:val="000000"/>
          <w:shd w:val="clear" w:color="auto" w:fill="FFFFFF"/>
          <w:lang w:val="en-CA"/>
        </w:rPr>
        <w:t>, we randomly permutated the order of fixations in our gaze data resulting in a data set where trial-level gaze</w:t>
      </w:r>
      <w:r w:rsidR="00891EF7">
        <w:rPr>
          <w:rFonts w:ascii="Times New Roman" w:eastAsia="Times New Roman" w:hAnsi="Times New Roman" w:cs="Times New Roman"/>
          <w:color w:val="000000"/>
          <w:shd w:val="clear" w:color="auto" w:fill="FFFFFF"/>
          <w:lang w:val="en-CA"/>
        </w:rPr>
        <w:t xml:space="preserve"> durations</w:t>
      </w:r>
      <w:r w:rsidR="00AB6A33" w:rsidRPr="00B6055D">
        <w:rPr>
          <w:rFonts w:ascii="Times New Roman" w:eastAsia="Times New Roman" w:hAnsi="Times New Roman" w:cs="Times New Roman"/>
          <w:color w:val="000000"/>
          <w:shd w:val="clear" w:color="auto" w:fill="FFFFFF"/>
          <w:lang w:val="en-CA"/>
        </w:rPr>
        <w:t xml:space="preserve"> and choice are equivalently correlated, but the </w:t>
      </w:r>
      <w:r w:rsidR="0004359A" w:rsidRPr="00B6055D">
        <w:rPr>
          <w:rFonts w:ascii="Times New Roman" w:eastAsia="Times New Roman" w:hAnsi="Times New Roman" w:cs="Times New Roman"/>
          <w:color w:val="000000"/>
          <w:shd w:val="clear" w:color="auto" w:fill="FFFFFF"/>
          <w:lang w:val="en-CA"/>
        </w:rPr>
        <w:t>within-trial temporal dynamics of this association is</w:t>
      </w:r>
      <w:r w:rsidR="00AB6A33" w:rsidRPr="00B6055D">
        <w:rPr>
          <w:rFonts w:ascii="Times New Roman" w:eastAsia="Times New Roman" w:hAnsi="Times New Roman" w:cs="Times New Roman"/>
          <w:color w:val="000000"/>
          <w:shd w:val="clear" w:color="auto" w:fill="FFFFFF"/>
          <w:lang w:val="en-CA"/>
        </w:rPr>
        <w:t xml:space="preserve"> disrupted. </w:t>
      </w:r>
      <w:r w:rsidR="00D72E1C">
        <w:rPr>
          <w:rFonts w:ascii="Times New Roman" w:eastAsia="Times New Roman" w:hAnsi="Times New Roman" w:cs="Times New Roman"/>
          <w:color w:val="000000"/>
          <w:shd w:val="clear" w:color="auto" w:fill="FFFFFF"/>
          <w:lang w:val="en-CA"/>
        </w:rPr>
        <w:t xml:space="preserve">If the order of fixations was </w:t>
      </w:r>
      <w:r w:rsidR="00D72E1C">
        <w:rPr>
          <w:rFonts w:ascii="Times New Roman" w:eastAsia="Times New Roman" w:hAnsi="Times New Roman" w:cs="Times New Roman"/>
          <w:i/>
          <w:color w:val="000000"/>
          <w:shd w:val="clear" w:color="auto" w:fill="FFFFFF"/>
          <w:lang w:val="en-CA"/>
        </w:rPr>
        <w:t xml:space="preserve">not </w:t>
      </w:r>
      <w:r w:rsidR="00D72E1C">
        <w:rPr>
          <w:rFonts w:ascii="Times New Roman" w:eastAsia="Times New Roman" w:hAnsi="Times New Roman" w:cs="Times New Roman"/>
          <w:color w:val="000000"/>
          <w:shd w:val="clear" w:color="auto" w:fill="FFFFFF"/>
          <w:lang w:val="en-CA"/>
        </w:rPr>
        <w:t xml:space="preserve">a causal influence on choice, then we would expect little difference in the predictive validity of a model that includes all fixations but in a jumbled order. If on the other hand, the dynamics of attention (and in particular the order of attention) matters in a causal way, as our hypothesis entails, then this model should not fit the data as well, particularly for the time pressure condition. </w:t>
      </w:r>
      <w:r w:rsidR="00AB6A33" w:rsidRPr="00B6055D">
        <w:rPr>
          <w:rFonts w:ascii="Times New Roman" w:eastAsia="Times New Roman" w:hAnsi="Times New Roman" w:cs="Times New Roman"/>
          <w:color w:val="000000"/>
          <w:shd w:val="clear" w:color="auto" w:fill="FFFFFF"/>
          <w:lang w:val="en-CA"/>
        </w:rPr>
        <w:t xml:space="preserve">We </w:t>
      </w:r>
      <w:r w:rsidR="00D72E1C">
        <w:rPr>
          <w:rFonts w:ascii="Times New Roman" w:eastAsia="Times New Roman" w:hAnsi="Times New Roman" w:cs="Times New Roman"/>
          <w:color w:val="000000"/>
          <w:shd w:val="clear" w:color="auto" w:fill="FFFFFF"/>
          <w:lang w:val="en-CA"/>
        </w:rPr>
        <w:t>thus</w:t>
      </w:r>
      <w:r w:rsidR="00D72E1C" w:rsidRPr="00B6055D">
        <w:rPr>
          <w:rFonts w:ascii="Times New Roman" w:eastAsia="Times New Roman" w:hAnsi="Times New Roman" w:cs="Times New Roman"/>
          <w:color w:val="000000"/>
          <w:shd w:val="clear" w:color="auto" w:fill="FFFFFF"/>
          <w:lang w:val="en-CA"/>
        </w:rPr>
        <w:t xml:space="preserve"> </w:t>
      </w:r>
      <w:r w:rsidR="00AB6A33" w:rsidRPr="00B6055D">
        <w:rPr>
          <w:rFonts w:ascii="Times New Roman" w:eastAsia="Times New Roman" w:hAnsi="Times New Roman" w:cs="Times New Roman"/>
          <w:color w:val="000000"/>
          <w:shd w:val="clear" w:color="auto" w:fill="FFFFFF"/>
          <w:lang w:val="en-CA"/>
        </w:rPr>
        <w:t xml:space="preserve">fit our gaze-informed ADDM to the permutated data. </w:t>
      </w:r>
      <w:r w:rsidR="0004359A" w:rsidRPr="00B6055D">
        <w:rPr>
          <w:rFonts w:ascii="Times New Roman" w:eastAsia="Times New Roman" w:hAnsi="Times New Roman" w:cs="Times New Roman"/>
          <w:color w:val="000000"/>
          <w:shd w:val="clear" w:color="auto" w:fill="FFFFFF"/>
          <w:lang w:val="en-CA"/>
        </w:rPr>
        <w:t xml:space="preserve">Using split-half cross-validation training on odd trials and validating </w:t>
      </w:r>
      <w:r w:rsidR="00D72E1C">
        <w:rPr>
          <w:rFonts w:ascii="Times New Roman" w:eastAsia="Times New Roman" w:hAnsi="Times New Roman" w:cs="Times New Roman"/>
          <w:color w:val="000000"/>
          <w:shd w:val="clear" w:color="auto" w:fill="FFFFFF"/>
          <w:lang w:val="en-CA"/>
        </w:rPr>
        <w:t>testing</w:t>
      </w:r>
      <w:r w:rsidR="00D72E1C" w:rsidRPr="00B6055D">
        <w:rPr>
          <w:rFonts w:ascii="Times New Roman" w:eastAsia="Times New Roman" w:hAnsi="Times New Roman" w:cs="Times New Roman"/>
          <w:color w:val="000000"/>
          <w:shd w:val="clear" w:color="auto" w:fill="FFFFFF"/>
          <w:lang w:val="en-CA"/>
        </w:rPr>
        <w:t xml:space="preserve"> </w:t>
      </w:r>
      <w:r w:rsidR="0004359A" w:rsidRPr="00B6055D">
        <w:rPr>
          <w:rFonts w:ascii="Times New Roman" w:eastAsia="Times New Roman" w:hAnsi="Times New Roman" w:cs="Times New Roman"/>
          <w:color w:val="000000"/>
          <w:shd w:val="clear" w:color="auto" w:fill="FFFFFF"/>
          <w:lang w:val="en-CA"/>
        </w:rPr>
        <w:t xml:space="preserve">against even trials, we find that the model </w:t>
      </w:r>
      <w:r w:rsidR="00D72E1C">
        <w:rPr>
          <w:rFonts w:ascii="Times New Roman" w:eastAsia="Times New Roman" w:hAnsi="Times New Roman" w:cs="Times New Roman"/>
          <w:color w:val="000000"/>
          <w:shd w:val="clear" w:color="auto" w:fill="FFFFFF"/>
          <w:lang w:val="en-CA"/>
        </w:rPr>
        <w:t>that</w:t>
      </w:r>
      <w:r w:rsidR="0004359A" w:rsidRPr="00B6055D">
        <w:rPr>
          <w:rFonts w:ascii="Times New Roman" w:eastAsia="Times New Roman" w:hAnsi="Times New Roman" w:cs="Times New Roman"/>
          <w:color w:val="000000"/>
          <w:shd w:val="clear" w:color="auto" w:fill="FFFFFF"/>
          <w:lang w:val="en-CA"/>
        </w:rPr>
        <w:t xml:space="preserve"> preserve</w:t>
      </w:r>
      <w:r w:rsidR="00D72E1C">
        <w:rPr>
          <w:rFonts w:ascii="Times New Roman" w:eastAsia="Times New Roman" w:hAnsi="Times New Roman" w:cs="Times New Roman"/>
          <w:color w:val="000000"/>
          <w:shd w:val="clear" w:color="auto" w:fill="FFFFFF"/>
          <w:lang w:val="en-CA"/>
        </w:rPr>
        <w:t>s</w:t>
      </w:r>
      <w:r w:rsidR="0004359A" w:rsidRPr="00B6055D">
        <w:rPr>
          <w:rFonts w:ascii="Times New Roman" w:eastAsia="Times New Roman" w:hAnsi="Times New Roman" w:cs="Times New Roman"/>
          <w:color w:val="000000"/>
          <w:shd w:val="clear" w:color="auto" w:fill="FFFFFF"/>
          <w:lang w:val="en-CA"/>
        </w:rPr>
        <w:t xml:space="preserve"> the temporal order of fixations </w:t>
      </w:r>
      <w:r w:rsidR="00D72E1C">
        <w:rPr>
          <w:rFonts w:ascii="Times New Roman" w:eastAsia="Times New Roman" w:hAnsi="Times New Roman" w:cs="Times New Roman"/>
          <w:color w:val="000000"/>
          <w:shd w:val="clear" w:color="auto" w:fill="FFFFFF"/>
          <w:lang w:val="en-CA"/>
        </w:rPr>
        <w:t xml:space="preserve">predicted out-of-sample data </w:t>
      </w:r>
      <w:r w:rsidR="0004359A" w:rsidRPr="00B6055D">
        <w:rPr>
          <w:rFonts w:ascii="Times New Roman" w:eastAsia="Times New Roman" w:hAnsi="Times New Roman" w:cs="Times New Roman"/>
          <w:color w:val="000000"/>
          <w:shd w:val="clear" w:color="auto" w:fill="FFFFFF"/>
          <w:lang w:val="en-CA"/>
        </w:rPr>
        <w:t xml:space="preserve">better than the model </w:t>
      </w:r>
      <w:r w:rsidR="00D72E1C">
        <w:rPr>
          <w:rFonts w:ascii="Times New Roman" w:eastAsia="Times New Roman" w:hAnsi="Times New Roman" w:cs="Times New Roman"/>
          <w:color w:val="000000"/>
          <w:shd w:val="clear" w:color="auto" w:fill="FFFFFF"/>
          <w:lang w:val="en-CA"/>
        </w:rPr>
        <w:t>with</w:t>
      </w:r>
      <w:r w:rsidR="0004359A" w:rsidRPr="00B6055D">
        <w:rPr>
          <w:rFonts w:ascii="Times New Roman" w:eastAsia="Times New Roman" w:hAnsi="Times New Roman" w:cs="Times New Roman"/>
          <w:color w:val="000000"/>
          <w:shd w:val="clear" w:color="auto" w:fill="FFFFFF"/>
          <w:lang w:val="en-CA"/>
        </w:rPr>
        <w:t xml:space="preserve"> permutated gaze data.</w:t>
      </w:r>
      <w:r w:rsidR="00D72E1C">
        <w:rPr>
          <w:rFonts w:ascii="Times New Roman" w:eastAsia="Times New Roman" w:hAnsi="Times New Roman" w:cs="Times New Roman"/>
          <w:color w:val="000000"/>
          <w:shd w:val="clear" w:color="auto" w:fill="FFFFFF"/>
          <w:lang w:val="en-CA"/>
        </w:rPr>
        <w:t xml:space="preserve"> Specifically, </w:t>
      </w:r>
      <w:r w:rsidR="0004359A" w:rsidRPr="00B6055D">
        <w:rPr>
          <w:rFonts w:ascii="Times New Roman" w:eastAsia="Times New Roman" w:hAnsi="Times New Roman" w:cs="Times New Roman"/>
          <w:color w:val="000000"/>
          <w:shd w:val="clear" w:color="auto" w:fill="FFFFFF"/>
          <w:lang w:val="en-CA"/>
        </w:rPr>
        <w:t xml:space="preserve">the model </w:t>
      </w:r>
      <w:r w:rsidR="008A4194" w:rsidRPr="00B6055D">
        <w:rPr>
          <w:rFonts w:ascii="Times New Roman" w:eastAsia="Times New Roman" w:hAnsi="Times New Roman" w:cs="Times New Roman"/>
          <w:color w:val="000000"/>
          <w:shd w:val="clear" w:color="auto" w:fill="FFFFFF"/>
          <w:lang w:val="en-CA"/>
        </w:rPr>
        <w:t>trained on</w:t>
      </w:r>
      <w:r w:rsidR="0004359A" w:rsidRPr="00B6055D">
        <w:rPr>
          <w:rFonts w:ascii="Times New Roman" w:eastAsia="Times New Roman" w:hAnsi="Times New Roman" w:cs="Times New Roman"/>
          <w:color w:val="000000"/>
          <w:shd w:val="clear" w:color="auto" w:fill="FFFFFF"/>
          <w:lang w:val="en-CA"/>
        </w:rPr>
        <w:t xml:space="preserve"> the original data </w:t>
      </w:r>
      <w:r w:rsidR="008A4194" w:rsidRPr="00B6055D">
        <w:rPr>
          <w:rFonts w:ascii="Times New Roman" w:eastAsia="Times New Roman" w:hAnsi="Times New Roman" w:cs="Times New Roman"/>
          <w:color w:val="000000"/>
          <w:shd w:val="clear" w:color="auto" w:fill="FFFFFF"/>
          <w:lang w:val="en-CA"/>
        </w:rPr>
        <w:t>had better out-of-sample prediction accuracy for changes in generosity under time</w:t>
      </w:r>
      <w:r w:rsidR="0004359A" w:rsidRPr="00B6055D">
        <w:rPr>
          <w:rFonts w:ascii="Times New Roman" w:eastAsia="Times New Roman" w:hAnsi="Times New Roman" w:cs="Times New Roman"/>
          <w:color w:val="000000"/>
          <w:shd w:val="clear" w:color="auto" w:fill="FFFFFF"/>
          <w:lang w:val="en-CA"/>
        </w:rPr>
        <w:t xml:space="preserve"> pressure (Pearson’s r = 0.483, t</w:t>
      </w:r>
      <w:r w:rsidR="0004359A" w:rsidRPr="00B6055D">
        <w:rPr>
          <w:rFonts w:ascii="Times New Roman" w:eastAsia="Times New Roman" w:hAnsi="Times New Roman" w:cs="Times New Roman"/>
          <w:color w:val="000000"/>
          <w:shd w:val="clear" w:color="auto" w:fill="FFFFFF"/>
          <w:vertAlign w:val="subscript"/>
          <w:lang w:val="en-CA"/>
        </w:rPr>
        <w:t>48</w:t>
      </w:r>
      <w:r w:rsidR="0004359A" w:rsidRPr="00B6055D">
        <w:rPr>
          <w:rFonts w:ascii="Times New Roman" w:eastAsia="Times New Roman" w:hAnsi="Times New Roman" w:cs="Times New Roman"/>
          <w:color w:val="000000"/>
          <w:shd w:val="clear" w:color="auto" w:fill="FFFFFF"/>
          <w:lang w:val="en-CA"/>
        </w:rPr>
        <w:t xml:space="preserve"> = </w:t>
      </w:r>
      <w:r w:rsidR="008A4194" w:rsidRPr="00B6055D">
        <w:rPr>
          <w:rFonts w:ascii="Times New Roman" w:eastAsia="Times New Roman" w:hAnsi="Times New Roman" w:cs="Times New Roman"/>
          <w:color w:val="000000"/>
          <w:shd w:val="clear" w:color="auto" w:fill="FFFFFF"/>
          <w:lang w:val="en-CA"/>
        </w:rPr>
        <w:t xml:space="preserve">3.818, p &lt; .001) </w:t>
      </w:r>
      <w:r>
        <w:rPr>
          <w:rFonts w:ascii="Times New Roman" w:eastAsia="Times New Roman" w:hAnsi="Times New Roman" w:cs="Times New Roman"/>
          <w:color w:val="000000"/>
          <w:shd w:val="clear" w:color="auto" w:fill="FFFFFF"/>
          <w:lang w:val="en-CA"/>
        </w:rPr>
        <w:t xml:space="preserve">compared to the </w:t>
      </w:r>
      <w:r w:rsidR="008A4194" w:rsidRPr="00B6055D">
        <w:rPr>
          <w:rFonts w:ascii="Times New Roman" w:eastAsia="Times New Roman" w:hAnsi="Times New Roman" w:cs="Times New Roman"/>
          <w:color w:val="000000"/>
          <w:shd w:val="clear" w:color="auto" w:fill="FFFFFF"/>
          <w:lang w:val="en-CA"/>
        </w:rPr>
        <w:t>model trained on the scrambled data (Pearson’s r = 0.380, t</w:t>
      </w:r>
      <w:r w:rsidR="008A4194" w:rsidRPr="00B6055D">
        <w:rPr>
          <w:rFonts w:ascii="Times New Roman" w:eastAsia="Times New Roman" w:hAnsi="Times New Roman" w:cs="Times New Roman"/>
          <w:color w:val="000000"/>
          <w:shd w:val="clear" w:color="auto" w:fill="FFFFFF"/>
          <w:vertAlign w:val="subscript"/>
          <w:lang w:val="en-CA"/>
        </w:rPr>
        <w:t>48</w:t>
      </w:r>
      <w:r w:rsidR="008A4194" w:rsidRPr="00B6055D">
        <w:rPr>
          <w:rFonts w:ascii="Times New Roman" w:eastAsia="Times New Roman" w:hAnsi="Times New Roman" w:cs="Times New Roman"/>
          <w:color w:val="000000"/>
          <w:shd w:val="clear" w:color="auto" w:fill="FFFFFF"/>
          <w:lang w:val="en-CA"/>
        </w:rPr>
        <w:t xml:space="preserve"> = 2.850, p = .0064; Fisher’s t-test of dependent correlations = 1.65, one-tailed p = .05). </w:t>
      </w:r>
      <w:r w:rsidR="00D72E1C">
        <w:rPr>
          <w:rFonts w:ascii="Times New Roman" w:eastAsia="Times New Roman" w:hAnsi="Times New Roman" w:cs="Times New Roman"/>
          <w:color w:val="000000"/>
          <w:shd w:val="clear" w:color="auto" w:fill="FFFFFF"/>
          <w:lang w:val="en-CA"/>
        </w:rPr>
        <w:t>Moreover, we obtained</w:t>
      </w:r>
      <w:r w:rsidR="008A4194" w:rsidRPr="00B6055D">
        <w:rPr>
          <w:rFonts w:ascii="Times New Roman" w:eastAsia="Times New Roman" w:hAnsi="Times New Roman" w:cs="Times New Roman"/>
          <w:color w:val="000000"/>
          <w:shd w:val="clear" w:color="auto" w:fill="FFFFFF"/>
          <w:lang w:val="en-CA"/>
        </w:rPr>
        <w:t xml:space="preserve"> better </w:t>
      </w:r>
      <w:r w:rsidR="00D72E1C">
        <w:rPr>
          <w:rFonts w:ascii="Times New Roman" w:eastAsia="Times New Roman" w:hAnsi="Times New Roman" w:cs="Times New Roman"/>
          <w:color w:val="000000"/>
          <w:shd w:val="clear" w:color="auto" w:fill="FFFFFF"/>
          <w:lang w:val="en-CA"/>
        </w:rPr>
        <w:t xml:space="preserve">overall choice </w:t>
      </w:r>
      <w:r w:rsidR="008A4194" w:rsidRPr="00B6055D">
        <w:rPr>
          <w:rFonts w:ascii="Times New Roman" w:eastAsia="Times New Roman" w:hAnsi="Times New Roman" w:cs="Times New Roman"/>
          <w:color w:val="000000"/>
          <w:shd w:val="clear" w:color="auto" w:fill="FFFFFF"/>
          <w:lang w:val="en-CA"/>
        </w:rPr>
        <w:t xml:space="preserve">prediction accuracy for generosity under high time pressure </w:t>
      </w:r>
      <w:r w:rsidR="00D72E1C">
        <w:rPr>
          <w:rFonts w:ascii="Times New Roman" w:eastAsia="Times New Roman" w:hAnsi="Times New Roman" w:cs="Times New Roman"/>
          <w:color w:val="000000"/>
          <w:shd w:val="clear" w:color="auto" w:fill="FFFFFF"/>
          <w:lang w:val="en-CA"/>
        </w:rPr>
        <w:t xml:space="preserve">using the original model </w:t>
      </w:r>
      <w:r w:rsidR="008A4194" w:rsidRPr="00B6055D">
        <w:rPr>
          <w:rFonts w:ascii="Times New Roman" w:eastAsia="Times New Roman" w:hAnsi="Times New Roman" w:cs="Times New Roman"/>
          <w:color w:val="000000"/>
          <w:shd w:val="clear" w:color="auto" w:fill="FFFFFF"/>
          <w:lang w:val="en-CA"/>
        </w:rPr>
        <w:t>(Original: Pearson’s r = 0.911, t</w:t>
      </w:r>
      <w:r w:rsidR="008A4194" w:rsidRPr="00B6055D">
        <w:rPr>
          <w:rFonts w:ascii="Times New Roman" w:eastAsia="Times New Roman" w:hAnsi="Times New Roman" w:cs="Times New Roman"/>
          <w:color w:val="000000"/>
          <w:shd w:val="clear" w:color="auto" w:fill="FFFFFF"/>
          <w:vertAlign w:val="subscript"/>
          <w:lang w:val="en-CA"/>
        </w:rPr>
        <w:t>48</w:t>
      </w:r>
      <w:r w:rsidR="008A4194" w:rsidRPr="00B6055D">
        <w:rPr>
          <w:rFonts w:ascii="Times New Roman" w:eastAsia="Times New Roman" w:hAnsi="Times New Roman" w:cs="Times New Roman"/>
          <w:color w:val="000000"/>
          <w:shd w:val="clear" w:color="auto" w:fill="FFFFFF"/>
          <w:lang w:val="en-CA"/>
        </w:rPr>
        <w:t xml:space="preserve"> = 15.324, p &lt; .001; Scrambled: Pearson’s r = 0.879, t</w:t>
      </w:r>
      <w:r w:rsidR="008A4194" w:rsidRPr="00B6055D">
        <w:rPr>
          <w:rFonts w:ascii="Times New Roman" w:eastAsia="Times New Roman" w:hAnsi="Times New Roman" w:cs="Times New Roman"/>
          <w:color w:val="000000"/>
          <w:shd w:val="clear" w:color="auto" w:fill="FFFFFF"/>
          <w:vertAlign w:val="subscript"/>
          <w:lang w:val="en-CA"/>
        </w:rPr>
        <w:t>48</w:t>
      </w:r>
      <w:r w:rsidR="008A4194" w:rsidRPr="00B6055D">
        <w:rPr>
          <w:rFonts w:ascii="Times New Roman" w:eastAsia="Times New Roman" w:hAnsi="Times New Roman" w:cs="Times New Roman"/>
          <w:color w:val="000000"/>
          <w:shd w:val="clear" w:color="auto" w:fill="FFFFFF"/>
          <w:lang w:val="en-CA"/>
        </w:rPr>
        <w:t xml:space="preserve"> = 12.765, p &lt; .001; Fisher’s t = 2.75, one-tailed p &lt; .001)</w:t>
      </w:r>
      <w:r w:rsidR="00D72E1C">
        <w:rPr>
          <w:rFonts w:ascii="Times New Roman" w:eastAsia="Times New Roman" w:hAnsi="Times New Roman" w:cs="Times New Roman"/>
          <w:color w:val="000000"/>
          <w:shd w:val="clear" w:color="auto" w:fill="FFFFFF"/>
          <w:lang w:val="en-CA"/>
        </w:rPr>
        <w:t>. This was not true of predictions of</w:t>
      </w:r>
      <w:r w:rsidR="008A4194" w:rsidRPr="00B6055D">
        <w:rPr>
          <w:rFonts w:ascii="Times New Roman" w:eastAsia="Times New Roman" w:hAnsi="Times New Roman" w:cs="Times New Roman"/>
          <w:color w:val="000000"/>
          <w:shd w:val="clear" w:color="auto" w:fill="FFFFFF"/>
          <w:lang w:val="en-CA"/>
        </w:rPr>
        <w:t xml:space="preserve"> generosity under low time pressure (Original: Pearson’s r = 0.859, t</w:t>
      </w:r>
      <w:r w:rsidR="008A4194" w:rsidRPr="00B6055D">
        <w:rPr>
          <w:rFonts w:ascii="Times New Roman" w:eastAsia="Times New Roman" w:hAnsi="Times New Roman" w:cs="Times New Roman"/>
          <w:color w:val="000000"/>
          <w:shd w:val="clear" w:color="auto" w:fill="FFFFFF"/>
          <w:vertAlign w:val="subscript"/>
          <w:lang w:val="en-CA"/>
        </w:rPr>
        <w:t>48</w:t>
      </w:r>
      <w:r w:rsidR="008A4194" w:rsidRPr="00B6055D">
        <w:rPr>
          <w:rFonts w:ascii="Times New Roman" w:eastAsia="Times New Roman" w:hAnsi="Times New Roman" w:cs="Times New Roman"/>
          <w:color w:val="000000"/>
          <w:shd w:val="clear" w:color="auto" w:fill="FFFFFF"/>
          <w:lang w:val="en-CA"/>
        </w:rPr>
        <w:t xml:space="preserve"> = 11.630, p &lt; .001; Scrambled: Pearson’s r = 0.855, t</w:t>
      </w:r>
      <w:r w:rsidR="008A4194" w:rsidRPr="00B6055D">
        <w:rPr>
          <w:rFonts w:ascii="Times New Roman" w:eastAsia="Times New Roman" w:hAnsi="Times New Roman" w:cs="Times New Roman"/>
          <w:color w:val="000000"/>
          <w:shd w:val="clear" w:color="auto" w:fill="FFFFFF"/>
          <w:vertAlign w:val="subscript"/>
          <w:lang w:val="en-CA"/>
        </w:rPr>
        <w:t>48</w:t>
      </w:r>
      <w:r w:rsidR="008A4194" w:rsidRPr="00B6055D">
        <w:rPr>
          <w:rFonts w:ascii="Times New Roman" w:eastAsia="Times New Roman" w:hAnsi="Times New Roman" w:cs="Times New Roman"/>
          <w:color w:val="000000"/>
          <w:shd w:val="clear" w:color="auto" w:fill="FFFFFF"/>
          <w:lang w:val="en-CA"/>
        </w:rPr>
        <w:t xml:space="preserve"> = 11.446, p &lt; .001; Fisher’s t = 0.28 one-tailed p = .39).</w:t>
      </w:r>
      <w:r w:rsidR="001D1DBC">
        <w:rPr>
          <w:rFonts w:ascii="Times New Roman" w:eastAsia="Times New Roman" w:hAnsi="Times New Roman" w:cs="Times New Roman"/>
          <w:color w:val="000000"/>
          <w:shd w:val="clear" w:color="auto" w:fill="FFFFFF"/>
          <w:lang w:val="en-CA"/>
        </w:rPr>
        <w:t xml:space="preserve"> </w:t>
      </w:r>
    </w:p>
    <w:p w14:paraId="5207828C" w14:textId="77777777" w:rsidR="0004359A" w:rsidRPr="00B6055D" w:rsidRDefault="0004359A" w:rsidP="0004359A">
      <w:pPr>
        <w:rPr>
          <w:rFonts w:ascii="Times New Roman" w:eastAsia="Times New Roman" w:hAnsi="Times New Roman" w:cs="Times New Roman"/>
          <w:color w:val="000000"/>
          <w:shd w:val="clear" w:color="auto" w:fill="FFFFFF"/>
          <w:lang w:val="en-CA"/>
        </w:rPr>
      </w:pPr>
    </w:p>
    <w:p w14:paraId="43394E39" w14:textId="1E7A340D" w:rsidR="0004359A" w:rsidRPr="00A169D9" w:rsidRDefault="00D72E1C" w:rsidP="0004359A">
      <w:pPr>
        <w:rPr>
          <w:rFonts w:ascii="Times New Roman" w:eastAsia="Times New Roman" w:hAnsi="Times New Roman" w:cs="Times New Roman"/>
          <w:shd w:val="clear" w:color="auto" w:fill="FFFFFF"/>
          <w:lang w:val="en-CA"/>
        </w:rPr>
      </w:pPr>
      <w:r>
        <w:rPr>
          <w:rFonts w:ascii="Times New Roman" w:eastAsia="Times New Roman" w:hAnsi="Times New Roman" w:cs="Times New Roman"/>
          <w:color w:val="000000"/>
          <w:shd w:val="clear" w:color="auto" w:fill="FFFFFF"/>
          <w:lang w:val="en-CA"/>
        </w:rPr>
        <w:t xml:space="preserve">We think these results strongly support the hypothesis of a causal influence of gaze on choice. </w:t>
      </w:r>
      <w:r w:rsidR="0004359A" w:rsidRPr="00B6055D">
        <w:rPr>
          <w:rFonts w:ascii="Times New Roman" w:eastAsia="Times New Roman" w:hAnsi="Times New Roman" w:cs="Times New Roman"/>
          <w:color w:val="000000"/>
          <w:shd w:val="clear" w:color="auto" w:fill="FFFFFF"/>
          <w:lang w:val="en-CA"/>
        </w:rPr>
        <w:t xml:space="preserve">While gaze is not experimentally manipulated within these studies, we specify a causal relationship between gaze and choice behavior within the model, such that gaze at each millisecond causally determines the evidence evaluated by the accumulator model. Additionally, the quality of model fit is evaluated only through the likelihood that the model generated predictions of choice behavior match the observed data. Given these specifications, </w:t>
      </w:r>
      <w:r w:rsidR="00925169" w:rsidRPr="00B6055D">
        <w:rPr>
          <w:rFonts w:ascii="Times New Roman" w:eastAsia="Times New Roman" w:hAnsi="Times New Roman" w:cs="Times New Roman"/>
          <w:color w:val="000000"/>
          <w:shd w:val="clear" w:color="auto" w:fill="FFFFFF"/>
          <w:lang w:val="en-CA"/>
        </w:rPr>
        <w:t>and the results of the model comparison above, the</w:t>
      </w:r>
      <w:r w:rsidR="00EB40DF" w:rsidRPr="00B6055D">
        <w:rPr>
          <w:rFonts w:ascii="Times New Roman" w:eastAsia="Times New Roman" w:hAnsi="Times New Roman" w:cs="Times New Roman"/>
          <w:color w:val="000000"/>
          <w:shd w:val="clear" w:color="auto" w:fill="FFFFFF"/>
          <w:lang w:val="en-CA"/>
        </w:rPr>
        <w:t xml:space="preserve"> specific millisecond-by-millisecond temporal </w:t>
      </w:r>
      <w:r w:rsidR="00EB40DF" w:rsidRPr="00B6055D">
        <w:rPr>
          <w:rFonts w:ascii="Times New Roman" w:eastAsia="Times New Roman" w:hAnsi="Times New Roman" w:cs="Times New Roman"/>
          <w:color w:val="000000"/>
          <w:shd w:val="clear" w:color="auto" w:fill="FFFFFF"/>
          <w:lang w:val="en-CA"/>
        </w:rPr>
        <w:lastRenderedPageBreak/>
        <w:t xml:space="preserve">dynamics of attention clearly support a causal interpretation. Additionally, the extant literature on attention and choice supports </w:t>
      </w:r>
      <w:r w:rsidR="0052102C">
        <w:rPr>
          <w:rFonts w:ascii="Times New Roman" w:eastAsia="Times New Roman" w:hAnsi="Times New Roman" w:cs="Times New Roman"/>
          <w:color w:val="000000"/>
          <w:shd w:val="clear" w:color="auto" w:fill="FFFFFF"/>
          <w:lang w:val="en-CA"/>
        </w:rPr>
        <w:t>some</w:t>
      </w:r>
      <w:r w:rsidR="00EB40DF" w:rsidRPr="00B6055D">
        <w:rPr>
          <w:rFonts w:ascii="Times New Roman" w:eastAsia="Times New Roman" w:hAnsi="Times New Roman" w:cs="Times New Roman"/>
          <w:color w:val="000000"/>
          <w:shd w:val="clear" w:color="auto" w:fill="FFFFFF"/>
          <w:lang w:val="en-CA"/>
        </w:rPr>
        <w:t xml:space="preserve"> causal role of attention in the accumulation process </w:t>
      </w:r>
      <w:r w:rsidR="00E5561F" w:rsidRPr="00B6055D">
        <w:rPr>
          <w:rFonts w:ascii="Times New Roman" w:eastAsia="Times New Roman" w:hAnsi="Times New Roman" w:cs="Times New Roman"/>
          <w:color w:val="000000"/>
          <w:shd w:val="clear" w:color="auto" w:fill="FFFFFF"/>
          <w:lang w:val="en-CA"/>
        </w:rPr>
        <w:t xml:space="preserve">in other domains of decision-making </w:t>
      </w:r>
      <w:r w:rsidR="00EB40DF" w:rsidRPr="00B6055D">
        <w:rPr>
          <w:rFonts w:ascii="Times New Roman" w:eastAsia="Times New Roman" w:hAnsi="Times New Roman" w:cs="Times New Roman"/>
          <w:color w:val="000000"/>
          <w:shd w:val="clear" w:color="auto" w:fill="FFFFFF"/>
          <w:lang w:val="en-CA"/>
        </w:rPr>
        <w:fldChar w:fldCharType="begin" w:fldLock="1"/>
      </w:r>
      <w:r w:rsidR="00C03C0C">
        <w:rPr>
          <w:rFonts w:ascii="Times New Roman" w:eastAsia="Times New Roman" w:hAnsi="Times New Roman" w:cs="Times New Roman"/>
          <w:color w:val="000000"/>
          <w:shd w:val="clear" w:color="auto" w:fill="FFFFFF"/>
          <w:lang w:val="en-CA"/>
        </w:rPr>
        <w:instrText>ADDIN CSL_CITATION {"citationItems":[{"id":"ITEM-1","itemData":{"DOI":"10.1016/j.actpsy.2013.06.003","ISBN":"0001-6918","ISSN":"00016918","PMID":"23845447","abstract":"This paper reviews studies on eye movements in decision making, and compares their observations to theoretical predictions concerning the role of attention in decision making. Four decision theories are examined: rational models, bounded rationality, evidence accumulation, and parallel constraint satisfaction models. Although most theories were confirmed with regard to certain predictions, none of the theories adequately accounted for the role of attention during decision making. Several observations emerged concerning the drivers and down-stream effects of attention on choice, suggesting that attention processes plays an active role in constructing decisions. So far, decision theories have largely ignored the constructive role of attention by assuming that it is entirely determined by heuristics, or that it consists of stochastic information sampling. The empirical observations reveal that these assumptions are implausible, and that more accurate assumptions could have been made based on prior attention and eye movement research. Future decision making research would benefit from greater integration with attention research. © 2013 Elsevier B.V.","author":[{"dropping-particle":"","family":"Orquin","given":"Jacob L.","non-dropping-particle":"","parse-names":false,"suffix":""},{"dropping-particle":"","family":"Mueller Loose","given":"Simone","non-dropping-particle":"","parse-names":false,"suffix":""}],"container-title":"Acta Psychologica","id":"ITEM-1","issue":"1","issued":{"date-parts":[["2013"]]},"page":"190-206","publisher":"Elsevier B.V.","title":"Attention and choice: A review on eye movements in decision making","type":"article-journal","volume":"144"},"uris":["http://www.mendeley.com/documents/?uuid=c754c68a-4e63-497d-b77a-54793a527dd0"]}],"mendeley":{"formattedCitation":"(Orquin &amp; Mueller Loose, 2013)","manualFormatting":"(for a review, see Orquin &amp; Mueller Loose, 2013)","plainTextFormattedCitation":"(Orquin &amp; Mueller Loose, 2013)","previouslyFormattedCitation":"(Orquin &amp; Mueller Loose, 2013)"},"properties":{"noteIndex":0},"schema":"https://github.com/citation-style-language/schema/raw/master/csl-citation.json"}</w:instrText>
      </w:r>
      <w:r w:rsidR="00EB40DF" w:rsidRPr="00B6055D">
        <w:rPr>
          <w:rFonts w:ascii="Times New Roman" w:eastAsia="Times New Roman" w:hAnsi="Times New Roman" w:cs="Times New Roman"/>
          <w:color w:val="000000"/>
          <w:shd w:val="clear" w:color="auto" w:fill="FFFFFF"/>
          <w:lang w:val="en-CA"/>
        </w:rPr>
        <w:fldChar w:fldCharType="separate"/>
      </w:r>
      <w:r w:rsidR="00EB40DF" w:rsidRPr="00B6055D">
        <w:rPr>
          <w:rFonts w:ascii="Times New Roman" w:eastAsia="Times New Roman" w:hAnsi="Times New Roman" w:cs="Times New Roman"/>
          <w:noProof/>
          <w:color w:val="000000"/>
          <w:shd w:val="clear" w:color="auto" w:fill="FFFFFF"/>
          <w:lang w:val="en-CA"/>
        </w:rPr>
        <w:t>(</w:t>
      </w:r>
      <w:r w:rsidR="00E5561F" w:rsidRPr="00B6055D">
        <w:rPr>
          <w:rFonts w:ascii="Times New Roman" w:eastAsia="Times New Roman" w:hAnsi="Times New Roman" w:cs="Times New Roman"/>
          <w:noProof/>
          <w:color w:val="000000"/>
          <w:shd w:val="clear" w:color="auto" w:fill="FFFFFF"/>
          <w:lang w:val="en-CA"/>
        </w:rPr>
        <w:t xml:space="preserve">for a review, see </w:t>
      </w:r>
      <w:r w:rsidR="00EB40DF" w:rsidRPr="00B6055D">
        <w:rPr>
          <w:rFonts w:ascii="Times New Roman" w:eastAsia="Times New Roman" w:hAnsi="Times New Roman" w:cs="Times New Roman"/>
          <w:noProof/>
          <w:color w:val="000000"/>
          <w:shd w:val="clear" w:color="auto" w:fill="FFFFFF"/>
          <w:lang w:val="en-CA"/>
        </w:rPr>
        <w:t>Orquin &amp; Mueller Loose, 2013)</w:t>
      </w:r>
      <w:r w:rsidR="00EB40DF" w:rsidRPr="00B6055D">
        <w:rPr>
          <w:rFonts w:ascii="Times New Roman" w:eastAsia="Times New Roman" w:hAnsi="Times New Roman" w:cs="Times New Roman"/>
          <w:color w:val="000000"/>
          <w:shd w:val="clear" w:color="auto" w:fill="FFFFFF"/>
          <w:lang w:val="en-CA"/>
        </w:rPr>
        <w:fldChar w:fldCharType="end"/>
      </w:r>
      <w:r w:rsidR="00EB40DF" w:rsidRPr="00B6055D">
        <w:rPr>
          <w:rFonts w:ascii="Times New Roman" w:eastAsia="Times New Roman" w:hAnsi="Times New Roman" w:cs="Times New Roman"/>
          <w:color w:val="000000"/>
          <w:shd w:val="clear" w:color="auto" w:fill="FFFFFF"/>
          <w:lang w:val="en-CA"/>
        </w:rPr>
        <w:t xml:space="preserve">. Considering these previous findings, we believe that our results support a causal interpretation of the association between attention and its effects on choice. </w:t>
      </w:r>
      <w:r w:rsidR="001D1DBC">
        <w:rPr>
          <w:rFonts w:ascii="Times New Roman" w:eastAsia="Times New Roman" w:hAnsi="Times New Roman" w:cs="Times New Roman"/>
          <w:color w:val="000000"/>
          <w:shd w:val="clear" w:color="auto" w:fill="FFFFFF"/>
          <w:lang w:val="en-CA"/>
        </w:rPr>
        <w:t xml:space="preserve"> </w:t>
      </w:r>
    </w:p>
    <w:p w14:paraId="551411BC" w14:textId="77777777" w:rsidR="00AD4803" w:rsidRPr="00A169D9" w:rsidRDefault="00AD4803" w:rsidP="00C25872">
      <w:pPr>
        <w:rPr>
          <w:rFonts w:ascii="Times New Roman" w:eastAsia="Times New Roman" w:hAnsi="Times New Roman" w:cs="Times New Roman"/>
          <w:shd w:val="clear" w:color="auto" w:fill="FFFFFF"/>
          <w:lang w:val="en-CA"/>
        </w:rPr>
      </w:pPr>
    </w:p>
    <w:p w14:paraId="44627A29" w14:textId="65893B84" w:rsidR="00AB1018" w:rsidRPr="00A169D9" w:rsidRDefault="002C7EF2" w:rsidP="00E91BEF">
      <w:pPr>
        <w:rPr>
          <w:rFonts w:ascii="Times New Roman" w:eastAsia="Times New Roman" w:hAnsi="Times New Roman" w:cs="Times New Roman"/>
          <w:shd w:val="clear" w:color="auto" w:fill="FFFFFF"/>
        </w:rPr>
      </w:pPr>
      <w:r w:rsidRPr="00A169D9">
        <w:rPr>
          <w:rFonts w:ascii="Times New Roman" w:eastAsia="Times New Roman" w:hAnsi="Times New Roman" w:cs="Times New Roman"/>
          <w:shd w:val="clear" w:color="auto" w:fill="FFFFFF"/>
          <w:lang w:val="en-CA"/>
        </w:rPr>
        <w:t>Although we believe our data supports a causal account, we went one step further to address the reviewer’s concern and</w:t>
      </w:r>
      <w:r w:rsidR="00153410" w:rsidRPr="00A169D9">
        <w:rPr>
          <w:rFonts w:ascii="Times New Roman" w:eastAsia="Times New Roman" w:hAnsi="Times New Roman" w:cs="Times New Roman"/>
          <w:shd w:val="clear" w:color="auto" w:fill="FFFFFF"/>
          <w:lang w:val="en-CA"/>
        </w:rPr>
        <w:t xml:space="preserve"> conducted a follow-up study in which we experimentally manipulated attention during choic</w:t>
      </w:r>
      <w:r w:rsidR="005F7B64" w:rsidRPr="00A169D9">
        <w:rPr>
          <w:rFonts w:ascii="Times New Roman" w:eastAsia="Times New Roman" w:hAnsi="Times New Roman" w:cs="Times New Roman"/>
          <w:shd w:val="clear" w:color="auto" w:fill="FFFFFF"/>
          <w:lang w:val="en-CA"/>
        </w:rPr>
        <w:t xml:space="preserve">e. In this study we find confirmatory evidence that attention drives generous choice, </w:t>
      </w:r>
      <w:r w:rsidR="006C3585" w:rsidRPr="00A169D9">
        <w:rPr>
          <w:rFonts w:ascii="Times New Roman" w:eastAsia="Times New Roman" w:hAnsi="Times New Roman" w:cs="Times New Roman"/>
          <w:shd w:val="clear" w:color="auto" w:fill="FFFFFF"/>
          <w:lang w:val="en-CA"/>
        </w:rPr>
        <w:t>particularly</w:t>
      </w:r>
      <w:r w:rsidR="005F7B64" w:rsidRPr="00A169D9">
        <w:rPr>
          <w:rFonts w:ascii="Times New Roman" w:eastAsia="Times New Roman" w:hAnsi="Times New Roman" w:cs="Times New Roman"/>
          <w:shd w:val="clear" w:color="auto" w:fill="FFFFFF"/>
          <w:lang w:val="en-CA"/>
        </w:rPr>
        <w:t xml:space="preserve"> under time pressure</w:t>
      </w:r>
      <w:r w:rsidR="00795007" w:rsidRPr="00A169D9">
        <w:rPr>
          <w:rFonts w:ascii="Times New Roman" w:eastAsia="Times New Roman" w:hAnsi="Times New Roman" w:cs="Times New Roman"/>
          <w:shd w:val="clear" w:color="auto" w:fill="FFFFFF"/>
          <w:lang w:val="en-CA"/>
        </w:rPr>
        <w:t xml:space="preserve"> (interaction </w:t>
      </w:r>
      <w:r w:rsidR="00D52EF1" w:rsidRPr="00A169D9">
        <w:rPr>
          <w:rFonts w:ascii="Times New Roman" w:eastAsia="Times New Roman" w:hAnsi="Times New Roman" w:cs="Times New Roman"/>
          <w:i/>
          <w:iCs/>
        </w:rPr>
        <w:t xml:space="preserve">b </w:t>
      </w:r>
      <w:r w:rsidR="00D52EF1" w:rsidRPr="00A169D9">
        <w:rPr>
          <w:rFonts w:ascii="Times New Roman" w:eastAsia="Times New Roman" w:hAnsi="Times New Roman" w:cs="Times New Roman"/>
        </w:rPr>
        <w:t>= -0.762, SE = 0.188, z = -4.061, p &lt; .001</w:t>
      </w:r>
      <w:r w:rsidR="00795007" w:rsidRPr="00A169D9">
        <w:rPr>
          <w:rFonts w:ascii="Times New Roman" w:eastAsia="Times New Roman" w:hAnsi="Times New Roman" w:cs="Times New Roman"/>
        </w:rPr>
        <w:t>)</w:t>
      </w:r>
      <w:r w:rsidR="00E91BEF" w:rsidRPr="00A169D9">
        <w:rPr>
          <w:rFonts w:ascii="Times New Roman" w:eastAsia="Times New Roman" w:hAnsi="Times New Roman" w:cs="Times New Roman"/>
          <w:shd w:val="clear" w:color="auto" w:fill="FFFFFF"/>
          <w:lang w:val="en-CA"/>
        </w:rPr>
        <w:t xml:space="preserve">. </w:t>
      </w:r>
      <w:r w:rsidR="00CE78A7" w:rsidRPr="00A169D9">
        <w:rPr>
          <w:rFonts w:ascii="Times New Roman" w:eastAsia="Times New Roman" w:hAnsi="Times New Roman" w:cs="Times New Roman"/>
          <w:shd w:val="clear" w:color="auto" w:fill="FFFFFF"/>
          <w:lang w:val="en-CA"/>
        </w:rPr>
        <w:t>Specifically,</w:t>
      </w:r>
      <w:r w:rsidR="00921F62" w:rsidRPr="00A169D9">
        <w:rPr>
          <w:rFonts w:ascii="Times New Roman" w:eastAsia="Times New Roman" w:hAnsi="Times New Roman" w:cs="Times New Roman"/>
          <w:shd w:val="clear" w:color="auto" w:fill="FFFFFF"/>
          <w:lang w:val="en-CA"/>
        </w:rPr>
        <w:t xml:space="preserve"> forcing people to</w:t>
      </w:r>
      <w:r w:rsidR="00CE78A7" w:rsidRPr="00A169D9">
        <w:rPr>
          <w:rFonts w:ascii="Times New Roman" w:eastAsia="Times New Roman" w:hAnsi="Times New Roman" w:cs="Times New Roman"/>
          <w:shd w:val="clear" w:color="auto" w:fill="FFFFFF"/>
          <w:lang w:val="en-CA"/>
        </w:rPr>
        <w:t xml:space="preserve"> loo</w:t>
      </w:r>
      <w:r w:rsidR="00921F62" w:rsidRPr="00A169D9">
        <w:rPr>
          <w:rFonts w:ascii="Times New Roman" w:eastAsia="Times New Roman" w:hAnsi="Times New Roman" w:cs="Times New Roman"/>
          <w:shd w:val="clear" w:color="auto" w:fill="FFFFFF"/>
          <w:lang w:val="en-CA"/>
        </w:rPr>
        <w:t>k</w:t>
      </w:r>
      <w:r w:rsidR="00CE78A7" w:rsidRPr="00A169D9">
        <w:rPr>
          <w:rFonts w:ascii="Times New Roman" w:eastAsia="Times New Roman" w:hAnsi="Times New Roman" w:cs="Times New Roman"/>
          <w:shd w:val="clear" w:color="auto" w:fill="FFFFFF"/>
          <w:lang w:val="en-CA"/>
        </w:rPr>
        <w:t xml:space="preserve"> at </w:t>
      </w:r>
      <w:r w:rsidR="00D2262F" w:rsidRPr="00A169D9">
        <w:rPr>
          <w:rFonts w:ascii="Times New Roman" w:eastAsia="Times New Roman" w:hAnsi="Times New Roman" w:cs="Times New Roman"/>
          <w:shd w:val="clear" w:color="auto" w:fill="FFFFFF"/>
          <w:lang w:val="en-CA"/>
        </w:rPr>
        <w:t>other</w:t>
      </w:r>
      <w:r w:rsidR="00CE78A7" w:rsidRPr="00A169D9">
        <w:rPr>
          <w:rFonts w:ascii="Times New Roman" w:eastAsia="Times New Roman" w:hAnsi="Times New Roman" w:cs="Times New Roman"/>
          <w:shd w:val="clear" w:color="auto" w:fill="FFFFFF"/>
          <w:lang w:val="en-CA"/>
        </w:rPr>
        <w:t>-outcomes</w:t>
      </w:r>
      <w:r w:rsidR="00795007" w:rsidRPr="00A169D9">
        <w:rPr>
          <w:rFonts w:ascii="Times New Roman" w:eastAsia="Times New Roman" w:hAnsi="Times New Roman" w:cs="Times New Roman"/>
          <w:shd w:val="clear" w:color="auto" w:fill="FFFFFF"/>
          <w:lang w:val="en-CA"/>
        </w:rPr>
        <w:t xml:space="preserve"> compared to self-outcomes</w:t>
      </w:r>
      <w:r w:rsidR="00CE78A7" w:rsidRPr="00A169D9">
        <w:rPr>
          <w:rFonts w:ascii="Times New Roman" w:eastAsia="Times New Roman" w:hAnsi="Times New Roman" w:cs="Times New Roman"/>
          <w:shd w:val="clear" w:color="auto" w:fill="FFFFFF"/>
          <w:lang w:val="en-CA"/>
        </w:rPr>
        <w:t xml:space="preserve"> first predicted </w:t>
      </w:r>
      <w:r w:rsidR="00D2262F" w:rsidRPr="00A169D9">
        <w:rPr>
          <w:rFonts w:ascii="Times New Roman" w:eastAsia="Times New Roman" w:hAnsi="Times New Roman" w:cs="Times New Roman"/>
          <w:shd w:val="clear" w:color="auto" w:fill="FFFFFF"/>
          <w:lang w:val="en-CA"/>
        </w:rPr>
        <w:t>more</w:t>
      </w:r>
      <w:r w:rsidR="00CE78A7" w:rsidRPr="00A169D9">
        <w:rPr>
          <w:rFonts w:ascii="Times New Roman" w:eastAsia="Times New Roman" w:hAnsi="Times New Roman" w:cs="Times New Roman"/>
          <w:shd w:val="clear" w:color="auto" w:fill="FFFFFF"/>
          <w:lang w:val="en-CA"/>
        </w:rPr>
        <w:t xml:space="preserve"> generous behavior under </w:t>
      </w:r>
      <w:r w:rsidR="00FF71E5" w:rsidRPr="00A169D9">
        <w:rPr>
          <w:rFonts w:ascii="Times New Roman" w:eastAsia="Times New Roman" w:hAnsi="Times New Roman" w:cs="Times New Roman"/>
          <w:shd w:val="clear" w:color="auto" w:fill="FFFFFF"/>
          <w:lang w:val="en-CA"/>
        </w:rPr>
        <w:t xml:space="preserve">high </w:t>
      </w:r>
      <w:r w:rsidR="000B132C" w:rsidRPr="00A169D9">
        <w:rPr>
          <w:rFonts w:ascii="Times New Roman" w:eastAsia="Times New Roman" w:hAnsi="Times New Roman" w:cs="Times New Roman"/>
          <w:shd w:val="clear" w:color="auto" w:fill="FFFFFF"/>
          <w:lang w:val="en-CA"/>
        </w:rPr>
        <w:t>time pressure</w:t>
      </w:r>
      <w:r w:rsidR="00795007" w:rsidRPr="00A169D9">
        <w:rPr>
          <w:rFonts w:ascii="Times New Roman" w:eastAsia="Times New Roman" w:hAnsi="Times New Roman" w:cs="Times New Roman"/>
          <w:shd w:val="clear" w:color="auto" w:fill="FFFFFF"/>
          <w:lang w:val="en-CA"/>
        </w:rPr>
        <w:t xml:space="preserve"> (</w:t>
      </w:r>
      <w:r w:rsidR="00795007" w:rsidRPr="00A169D9">
        <w:rPr>
          <w:rFonts w:ascii="Times New Roman" w:eastAsia="Times New Roman" w:hAnsi="Times New Roman" w:cs="Times New Roman"/>
          <w:shd w:val="clear" w:color="auto" w:fill="FFFFFF"/>
        </w:rPr>
        <w:t xml:space="preserve">simple </w:t>
      </w:r>
      <w:r w:rsidR="00D52EF1" w:rsidRPr="00A169D9">
        <w:rPr>
          <w:rFonts w:ascii="Times New Roman" w:eastAsia="Times New Roman" w:hAnsi="Times New Roman" w:cs="Times New Roman"/>
          <w:i/>
          <w:iCs/>
        </w:rPr>
        <w:t xml:space="preserve">b </w:t>
      </w:r>
      <w:r w:rsidR="00D52EF1" w:rsidRPr="00A169D9">
        <w:rPr>
          <w:rFonts w:ascii="Times New Roman" w:eastAsia="Times New Roman" w:hAnsi="Times New Roman" w:cs="Times New Roman"/>
        </w:rPr>
        <w:t>= 0.811, SE = 0.143, z = 5.653, p &lt; .001</w:t>
      </w:r>
      <w:r w:rsidR="00795007" w:rsidRPr="00A169D9">
        <w:rPr>
          <w:rFonts w:ascii="Times New Roman" w:eastAsia="Times New Roman" w:hAnsi="Times New Roman" w:cs="Times New Roman"/>
          <w:shd w:val="clear" w:color="auto" w:fill="FFFFFF"/>
        </w:rPr>
        <w:t>)</w:t>
      </w:r>
      <w:r w:rsidR="00CE78A7" w:rsidRPr="00A169D9">
        <w:rPr>
          <w:rFonts w:ascii="Times New Roman" w:eastAsia="Times New Roman" w:hAnsi="Times New Roman" w:cs="Times New Roman"/>
          <w:shd w:val="clear" w:color="auto" w:fill="FFFFFF"/>
          <w:lang w:val="en-CA"/>
        </w:rPr>
        <w:t xml:space="preserve"> but not under </w:t>
      </w:r>
      <w:r w:rsidR="00FF71E5" w:rsidRPr="00A169D9">
        <w:rPr>
          <w:rFonts w:ascii="Times New Roman" w:eastAsia="Times New Roman" w:hAnsi="Times New Roman" w:cs="Times New Roman"/>
          <w:shd w:val="clear" w:color="auto" w:fill="FFFFFF"/>
          <w:lang w:val="en-CA"/>
        </w:rPr>
        <w:t>low time pressure</w:t>
      </w:r>
      <w:r w:rsidR="00795007" w:rsidRPr="00A169D9">
        <w:rPr>
          <w:rFonts w:ascii="Times New Roman" w:eastAsia="Times New Roman" w:hAnsi="Times New Roman" w:cs="Times New Roman"/>
          <w:shd w:val="clear" w:color="auto" w:fill="FFFFFF"/>
          <w:lang w:val="en-CA"/>
        </w:rPr>
        <w:t xml:space="preserve"> (</w:t>
      </w:r>
      <w:r w:rsidR="00795007" w:rsidRPr="00A169D9">
        <w:rPr>
          <w:rFonts w:ascii="Times New Roman" w:eastAsia="Times New Roman" w:hAnsi="Times New Roman" w:cs="Times New Roman"/>
          <w:shd w:val="clear" w:color="auto" w:fill="FFFFFF"/>
        </w:rPr>
        <w:t xml:space="preserve">simple </w:t>
      </w:r>
      <w:r w:rsidR="00D52EF1" w:rsidRPr="00A169D9">
        <w:rPr>
          <w:rFonts w:ascii="Times New Roman" w:eastAsia="Times New Roman" w:hAnsi="Times New Roman" w:cs="Times New Roman"/>
          <w:i/>
          <w:iCs/>
        </w:rPr>
        <w:t xml:space="preserve">b </w:t>
      </w:r>
      <w:r w:rsidR="00D52EF1" w:rsidRPr="00A169D9">
        <w:rPr>
          <w:rFonts w:ascii="Times New Roman" w:eastAsia="Times New Roman" w:hAnsi="Times New Roman" w:cs="Times New Roman"/>
        </w:rPr>
        <w:t>= 0.049, SE = 0.121, z = 0.407,  p = .68</w:t>
      </w:r>
      <w:r w:rsidR="00795007" w:rsidRPr="00A169D9">
        <w:rPr>
          <w:rFonts w:ascii="Times New Roman" w:eastAsia="Times New Roman" w:hAnsi="Times New Roman" w:cs="Times New Roman"/>
          <w:shd w:val="clear" w:color="auto" w:fill="FFFFFF"/>
        </w:rPr>
        <w:t>)</w:t>
      </w:r>
      <w:r w:rsidR="00E91BEF" w:rsidRPr="00A169D9">
        <w:rPr>
          <w:rFonts w:ascii="Times New Roman" w:eastAsia="Times New Roman" w:hAnsi="Times New Roman" w:cs="Times New Roman"/>
          <w:shd w:val="clear" w:color="auto" w:fill="FFFFFF"/>
          <w:lang w:val="en-CA"/>
        </w:rPr>
        <w:t>.</w:t>
      </w:r>
      <w:r w:rsidR="00D038AD" w:rsidRPr="00A169D9">
        <w:rPr>
          <w:rFonts w:ascii="Times New Roman" w:eastAsia="Times New Roman" w:hAnsi="Times New Roman" w:cs="Times New Roman"/>
          <w:shd w:val="clear" w:color="auto" w:fill="FFFFFF"/>
          <w:lang w:val="en-CA"/>
        </w:rPr>
        <w:t xml:space="preserve"> </w:t>
      </w:r>
    </w:p>
    <w:p w14:paraId="73E93786" w14:textId="77777777" w:rsidR="00B95EC4" w:rsidRPr="00A169D9" w:rsidRDefault="00B95EC4" w:rsidP="00E91BEF">
      <w:pPr>
        <w:rPr>
          <w:rFonts w:ascii="Times New Roman" w:eastAsia="Times New Roman" w:hAnsi="Times New Roman" w:cs="Times New Roman"/>
          <w:shd w:val="clear" w:color="auto" w:fill="FFFFFF"/>
          <w:lang w:val="en-CA"/>
        </w:rPr>
      </w:pPr>
    </w:p>
    <w:p w14:paraId="1604F852" w14:textId="6032137C" w:rsidR="00B95EC4" w:rsidRPr="00A169D9" w:rsidRDefault="002C7EF2" w:rsidP="00E91BEF">
      <w:pPr>
        <w:rPr>
          <w:rFonts w:ascii="Times New Roman" w:eastAsia="Times New Roman" w:hAnsi="Times New Roman" w:cs="Times New Roman"/>
          <w:shd w:val="clear" w:color="auto" w:fill="FFFFFF"/>
          <w:lang w:val="en-CA"/>
        </w:rPr>
      </w:pPr>
      <w:r w:rsidRPr="00A169D9">
        <w:rPr>
          <w:rFonts w:ascii="Times New Roman" w:eastAsia="Times New Roman" w:hAnsi="Times New Roman" w:cs="Times New Roman"/>
          <w:shd w:val="clear" w:color="auto" w:fill="FFFFFF"/>
          <w:lang w:val="en-CA"/>
        </w:rPr>
        <w:t xml:space="preserve">We </w:t>
      </w:r>
      <w:r w:rsidR="00E91BEF" w:rsidRPr="00A169D9">
        <w:rPr>
          <w:rFonts w:ascii="Times New Roman" w:eastAsia="Times New Roman" w:hAnsi="Times New Roman" w:cs="Times New Roman"/>
          <w:shd w:val="clear" w:color="auto" w:fill="FFFFFF"/>
          <w:lang w:val="en-CA"/>
        </w:rPr>
        <w:t>have included these new findings in a section “Forced attention to others’ outcomes increases generosity under time pressure”, copied below for convenience.</w:t>
      </w:r>
    </w:p>
    <w:p w14:paraId="2CDA2BD7" w14:textId="77777777" w:rsidR="00D52EF1" w:rsidRPr="004246F1" w:rsidRDefault="00D52EF1" w:rsidP="00D52EF1">
      <w:pPr>
        <w:pStyle w:val="Heading2"/>
        <w:spacing w:line="240" w:lineRule="auto"/>
        <w:rPr>
          <w:b w:val="0"/>
          <w:bCs/>
        </w:rPr>
      </w:pPr>
    </w:p>
    <w:p w14:paraId="48D0B42B" w14:textId="77777777" w:rsidR="00D52EF1" w:rsidRPr="004246F1" w:rsidRDefault="00D52EF1" w:rsidP="00D52EF1">
      <w:pPr>
        <w:pStyle w:val="Heading2"/>
        <w:spacing w:line="240" w:lineRule="auto"/>
        <w:rPr>
          <w:b w:val="0"/>
          <w:bCs/>
          <w:i/>
          <w:iCs/>
        </w:rPr>
      </w:pPr>
      <w:r w:rsidRPr="004246F1">
        <w:rPr>
          <w:b w:val="0"/>
          <w:bCs/>
        </w:rPr>
        <w:t xml:space="preserve">Results: </w:t>
      </w:r>
      <w:r w:rsidRPr="004246F1">
        <w:rPr>
          <w:b w:val="0"/>
          <w:bCs/>
          <w:i/>
          <w:iCs/>
        </w:rPr>
        <w:t>Forced attention to others’ outcomes increases generosity under time pressure</w:t>
      </w:r>
    </w:p>
    <w:p w14:paraId="099CA007" w14:textId="77777777" w:rsidR="00D52EF1" w:rsidRDefault="00D52EF1" w:rsidP="00D52EF1">
      <w:pPr>
        <w:rPr>
          <w:rFonts w:ascii="Times New Roman" w:eastAsia="Times New Roman" w:hAnsi="Times New Roman" w:cs="Times New Roman"/>
          <w:highlight w:val="yellow"/>
        </w:rPr>
      </w:pPr>
      <w:r>
        <w:rPr>
          <w:rFonts w:ascii="Times New Roman" w:eastAsia="Times New Roman" w:hAnsi="Times New Roman" w:cs="Times New Roman"/>
          <w:highlight w:val="yellow"/>
        </w:rPr>
        <w:t>“</w:t>
      </w:r>
      <w:r>
        <w:rPr>
          <w:rFonts w:ascii="Times New Roman" w:eastAsia="Times New Roman" w:hAnsi="Times New Roman" w:cs="Times New Roman"/>
          <w:highlight w:val="yellow"/>
        </w:rPr>
        <w:tab/>
        <w:t>Our model suggests a causal account in which attention, driven in part by social preferences, directly influences the choices people make, especially under time pressure. However, the evidence we provided so far is largely correlational.  Thus, t</w:t>
      </w:r>
      <w:r w:rsidRPr="00841069">
        <w:rPr>
          <w:rFonts w:ascii="Times New Roman" w:eastAsia="Times New Roman" w:hAnsi="Times New Roman" w:cs="Times New Roman"/>
          <w:highlight w:val="yellow"/>
        </w:rPr>
        <w:t xml:space="preserve">o </w:t>
      </w:r>
      <w:r>
        <w:rPr>
          <w:rFonts w:ascii="Times New Roman" w:eastAsia="Times New Roman" w:hAnsi="Times New Roman" w:cs="Times New Roman"/>
          <w:highlight w:val="yellow"/>
        </w:rPr>
        <w:t xml:space="preserve">further </w:t>
      </w:r>
      <w:r w:rsidRPr="00841069">
        <w:rPr>
          <w:rFonts w:ascii="Times New Roman" w:eastAsia="Times New Roman" w:hAnsi="Times New Roman" w:cs="Times New Roman"/>
          <w:highlight w:val="yellow"/>
        </w:rPr>
        <w:t>test attention’s causal influence on altruistic choice, we conducted a second</w:t>
      </w:r>
      <w:r>
        <w:rPr>
          <w:rFonts w:ascii="Times New Roman" w:eastAsia="Times New Roman" w:hAnsi="Times New Roman" w:cs="Times New Roman"/>
          <w:highlight w:val="yellow"/>
        </w:rPr>
        <w:t>, on-line</w:t>
      </w:r>
      <w:r w:rsidRPr="00841069">
        <w:rPr>
          <w:rFonts w:ascii="Times New Roman" w:eastAsia="Times New Roman" w:hAnsi="Times New Roman" w:cs="Times New Roman"/>
          <w:highlight w:val="yellow"/>
        </w:rPr>
        <w:t xml:space="preserve"> study where we manipulated participant’s attention to </w:t>
      </w:r>
      <w:r>
        <w:rPr>
          <w:rFonts w:ascii="Times New Roman" w:eastAsia="Times New Roman" w:hAnsi="Times New Roman" w:cs="Times New Roman"/>
          <w:highlight w:val="yellow"/>
        </w:rPr>
        <w:t>$Self</w:t>
      </w:r>
      <w:r w:rsidRPr="00841069">
        <w:rPr>
          <w:rFonts w:ascii="Times New Roman" w:eastAsia="Times New Roman" w:hAnsi="Times New Roman" w:cs="Times New Roman"/>
          <w:highlight w:val="yellow"/>
        </w:rPr>
        <w:t xml:space="preserve"> and </w:t>
      </w:r>
      <w:r>
        <w:rPr>
          <w:rFonts w:ascii="Times New Roman" w:eastAsia="Times New Roman" w:hAnsi="Times New Roman" w:cs="Times New Roman"/>
          <w:highlight w:val="yellow"/>
        </w:rPr>
        <w:t>$Other</w:t>
      </w:r>
      <w:r w:rsidRPr="00841069">
        <w:rPr>
          <w:rFonts w:ascii="Times New Roman" w:eastAsia="Times New Roman" w:hAnsi="Times New Roman" w:cs="Times New Roman"/>
          <w:highlight w:val="yellow"/>
        </w:rPr>
        <w:t>. In this study, participants (N = 200) completed similar dictator games under high and low time pressure</w:t>
      </w:r>
      <w:r>
        <w:rPr>
          <w:rFonts w:ascii="Times New Roman" w:eastAsia="Times New Roman" w:hAnsi="Times New Roman" w:cs="Times New Roman"/>
          <w:highlight w:val="yellow"/>
        </w:rPr>
        <w:t xml:space="preserve"> (see Methods for more details), using mouse clicks to </w:t>
      </w:r>
      <w:r w:rsidRPr="00841069">
        <w:rPr>
          <w:rFonts w:ascii="Times New Roman" w:eastAsia="Times New Roman" w:hAnsi="Times New Roman" w:cs="Times New Roman"/>
          <w:highlight w:val="yellow"/>
        </w:rPr>
        <w:t>reveal choice attribute</w:t>
      </w:r>
      <w:r>
        <w:rPr>
          <w:rFonts w:ascii="Times New Roman" w:eastAsia="Times New Roman" w:hAnsi="Times New Roman" w:cs="Times New Roman"/>
          <w:highlight w:val="yellow"/>
        </w:rPr>
        <w:t>s</w:t>
      </w:r>
      <w:r w:rsidRPr="00841069">
        <w:rPr>
          <w:rFonts w:ascii="Times New Roman" w:eastAsia="Times New Roman" w:hAnsi="Times New Roman" w:cs="Times New Roman"/>
          <w:highlight w:val="yellow"/>
        </w:rPr>
        <w:t xml:space="preserve"> ($Self or $Other) </w:t>
      </w:r>
      <w:r>
        <w:rPr>
          <w:rFonts w:ascii="Times New Roman" w:eastAsia="Times New Roman" w:hAnsi="Times New Roman" w:cs="Times New Roman"/>
          <w:highlight w:val="yellow"/>
        </w:rPr>
        <w:t>in a manner that approximated eye gaze in Study 1. Importantly, o</w:t>
      </w:r>
      <w:r w:rsidRPr="00841069">
        <w:rPr>
          <w:rFonts w:ascii="Times New Roman" w:eastAsia="Times New Roman" w:hAnsi="Times New Roman" w:cs="Times New Roman"/>
          <w:highlight w:val="yellow"/>
        </w:rPr>
        <w:t xml:space="preserve">n some trials, they </w:t>
      </w:r>
      <w:r>
        <w:rPr>
          <w:rFonts w:ascii="Times New Roman" w:eastAsia="Times New Roman" w:hAnsi="Times New Roman" w:cs="Times New Roman"/>
          <w:highlight w:val="yellow"/>
        </w:rPr>
        <w:t>could choose</w:t>
      </w:r>
      <w:r w:rsidRPr="00841069">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 xml:space="preserve">which attribute to click on first. </w:t>
      </w:r>
      <w:r w:rsidRPr="00841069">
        <w:rPr>
          <w:rFonts w:ascii="Times New Roman" w:eastAsia="Times New Roman" w:hAnsi="Times New Roman" w:cs="Times New Roman"/>
          <w:highlight w:val="yellow"/>
        </w:rPr>
        <w:t xml:space="preserve">On other trials, they were forced to </w:t>
      </w:r>
      <w:r>
        <w:rPr>
          <w:rFonts w:ascii="Times New Roman" w:eastAsia="Times New Roman" w:hAnsi="Times New Roman" w:cs="Times New Roman"/>
          <w:highlight w:val="yellow"/>
        </w:rPr>
        <w:t>click on</w:t>
      </w:r>
      <w:r w:rsidRPr="00841069">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 xml:space="preserve">either </w:t>
      </w:r>
      <w:r w:rsidRPr="00841069">
        <w:rPr>
          <w:rFonts w:ascii="Times New Roman" w:eastAsia="Times New Roman" w:hAnsi="Times New Roman" w:cs="Times New Roman"/>
          <w:highlight w:val="yellow"/>
        </w:rPr>
        <w:t xml:space="preserve">$Self or $Other first. </w:t>
      </w:r>
      <w:r>
        <w:rPr>
          <w:rFonts w:ascii="Times New Roman" w:eastAsia="Times New Roman" w:hAnsi="Times New Roman" w:cs="Times New Roman"/>
          <w:highlight w:val="yellow"/>
        </w:rPr>
        <w:t xml:space="preserve">For parallelism with Study 1, we use the term “fixation” to describe when participants clicked on an attribute. </w:t>
      </w:r>
    </w:p>
    <w:p w14:paraId="58B3EE2E" w14:textId="77777777" w:rsidR="00D52EF1" w:rsidRDefault="00D52EF1" w:rsidP="00D52EF1">
      <w:pPr>
        <w:ind w:firstLine="720"/>
        <w:rPr>
          <w:rFonts w:ascii="Times New Roman" w:eastAsia="Times New Roman" w:hAnsi="Times New Roman" w:cs="Times New Roman"/>
          <w:highlight w:val="yellow"/>
        </w:rPr>
      </w:pPr>
      <w:r>
        <w:rPr>
          <w:rFonts w:ascii="Times New Roman" w:eastAsia="Times New Roman" w:hAnsi="Times New Roman" w:cs="Times New Roman"/>
          <w:highlight w:val="yellow"/>
        </w:rPr>
        <w:t>This design allowed us to test the causal importance of attention. If early attention derives its influence on choice only through its relationship with dispositional social preferences, first fixations should have little to no effect when they are exogenously controlled. To examine this possibility, we u</w:t>
      </w:r>
      <w:r w:rsidRPr="00841069">
        <w:rPr>
          <w:rFonts w:ascii="Times New Roman" w:eastAsia="Times New Roman" w:hAnsi="Times New Roman" w:cs="Times New Roman"/>
          <w:highlight w:val="yellow"/>
        </w:rPr>
        <w:t>s</w:t>
      </w:r>
      <w:r>
        <w:rPr>
          <w:rFonts w:ascii="Times New Roman" w:eastAsia="Times New Roman" w:hAnsi="Times New Roman" w:cs="Times New Roman"/>
          <w:highlight w:val="yellow"/>
        </w:rPr>
        <w:t>ed</w:t>
      </w:r>
      <w:r w:rsidRPr="00841069">
        <w:rPr>
          <w:rFonts w:ascii="Times New Roman" w:eastAsia="Times New Roman" w:hAnsi="Times New Roman" w:cs="Times New Roman"/>
          <w:highlight w:val="yellow"/>
        </w:rPr>
        <w:t xml:space="preserve"> logistic mixed-effects regression, </w:t>
      </w:r>
      <w:r>
        <w:rPr>
          <w:rFonts w:ascii="Times New Roman" w:eastAsia="Times New Roman" w:hAnsi="Times New Roman" w:cs="Times New Roman"/>
          <w:highlight w:val="yellow"/>
        </w:rPr>
        <w:t xml:space="preserve">predicting </w:t>
      </w:r>
      <w:r w:rsidRPr="00841069">
        <w:rPr>
          <w:rFonts w:ascii="Times New Roman" w:eastAsia="Times New Roman" w:hAnsi="Times New Roman" w:cs="Times New Roman"/>
          <w:highlight w:val="yellow"/>
        </w:rPr>
        <w:t xml:space="preserve">generous choice </w:t>
      </w:r>
      <w:r>
        <w:rPr>
          <w:rFonts w:ascii="Times New Roman" w:eastAsia="Times New Roman" w:hAnsi="Times New Roman" w:cs="Times New Roman"/>
          <w:highlight w:val="yellow"/>
        </w:rPr>
        <w:t>from</w:t>
      </w:r>
      <w:r w:rsidRPr="00841069">
        <w:rPr>
          <w:rFonts w:ascii="Times New Roman" w:eastAsia="Times New Roman" w:hAnsi="Times New Roman" w:cs="Times New Roman"/>
          <w:highlight w:val="yellow"/>
        </w:rPr>
        <w:t xml:space="preserve"> first fixation, time pressure</w:t>
      </w:r>
      <w:r>
        <w:rPr>
          <w:rFonts w:ascii="Times New Roman" w:eastAsia="Times New Roman" w:hAnsi="Times New Roman" w:cs="Times New Roman"/>
          <w:highlight w:val="yellow"/>
        </w:rPr>
        <w:t xml:space="preserve"> condition</w:t>
      </w:r>
      <w:r w:rsidRPr="00841069">
        <w:rPr>
          <w:rFonts w:ascii="Times New Roman" w:eastAsia="Times New Roman" w:hAnsi="Times New Roman" w:cs="Times New Roman"/>
          <w:highlight w:val="yellow"/>
        </w:rPr>
        <w:t xml:space="preserve"> and the</w:t>
      </w:r>
      <w:r>
        <w:rPr>
          <w:rFonts w:ascii="Times New Roman" w:eastAsia="Times New Roman" w:hAnsi="Times New Roman" w:cs="Times New Roman"/>
          <w:highlight w:val="yellow"/>
        </w:rPr>
        <w:t>ir</w:t>
      </w:r>
      <w:r w:rsidRPr="00841069">
        <w:rPr>
          <w:rFonts w:ascii="Times New Roman" w:eastAsia="Times New Roman" w:hAnsi="Times New Roman" w:cs="Times New Roman"/>
          <w:highlight w:val="yellow"/>
        </w:rPr>
        <w:t xml:space="preserve"> two-way interaction</w:t>
      </w:r>
      <w:r>
        <w:rPr>
          <w:rFonts w:ascii="Times New Roman" w:eastAsia="Times New Roman" w:hAnsi="Times New Roman" w:cs="Times New Roman"/>
          <w:highlight w:val="yellow"/>
        </w:rPr>
        <w:t>, separately for freely chosen and forced fixations</w:t>
      </w:r>
      <w:r w:rsidRPr="00841069">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All analyses also</w:t>
      </w:r>
      <w:r w:rsidRPr="00841069">
        <w:rPr>
          <w:rFonts w:ascii="Times New Roman" w:eastAsia="Times New Roman" w:hAnsi="Times New Roman" w:cs="Times New Roman"/>
          <w:highlight w:val="yellow"/>
        </w:rPr>
        <w:t xml:space="preserve"> controlled for the proportion of subsequent fixations on self- relative to other-outcomes and its two-way interaction with time pressure. </w:t>
      </w:r>
    </w:p>
    <w:p w14:paraId="09C5390D" w14:textId="77777777" w:rsidR="00D52EF1" w:rsidRDefault="00D52EF1" w:rsidP="00D52EF1">
      <w:pPr>
        <w:ind w:firstLine="72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Replicating our finding from Study 1, participants were more likely to choose selfishly if they freely chose to look first at $Self, specifically under time pressure (interaction: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-0.663, SE = 0.333, z = -1.995, p = .046; simple effect of fixation under high time pressure: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0.494, SE = 0.285, z = 1.736, p = .083; simple effect of fixation under low time pressure: :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-0.169, SE = 0.190, z = -0.894,  p = .37, Fig. 7a)</w:t>
      </w:r>
      <w:r w:rsidRPr="00841069">
        <w:rPr>
          <w:rFonts w:ascii="Times New Roman" w:eastAsia="Times New Roman" w:hAnsi="Times New Roman" w:cs="Times New Roman"/>
          <w:highlight w:val="yellow"/>
        </w:rPr>
        <w:t>.</w:t>
      </w:r>
      <w:r>
        <w:rPr>
          <w:rFonts w:ascii="Times New Roman" w:eastAsia="Times New Roman" w:hAnsi="Times New Roman" w:cs="Times New Roman"/>
          <w:highlight w:val="yellow"/>
        </w:rPr>
        <w:t xml:space="preserve"> Moreover, generosity in forced attention trials (which provides a measure of dispositional social preferences controlling for attention) predicted how selfishly-oriented participants’ freely chosen first fixations were, especially under time pressure (interaction: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0.627, SE = 0.222, z = 2.828, p = .005; simple effect of generosity under high time pressure: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-1.570, SE = 0.380, z = -4.134, p &lt; .001; simple effect of fixation under low </w:t>
      </w:r>
      <w:r>
        <w:rPr>
          <w:rFonts w:ascii="Times New Roman" w:eastAsia="Times New Roman" w:hAnsi="Times New Roman" w:cs="Times New Roman"/>
          <w:highlight w:val="yellow"/>
        </w:rPr>
        <w:lastRenderedPageBreak/>
        <w:t xml:space="preserve">time pressure: :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-0.943, SE = 0.379, z = -2.492,  p = .013). These findings corroborate results from Study 1 suggesting that disposition social preferences drive attentional priorities, particularly under time pressure, and that these attentional priorities correlate with choice.</w:t>
      </w:r>
    </w:p>
    <w:p w14:paraId="6E2A4F22" w14:textId="77777777" w:rsidR="00D52EF1" w:rsidRPr="003C2A32" w:rsidRDefault="00D52EF1" w:rsidP="00D52EF1">
      <w:pPr>
        <w:ind w:firstLine="72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Finally, we confirmed a causal effect of attention on choice independent of social preferences: generosity was strongly influenced by whether participants were forced to fixate on $Self or $Other first, but only if they were under time pressure, (interaction: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-0.762, SE = 0.188, z = -4.061, p &lt; .001; simple effect of fixation under high time pressure: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0.811, SE = 0.143, z = 5.653, p &lt; .001; simple effect of fixation under low time pressure: :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0.049, SE = 0.121, z = 0.407,  p = .68, Fig. 7b). Thus, even when holding dispositional social preferences constant, directing participants’ attention towards their own or others’ outcomes made them more selfish or more generous, respectively.</w:t>
      </w:r>
      <w:r w:rsidRPr="003C2A32">
        <w:rPr>
          <w:rFonts w:ascii="Times New Roman" w:eastAsia="Times New Roman" w:hAnsi="Times New Roman" w:cs="Times New Roman"/>
          <w:noProof/>
          <w:highlight w:val="yellow"/>
        </w:rPr>
        <w:drawing>
          <wp:inline distT="0" distB="0" distL="0" distR="0" wp14:anchorId="4A2F3698" wp14:editId="104E4AD3">
            <wp:extent cx="5930900" cy="287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firstfixation.pdf"/>
                    <pic:cNvPicPr/>
                  </pic:nvPicPr>
                  <pic:blipFill>
                    <a:blip r:embed="rId10"/>
                    <a:stretch>
                      <a:fillRect/>
                    </a:stretch>
                  </pic:blipFill>
                  <pic:spPr>
                    <a:xfrm>
                      <a:off x="0" y="0"/>
                      <a:ext cx="5930900" cy="2870200"/>
                    </a:xfrm>
                    <a:prstGeom prst="rect">
                      <a:avLst/>
                    </a:prstGeom>
                  </pic:spPr>
                </pic:pic>
              </a:graphicData>
            </a:graphic>
          </wp:inline>
        </w:drawing>
      </w:r>
    </w:p>
    <w:p w14:paraId="682ABA05" w14:textId="77777777" w:rsidR="00D52EF1" w:rsidRPr="006648FD" w:rsidRDefault="00D52EF1" w:rsidP="00D52EF1">
      <w:pPr>
        <w:pBdr>
          <w:bottom w:val="single" w:sz="4" w:space="1" w:color="auto"/>
        </w:pBdr>
        <w:rPr>
          <w:rFonts w:ascii="Times New Roman" w:eastAsia="Times New Roman" w:hAnsi="Times New Roman" w:cs="Times New Roman"/>
          <w:highlight w:val="yellow"/>
        </w:rPr>
      </w:pPr>
      <w:r w:rsidRPr="003C2A32">
        <w:rPr>
          <w:rFonts w:ascii="Times New Roman" w:eastAsia="Times New Roman" w:hAnsi="Times New Roman" w:cs="Times New Roman"/>
          <w:b/>
          <w:highlight w:val="yellow"/>
        </w:rPr>
        <w:t>Figure 7</w:t>
      </w:r>
      <w:r w:rsidRPr="003C2A32">
        <w:rPr>
          <w:rFonts w:ascii="Times New Roman" w:eastAsia="Times New Roman" w:hAnsi="Times New Roman" w:cs="Times New Roman"/>
          <w:highlight w:val="yellow"/>
        </w:rPr>
        <w:t xml:space="preserve">: First fixation predicts generosity under time pressure but not time delay for </w:t>
      </w:r>
      <w:r w:rsidRPr="003C2A32">
        <w:rPr>
          <w:rFonts w:ascii="Times New Roman" w:eastAsia="Times New Roman" w:hAnsi="Times New Roman" w:cs="Times New Roman"/>
          <w:b/>
          <w:bCs/>
          <w:highlight w:val="yellow"/>
        </w:rPr>
        <w:t>a)</w:t>
      </w:r>
      <w:r w:rsidRPr="003C2A32">
        <w:rPr>
          <w:rFonts w:ascii="Times New Roman" w:eastAsia="Times New Roman" w:hAnsi="Times New Roman" w:cs="Times New Roman"/>
          <w:highlight w:val="yellow"/>
        </w:rPr>
        <w:t xml:space="preserve"> f</w:t>
      </w:r>
      <w:r>
        <w:rPr>
          <w:rFonts w:ascii="Times New Roman" w:eastAsia="Times New Roman" w:hAnsi="Times New Roman" w:cs="Times New Roman"/>
          <w:highlight w:val="yellow"/>
        </w:rPr>
        <w:t xml:space="preserve">ree </w:t>
      </w:r>
      <w:r w:rsidRPr="003C2A32">
        <w:rPr>
          <w:rFonts w:ascii="Times New Roman" w:eastAsia="Times New Roman" w:hAnsi="Times New Roman" w:cs="Times New Roman"/>
          <w:highlight w:val="yellow"/>
        </w:rPr>
        <w:t xml:space="preserve">attention trials, and </w:t>
      </w:r>
      <w:r w:rsidRPr="003C2A32">
        <w:rPr>
          <w:rFonts w:ascii="Times New Roman" w:eastAsia="Times New Roman" w:hAnsi="Times New Roman" w:cs="Times New Roman"/>
          <w:b/>
          <w:bCs/>
          <w:highlight w:val="yellow"/>
        </w:rPr>
        <w:t>b)</w:t>
      </w:r>
      <w:r w:rsidRPr="003C2A32">
        <w:rPr>
          <w:rFonts w:ascii="Times New Roman" w:eastAsia="Times New Roman" w:hAnsi="Times New Roman" w:cs="Times New Roman"/>
          <w:highlight w:val="yellow"/>
        </w:rPr>
        <w:t xml:space="preserve"> f</w:t>
      </w:r>
      <w:r>
        <w:rPr>
          <w:rFonts w:ascii="Times New Roman" w:eastAsia="Times New Roman" w:hAnsi="Times New Roman" w:cs="Times New Roman"/>
          <w:highlight w:val="yellow"/>
        </w:rPr>
        <w:t>orced</w:t>
      </w:r>
      <w:r w:rsidRPr="003C2A32">
        <w:rPr>
          <w:rFonts w:ascii="Times New Roman" w:eastAsia="Times New Roman" w:hAnsi="Times New Roman" w:cs="Times New Roman"/>
          <w:highlight w:val="yellow"/>
        </w:rPr>
        <w:t xml:space="preserve"> attention trials. Central line in boxplots indicate estimated means and upper and lower bounds indicate one standard error above and below the mean. The whiskers indicate the 95% confidence interval for the estimated mean. </w:t>
      </w:r>
      <w:r w:rsidRPr="002E5B05">
        <w:rPr>
          <w:rFonts w:ascii="Times New Roman" w:eastAsia="Times New Roman" w:hAnsi="Times New Roman" w:cs="Times New Roman"/>
          <w:b/>
          <w:bCs/>
          <w:highlight w:val="yellow"/>
          <w:vertAlign w:val="superscript"/>
        </w:rPr>
        <w:t>.</w:t>
      </w:r>
      <w:r>
        <w:rPr>
          <w:rFonts w:ascii="Times New Roman" w:eastAsia="Times New Roman" w:hAnsi="Times New Roman" w:cs="Times New Roman"/>
          <w:highlight w:val="yellow"/>
          <w:vertAlign w:val="superscript"/>
        </w:rPr>
        <w:t xml:space="preserve"> </w:t>
      </w:r>
      <w:r>
        <w:rPr>
          <w:rFonts w:ascii="Times New Roman" w:eastAsia="Times New Roman" w:hAnsi="Times New Roman" w:cs="Times New Roman"/>
          <w:highlight w:val="yellow"/>
        </w:rPr>
        <w:t xml:space="preserve">&lt; p &lt; .10, </w:t>
      </w:r>
      <w:r w:rsidRPr="003C2A32">
        <w:rPr>
          <w:rFonts w:ascii="Times New Roman" w:eastAsia="Times New Roman" w:hAnsi="Times New Roman" w:cs="Times New Roman"/>
          <w:highlight w:val="yellow"/>
        </w:rPr>
        <w:t>*</w:t>
      </w:r>
      <w:r w:rsidRPr="003C2A32">
        <w:rPr>
          <w:rFonts w:ascii="Times New Roman" w:eastAsia="Times New Roman" w:hAnsi="Times New Roman" w:cs="Times New Roman"/>
          <w:i/>
          <w:iCs/>
          <w:highlight w:val="yellow"/>
        </w:rPr>
        <w:t>p</w:t>
      </w:r>
      <w:r w:rsidRPr="003C2A32">
        <w:rPr>
          <w:rFonts w:ascii="Times New Roman" w:eastAsia="Times New Roman" w:hAnsi="Times New Roman" w:cs="Times New Roman"/>
          <w:highlight w:val="yellow"/>
        </w:rPr>
        <w:t xml:space="preserve"> &lt; .05, **</w:t>
      </w:r>
      <w:r w:rsidRPr="003C2A32">
        <w:rPr>
          <w:rFonts w:ascii="Times New Roman" w:eastAsia="Times New Roman" w:hAnsi="Times New Roman" w:cs="Times New Roman"/>
          <w:i/>
          <w:iCs/>
          <w:highlight w:val="yellow"/>
        </w:rPr>
        <w:t xml:space="preserve">p </w:t>
      </w:r>
      <w:r w:rsidRPr="003C2A32">
        <w:rPr>
          <w:rFonts w:ascii="Times New Roman" w:eastAsia="Times New Roman" w:hAnsi="Times New Roman" w:cs="Times New Roman"/>
          <w:highlight w:val="yellow"/>
        </w:rPr>
        <w:t>&lt; .01,***</w:t>
      </w:r>
      <w:r w:rsidRPr="003C2A32">
        <w:rPr>
          <w:rFonts w:ascii="Times New Roman" w:eastAsia="Times New Roman" w:hAnsi="Times New Roman" w:cs="Times New Roman"/>
          <w:i/>
          <w:iCs/>
          <w:highlight w:val="yellow"/>
        </w:rPr>
        <w:t>p</w:t>
      </w:r>
      <w:r w:rsidRPr="003C2A32">
        <w:rPr>
          <w:rFonts w:ascii="Times New Roman" w:eastAsia="Times New Roman" w:hAnsi="Times New Roman" w:cs="Times New Roman"/>
          <w:highlight w:val="yellow"/>
        </w:rPr>
        <w:t xml:space="preserve"> &lt; .001</w:t>
      </w:r>
    </w:p>
    <w:p w14:paraId="3C3087E5" w14:textId="77777777" w:rsidR="00D52EF1" w:rsidRPr="00AB4B4D" w:rsidRDefault="00D52EF1" w:rsidP="00E91BEF">
      <w:pPr>
        <w:rPr>
          <w:rFonts w:ascii="Times New Roman" w:eastAsia="Times New Roman" w:hAnsi="Times New Roman" w:cs="Times New Roman"/>
          <w:b/>
          <w:bCs/>
          <w:color w:val="000000"/>
          <w:shd w:val="clear" w:color="auto" w:fill="FFFFFF"/>
        </w:rPr>
      </w:pPr>
    </w:p>
    <w:p w14:paraId="07D43BD3" w14:textId="12813E52" w:rsidR="00994FD3" w:rsidRPr="00AB4B4D" w:rsidRDefault="00F26564" w:rsidP="001968E4">
      <w:pPr>
        <w:rPr>
          <w:rFonts w:ascii="Times New Roman" w:eastAsia="Times New Roman" w:hAnsi="Times New Roman" w:cs="Times New Roman"/>
          <w:b/>
          <w:bCs/>
          <w:color w:val="000000"/>
          <w:shd w:val="clear" w:color="auto" w:fill="FFFFFF"/>
          <w:lang w:val="en-CA"/>
        </w:rPr>
      </w:pPr>
      <w:r w:rsidRPr="00AB4B4D">
        <w:rPr>
          <w:rFonts w:ascii="Times New Roman" w:eastAsia="Times New Roman" w:hAnsi="Times New Roman" w:cs="Times New Roman"/>
          <w:b/>
          <w:bCs/>
          <w:i/>
          <w:iCs/>
          <w:color w:val="000000"/>
          <w:lang w:val="en-CA"/>
        </w:rPr>
        <w:br/>
      </w:r>
      <w:r w:rsidRPr="00AB4B4D">
        <w:rPr>
          <w:rFonts w:ascii="Times New Roman" w:eastAsia="Times New Roman" w:hAnsi="Times New Roman" w:cs="Times New Roman"/>
          <w:b/>
          <w:bCs/>
          <w:i/>
          <w:iCs/>
          <w:color w:val="000000"/>
          <w:shd w:val="clear" w:color="auto" w:fill="FFFFFF"/>
          <w:lang w:val="en-CA"/>
        </w:rPr>
        <w:t>6) Modelling: the modelling is highly sophisticated and this could become the core contribution of this work. Still, to do so it would require a comprehensive model comparison with flexibility correction, potentially also including the model by Chen &amp; Krajbich (2018), that the authors merely aim to disqualify on methodological grounds in the online supplement. Cross-prediction test and many further standards for model comparisons would be required. </w:t>
      </w:r>
    </w:p>
    <w:p w14:paraId="66CF06A7" w14:textId="2F3F28BC" w:rsidR="00810F01" w:rsidRPr="00B6055D" w:rsidRDefault="00810F01" w:rsidP="00810F01">
      <w:pPr>
        <w:rPr>
          <w:rFonts w:ascii="Times New Roman" w:eastAsia="Times New Roman" w:hAnsi="Times New Roman" w:cs="Times New Roman"/>
          <w:i/>
          <w:iCs/>
          <w:color w:val="000000"/>
          <w:shd w:val="clear" w:color="auto" w:fill="FFFFFF"/>
          <w:lang w:val="en-CA"/>
        </w:rPr>
      </w:pPr>
    </w:p>
    <w:p w14:paraId="250A811A" w14:textId="25BA833F" w:rsidR="00810F01" w:rsidRPr="00B6055D" w:rsidRDefault="00810F01" w:rsidP="003D6462">
      <w:pPr>
        <w:rPr>
          <w:rFonts w:ascii="Times New Roman" w:eastAsia="Times New Roman" w:hAnsi="Times New Roman" w:cs="Times New Roman"/>
          <w:color w:val="000000"/>
          <w:shd w:val="clear" w:color="auto" w:fill="FFFFFF"/>
          <w:lang w:val="en-CA"/>
        </w:rPr>
      </w:pPr>
      <w:r w:rsidRPr="00B6055D">
        <w:rPr>
          <w:rFonts w:ascii="Times New Roman" w:eastAsia="Times New Roman" w:hAnsi="Times New Roman" w:cs="Times New Roman"/>
          <w:color w:val="000000"/>
          <w:shd w:val="clear" w:color="auto" w:fill="FFFFFF"/>
          <w:lang w:val="en-CA"/>
        </w:rPr>
        <w:t>We thank the reviewer for their encouraging remarks regarding our computational model and acknowledge the need to implement rigorous cross validation and model comparison with alternative models. We have taken their comments to heart and conducted extensive cross-validation and model comparison</w:t>
      </w:r>
      <w:r w:rsidR="003D6462" w:rsidRPr="003D6462">
        <w:rPr>
          <w:rFonts w:ascii="Times New Roman" w:eastAsia="Times New Roman" w:hAnsi="Times New Roman" w:cs="Times New Roman"/>
          <w:color w:val="000000"/>
          <w:shd w:val="clear" w:color="auto" w:fill="FFFFFF"/>
          <w:lang w:val="en-CA"/>
        </w:rPr>
        <w:t xml:space="preserve"> </w:t>
      </w:r>
      <w:r w:rsidR="003D6462" w:rsidRPr="00B6055D">
        <w:rPr>
          <w:rFonts w:ascii="Times New Roman" w:eastAsia="Times New Roman" w:hAnsi="Times New Roman" w:cs="Times New Roman"/>
          <w:color w:val="000000"/>
          <w:shd w:val="clear" w:color="auto" w:fill="FFFFFF"/>
          <w:lang w:val="en-CA"/>
        </w:rPr>
        <w:t>with other models including an implementation of the Chen &amp; Krajbich (2018) model</w:t>
      </w:r>
      <w:r w:rsidR="003D6462">
        <w:rPr>
          <w:rFonts w:ascii="Times New Roman" w:eastAsia="Times New Roman" w:hAnsi="Times New Roman" w:cs="Times New Roman"/>
          <w:color w:val="000000"/>
          <w:shd w:val="clear" w:color="auto" w:fill="FFFFFF"/>
          <w:lang w:val="en-CA"/>
        </w:rPr>
        <w:t>. To circumvent known limitations of flexibility correction, we conducted model comparison using out-of-sample predictive accuracy</w:t>
      </w:r>
      <w:r w:rsidRPr="00B6055D">
        <w:rPr>
          <w:rFonts w:ascii="Times New Roman" w:eastAsia="Times New Roman" w:hAnsi="Times New Roman" w:cs="Times New Roman"/>
          <w:color w:val="000000"/>
          <w:shd w:val="clear" w:color="auto" w:fill="FFFFFF"/>
          <w:lang w:val="en-CA"/>
        </w:rPr>
        <w:t xml:space="preserve">. </w:t>
      </w:r>
      <w:r w:rsidR="00E5561F" w:rsidRPr="00B6055D">
        <w:rPr>
          <w:rFonts w:ascii="Times New Roman" w:eastAsia="Times New Roman" w:hAnsi="Times New Roman" w:cs="Times New Roman"/>
          <w:color w:val="000000"/>
          <w:shd w:val="clear" w:color="auto" w:fill="FFFFFF"/>
          <w:lang w:val="en-CA"/>
        </w:rPr>
        <w:t>We have</w:t>
      </w:r>
      <w:r w:rsidRPr="00B6055D">
        <w:rPr>
          <w:rFonts w:ascii="Times New Roman" w:eastAsia="Times New Roman" w:hAnsi="Times New Roman" w:cs="Times New Roman"/>
          <w:color w:val="000000"/>
          <w:shd w:val="clear" w:color="auto" w:fill="FFFFFF"/>
          <w:lang w:val="en-CA"/>
        </w:rPr>
        <w:t xml:space="preserve"> added these analyses </w:t>
      </w:r>
      <w:r w:rsidR="00E5561F" w:rsidRPr="00B6055D">
        <w:rPr>
          <w:rFonts w:ascii="Times New Roman" w:eastAsia="Times New Roman" w:hAnsi="Times New Roman" w:cs="Times New Roman"/>
          <w:color w:val="000000"/>
          <w:shd w:val="clear" w:color="auto" w:fill="FFFFFF"/>
          <w:lang w:val="en-CA"/>
        </w:rPr>
        <w:t>as a</w:t>
      </w:r>
      <w:r w:rsidRPr="00B6055D">
        <w:rPr>
          <w:rFonts w:ascii="Times New Roman" w:eastAsia="Times New Roman" w:hAnsi="Times New Roman" w:cs="Times New Roman"/>
          <w:color w:val="000000"/>
          <w:shd w:val="clear" w:color="auto" w:fill="FFFFFF"/>
          <w:lang w:val="en-CA"/>
        </w:rPr>
        <w:t xml:space="preserve"> </w:t>
      </w:r>
      <w:r w:rsidRPr="004D1956">
        <w:rPr>
          <w:rFonts w:ascii="Times New Roman" w:eastAsia="Times New Roman" w:hAnsi="Times New Roman" w:cs="Times New Roman"/>
          <w:color w:val="000000"/>
          <w:shd w:val="clear" w:color="auto" w:fill="FFFFFF"/>
          <w:lang w:val="en-CA"/>
        </w:rPr>
        <w:lastRenderedPageBreak/>
        <w:t>“</w:t>
      </w:r>
      <w:r w:rsidR="00C34812" w:rsidRPr="004D1956">
        <w:rPr>
          <w:rFonts w:ascii="Times New Roman" w:eastAsia="Times New Roman" w:hAnsi="Times New Roman" w:cs="Times New Roman"/>
          <w:color w:val="000000"/>
          <w:shd w:val="clear" w:color="auto" w:fill="FFFFFF"/>
          <w:lang w:val="en-CA"/>
        </w:rPr>
        <w:t>M</w:t>
      </w:r>
      <w:r w:rsidRPr="004D1956">
        <w:rPr>
          <w:rFonts w:ascii="Times New Roman" w:eastAsia="Times New Roman" w:hAnsi="Times New Roman" w:cs="Times New Roman"/>
          <w:color w:val="000000"/>
          <w:shd w:val="clear" w:color="auto" w:fill="FFFFFF"/>
          <w:lang w:val="en-CA"/>
        </w:rPr>
        <w:t xml:space="preserve">odel </w:t>
      </w:r>
      <w:r w:rsidR="00C34812" w:rsidRPr="004D1956">
        <w:rPr>
          <w:rFonts w:ascii="Times New Roman" w:eastAsia="Times New Roman" w:hAnsi="Times New Roman" w:cs="Times New Roman"/>
          <w:color w:val="000000"/>
          <w:shd w:val="clear" w:color="auto" w:fill="FFFFFF"/>
          <w:lang w:val="en-CA"/>
        </w:rPr>
        <w:t>C</w:t>
      </w:r>
      <w:r w:rsidRPr="004D1956">
        <w:rPr>
          <w:rFonts w:ascii="Times New Roman" w:eastAsia="Times New Roman" w:hAnsi="Times New Roman" w:cs="Times New Roman"/>
          <w:color w:val="000000"/>
          <w:shd w:val="clear" w:color="auto" w:fill="FFFFFF"/>
          <w:lang w:val="en-CA"/>
        </w:rPr>
        <w:t>omparison”</w:t>
      </w:r>
      <w:r w:rsidRPr="00B6055D">
        <w:rPr>
          <w:rFonts w:ascii="Times New Roman" w:eastAsia="Times New Roman" w:hAnsi="Times New Roman" w:cs="Times New Roman"/>
          <w:color w:val="000000"/>
          <w:shd w:val="clear" w:color="auto" w:fill="FFFFFF"/>
          <w:lang w:val="en-CA"/>
        </w:rPr>
        <w:t xml:space="preserve"> section of the article</w:t>
      </w:r>
      <w:r w:rsidR="00D038AD">
        <w:rPr>
          <w:rFonts w:ascii="Times New Roman" w:eastAsia="Times New Roman" w:hAnsi="Times New Roman" w:cs="Times New Roman"/>
          <w:color w:val="000000"/>
          <w:shd w:val="clear" w:color="auto" w:fill="FFFFFF"/>
          <w:lang w:val="en-CA"/>
        </w:rPr>
        <w:t xml:space="preserve"> (copied for convenience below)</w:t>
      </w:r>
      <w:r w:rsidR="009C64DA">
        <w:rPr>
          <w:rFonts w:ascii="Times New Roman" w:eastAsia="Times New Roman" w:hAnsi="Times New Roman" w:cs="Times New Roman"/>
          <w:color w:val="000000"/>
          <w:shd w:val="clear" w:color="auto" w:fill="FFFFFF"/>
          <w:lang w:val="en-CA"/>
        </w:rPr>
        <w:t>.</w:t>
      </w:r>
      <w:r w:rsidR="00D72E1C">
        <w:rPr>
          <w:rFonts w:ascii="Times New Roman" w:eastAsia="Times New Roman" w:hAnsi="Times New Roman" w:cs="Times New Roman"/>
          <w:color w:val="000000"/>
          <w:shd w:val="clear" w:color="auto" w:fill="FFFFFF"/>
          <w:lang w:val="en-CA"/>
        </w:rPr>
        <w:t xml:space="preserve"> As you will see, all</w:t>
      </w:r>
      <w:r w:rsidR="00B95EC4">
        <w:rPr>
          <w:rFonts w:ascii="Times New Roman" w:eastAsia="Times New Roman" w:hAnsi="Times New Roman" w:cs="Times New Roman"/>
          <w:color w:val="000000"/>
          <w:shd w:val="clear" w:color="auto" w:fill="FFFFFF"/>
          <w:lang w:val="en-CA"/>
        </w:rPr>
        <w:t xml:space="preserve"> </w:t>
      </w:r>
      <w:r w:rsidR="00D72E1C">
        <w:rPr>
          <w:rFonts w:ascii="Times New Roman" w:eastAsia="Times New Roman" w:hAnsi="Times New Roman" w:cs="Times New Roman"/>
          <w:color w:val="000000"/>
          <w:shd w:val="clear" w:color="auto" w:fill="FFFFFF"/>
          <w:lang w:val="en-CA"/>
        </w:rPr>
        <w:t>of these results support the original conclusions of our paper.</w:t>
      </w:r>
    </w:p>
    <w:p w14:paraId="2D5DDC85" w14:textId="1D619ACD" w:rsidR="00E5561F" w:rsidRDefault="00E5561F" w:rsidP="006777B6">
      <w:pPr>
        <w:rPr>
          <w:rFonts w:ascii="Times New Roman" w:eastAsia="Times New Roman" w:hAnsi="Times New Roman" w:cs="Times New Roman"/>
          <w:color w:val="000000"/>
          <w:shd w:val="clear" w:color="auto" w:fill="FFFFFF"/>
          <w:lang w:val="en-CA"/>
        </w:rPr>
      </w:pPr>
    </w:p>
    <w:p w14:paraId="447C67B0" w14:textId="70A0553A" w:rsidR="00A84B8E" w:rsidRPr="00B6055D" w:rsidRDefault="00A84B8E" w:rsidP="006777B6">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Results: Model Comparison</w:t>
      </w:r>
    </w:p>
    <w:p w14:paraId="2E5DD25D" w14:textId="427C45FA" w:rsidR="00B95EC4" w:rsidRPr="00B95EC4" w:rsidRDefault="00E5561F" w:rsidP="00B95EC4">
      <w:pPr>
        <w:rPr>
          <w:rFonts w:ascii="Times New Roman" w:eastAsia="Times New Roman" w:hAnsi="Times New Roman" w:cs="Times New Roman"/>
          <w:b/>
          <w:bCs/>
          <w:highlight w:val="yellow"/>
        </w:rPr>
      </w:pPr>
      <w:r w:rsidRPr="00B6055D">
        <w:rPr>
          <w:rFonts w:ascii="Times New Roman" w:eastAsia="Times New Roman" w:hAnsi="Times New Roman" w:cs="Times New Roman"/>
          <w:color w:val="000000"/>
          <w:shd w:val="clear" w:color="auto" w:fill="FFFFFF"/>
          <w:lang w:val="en-CA"/>
        </w:rPr>
        <w:t>“</w:t>
      </w:r>
      <w:r w:rsidR="00B95EC4">
        <w:rPr>
          <w:rFonts w:ascii="Times New Roman" w:eastAsia="Times New Roman" w:hAnsi="Times New Roman" w:cs="Times New Roman"/>
          <w:b/>
          <w:bCs/>
          <w:highlight w:val="yellow"/>
        </w:rPr>
        <w:tab/>
      </w:r>
      <w:r w:rsidR="00B95EC4" w:rsidRPr="00602A9C">
        <w:rPr>
          <w:rFonts w:ascii="Times New Roman" w:hAnsi="Times New Roman" w:cs="Times New Roman"/>
          <w:bCs/>
          <w:highlight w:val="yellow"/>
        </w:rPr>
        <w:t>To assess the added explanatory and predictive value of accounting for dynamic attention in our gaze-informed ADDM, we first fit a version of the “biased DDM” as specified in Chen &amp; Krajbich</w:t>
      </w:r>
      <w:r w:rsidR="00B95EC4">
        <w:rPr>
          <w:rFonts w:ascii="Times New Roman" w:hAnsi="Times New Roman" w:cs="Times New Roman"/>
          <w:bCs/>
          <w:highlight w:val="yellow"/>
        </w:rPr>
        <w:t xml:space="preserve"> </w:t>
      </w:r>
      <w:r w:rsidR="00B95EC4">
        <w:rPr>
          <w:rFonts w:ascii="Times New Roman" w:hAnsi="Times New Roman" w:cs="Times New Roman"/>
          <w:bCs/>
          <w:highlight w:val="yellow"/>
        </w:rPr>
        <w:fldChar w:fldCharType="begin" w:fldLock="1"/>
      </w:r>
      <w:r w:rsidR="000F26AA">
        <w:rPr>
          <w:rFonts w:ascii="Times New Roman" w:hAnsi="Times New Roman" w:cs="Times New Roman"/>
          <w:bCs/>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sidR="00B95EC4">
        <w:rPr>
          <w:rFonts w:ascii="Times New Roman" w:hAnsi="Times New Roman" w:cs="Times New Roman"/>
          <w:bCs/>
          <w:highlight w:val="yellow"/>
        </w:rPr>
        <w:fldChar w:fldCharType="separate"/>
      </w:r>
      <w:r w:rsidR="00B95EC4" w:rsidRPr="00B95EC4">
        <w:rPr>
          <w:rFonts w:ascii="Times New Roman" w:hAnsi="Times New Roman" w:cs="Times New Roman"/>
          <w:bCs/>
          <w:noProof/>
          <w:highlight w:val="yellow"/>
        </w:rPr>
        <w:t>(Chen &amp; Krajbich, 2018)</w:t>
      </w:r>
      <w:r w:rsidR="00B95EC4">
        <w:rPr>
          <w:rFonts w:ascii="Times New Roman" w:hAnsi="Times New Roman" w:cs="Times New Roman"/>
          <w:bCs/>
          <w:highlight w:val="yellow"/>
        </w:rPr>
        <w:fldChar w:fldCharType="end"/>
      </w:r>
      <w:r w:rsidR="00B95EC4" w:rsidRPr="00602A9C">
        <w:rPr>
          <w:rFonts w:ascii="Times New Roman" w:hAnsi="Times New Roman" w:cs="Times New Roman"/>
          <w:bCs/>
          <w:highlight w:val="yellow"/>
        </w:rPr>
        <w:t xml:space="preserve"> with no information about eye gaze and no attentional discount parameter. Using split-half cross-validation, we compared the two models on their out-of-sample predictive accuracy</w:t>
      </w:r>
      <w:r w:rsidR="00B95EC4">
        <w:rPr>
          <w:rFonts w:ascii="Times New Roman" w:hAnsi="Times New Roman" w:cs="Times New Roman"/>
          <w:bCs/>
          <w:highlight w:val="yellow"/>
        </w:rPr>
        <w:t>, both for change as a function of time pressure, as well as mean levels of generosity in each condition</w:t>
      </w:r>
      <w:r w:rsidR="00B95EC4" w:rsidRPr="00602A9C">
        <w:rPr>
          <w:rFonts w:ascii="Times New Roman" w:hAnsi="Times New Roman" w:cs="Times New Roman"/>
          <w:bCs/>
          <w:highlight w:val="yellow"/>
        </w:rPr>
        <w:t xml:space="preserve">. </w:t>
      </w:r>
      <w:r w:rsidR="00B95EC4">
        <w:rPr>
          <w:rFonts w:ascii="Times New Roman" w:hAnsi="Times New Roman" w:cs="Times New Roman"/>
          <w:bCs/>
          <w:highlight w:val="yellow"/>
        </w:rPr>
        <w:t>Notably, we</w:t>
      </w:r>
      <w:r w:rsidR="00B95EC4" w:rsidRPr="00602A9C">
        <w:rPr>
          <w:rFonts w:ascii="Times New Roman" w:hAnsi="Times New Roman" w:cs="Times New Roman"/>
          <w:bCs/>
          <w:highlight w:val="yellow"/>
        </w:rPr>
        <w:t xml:space="preserve"> found that the biased DDM </w:t>
      </w:r>
      <w:r w:rsidR="00B95EC4">
        <w:rPr>
          <w:rFonts w:ascii="Times New Roman" w:hAnsi="Times New Roman" w:cs="Times New Roman"/>
          <w:bCs/>
          <w:highlight w:val="yellow"/>
        </w:rPr>
        <w:t>failed to predict changes due to time pressure</w:t>
      </w:r>
      <w:r w:rsidR="00B95EC4" w:rsidRPr="00602A9C">
        <w:rPr>
          <w:rFonts w:ascii="Times New Roman" w:hAnsi="Times New Roman" w:cs="Times New Roman"/>
          <w:bCs/>
          <w:highlight w:val="yellow"/>
        </w:rPr>
        <w:t xml:space="preserve"> (Pearson’s r = 0.219,  t</w:t>
      </w:r>
      <w:r w:rsidR="00B95EC4" w:rsidRPr="00752D11">
        <w:rPr>
          <w:rFonts w:ascii="Times New Roman" w:hAnsi="Times New Roman" w:cs="Times New Roman"/>
          <w:bCs/>
          <w:highlight w:val="yellow"/>
          <w:vertAlign w:val="subscript"/>
        </w:rPr>
        <w:t>48</w:t>
      </w:r>
      <w:r w:rsidR="00B95EC4" w:rsidRPr="00602A9C">
        <w:rPr>
          <w:rFonts w:ascii="Times New Roman" w:hAnsi="Times New Roman" w:cs="Times New Roman"/>
          <w:bCs/>
          <w:highlight w:val="yellow"/>
        </w:rPr>
        <w:t xml:space="preserve"> = 1.558, p = .126)</w:t>
      </w:r>
      <w:r w:rsidR="00B95EC4">
        <w:rPr>
          <w:rFonts w:ascii="Times New Roman" w:hAnsi="Times New Roman" w:cs="Times New Roman"/>
          <w:bCs/>
          <w:highlight w:val="yellow"/>
        </w:rPr>
        <w:t xml:space="preserve">, while the </w:t>
      </w:r>
      <w:r w:rsidR="00B95EC4" w:rsidRPr="00602A9C">
        <w:rPr>
          <w:rFonts w:ascii="Times New Roman" w:hAnsi="Times New Roman" w:cs="Times New Roman"/>
          <w:bCs/>
          <w:highlight w:val="yellow"/>
        </w:rPr>
        <w:t xml:space="preserve">gaze-informed ADDM </w:t>
      </w:r>
      <w:r w:rsidR="00B95EC4">
        <w:rPr>
          <w:rFonts w:ascii="Times New Roman" w:hAnsi="Times New Roman" w:cs="Times New Roman"/>
          <w:bCs/>
          <w:highlight w:val="yellow"/>
        </w:rPr>
        <w:t xml:space="preserve">was significantly more accurate </w:t>
      </w:r>
      <w:r w:rsidR="00B95EC4" w:rsidRPr="00602A9C">
        <w:rPr>
          <w:rFonts w:ascii="Times New Roman" w:hAnsi="Times New Roman" w:cs="Times New Roman"/>
          <w:bCs/>
          <w:highlight w:val="yellow"/>
        </w:rPr>
        <w:t>(Pearson’s r = 0.483,  t</w:t>
      </w:r>
      <w:r w:rsidR="00B95EC4" w:rsidRPr="00752D11">
        <w:rPr>
          <w:rFonts w:ascii="Times New Roman" w:hAnsi="Times New Roman" w:cs="Times New Roman"/>
          <w:bCs/>
          <w:highlight w:val="yellow"/>
          <w:vertAlign w:val="subscript"/>
        </w:rPr>
        <w:t>48</w:t>
      </w:r>
      <w:r w:rsidR="00B95EC4" w:rsidRPr="00602A9C">
        <w:rPr>
          <w:rFonts w:ascii="Times New Roman" w:hAnsi="Times New Roman" w:cs="Times New Roman"/>
          <w:bCs/>
          <w:highlight w:val="yellow"/>
        </w:rPr>
        <w:t xml:space="preserve"> = 3.818, p &lt; .001</w:t>
      </w:r>
      <w:r w:rsidR="00B95EC4">
        <w:rPr>
          <w:rFonts w:ascii="Times New Roman" w:hAnsi="Times New Roman" w:cs="Times New Roman"/>
          <w:bCs/>
          <w:highlight w:val="yellow"/>
        </w:rPr>
        <w:t xml:space="preserve">; comparison to biased DDM </w:t>
      </w:r>
      <w:r w:rsidR="00B95EC4" w:rsidRPr="00602A9C">
        <w:rPr>
          <w:rFonts w:ascii="Times New Roman" w:hAnsi="Times New Roman" w:cs="Times New Roman"/>
          <w:bCs/>
          <w:highlight w:val="yellow"/>
        </w:rPr>
        <w:t xml:space="preserve">Fisher’s t = 2.16, </w:t>
      </w:r>
      <w:r w:rsidR="00B95EC4">
        <w:rPr>
          <w:rFonts w:ascii="Times New Roman" w:hAnsi="Times New Roman" w:cs="Times New Roman"/>
          <w:bCs/>
          <w:highlight w:val="yellow"/>
        </w:rPr>
        <w:t xml:space="preserve">one-tailed </w:t>
      </w:r>
      <w:r w:rsidR="00B95EC4" w:rsidRPr="00602A9C">
        <w:rPr>
          <w:rFonts w:ascii="Times New Roman" w:hAnsi="Times New Roman" w:cs="Times New Roman"/>
          <w:bCs/>
          <w:highlight w:val="yellow"/>
        </w:rPr>
        <w:t>p = .0</w:t>
      </w:r>
      <w:r w:rsidR="00B95EC4">
        <w:rPr>
          <w:rFonts w:ascii="Times New Roman" w:hAnsi="Times New Roman" w:cs="Times New Roman"/>
          <w:bCs/>
          <w:highlight w:val="yellow"/>
        </w:rPr>
        <w:t>2</w:t>
      </w:r>
      <w:r w:rsidR="00B95EC4" w:rsidRPr="00602A9C">
        <w:rPr>
          <w:rFonts w:ascii="Times New Roman" w:hAnsi="Times New Roman" w:cs="Times New Roman"/>
          <w:bCs/>
          <w:highlight w:val="yellow"/>
        </w:rPr>
        <w:t>, see Fig</w:t>
      </w:r>
      <w:r w:rsidR="00B95EC4">
        <w:rPr>
          <w:rFonts w:ascii="Times New Roman" w:hAnsi="Times New Roman" w:cs="Times New Roman"/>
          <w:bCs/>
          <w:highlight w:val="yellow"/>
        </w:rPr>
        <w:t>.</w:t>
      </w:r>
      <w:r w:rsidR="00B95EC4" w:rsidRPr="00602A9C">
        <w:rPr>
          <w:rFonts w:ascii="Times New Roman" w:hAnsi="Times New Roman" w:cs="Times New Roman"/>
          <w:bCs/>
          <w:highlight w:val="yellow"/>
        </w:rPr>
        <w:t xml:space="preserve"> </w:t>
      </w:r>
      <w:r w:rsidR="00B95EC4">
        <w:rPr>
          <w:rFonts w:ascii="Times New Roman" w:hAnsi="Times New Roman" w:cs="Times New Roman"/>
          <w:bCs/>
          <w:highlight w:val="yellow"/>
        </w:rPr>
        <w:t>6</w:t>
      </w:r>
      <w:r w:rsidR="00B95EC4" w:rsidRPr="00602A9C">
        <w:rPr>
          <w:rFonts w:ascii="Times New Roman" w:hAnsi="Times New Roman" w:cs="Times New Roman"/>
          <w:bCs/>
          <w:highlight w:val="yellow"/>
        </w:rPr>
        <w:t xml:space="preserve">). </w:t>
      </w:r>
      <w:r w:rsidR="00B95EC4">
        <w:rPr>
          <w:rFonts w:ascii="Times New Roman" w:hAnsi="Times New Roman" w:cs="Times New Roman"/>
          <w:bCs/>
          <w:highlight w:val="yellow"/>
        </w:rPr>
        <w:t xml:space="preserve">We observed similar differences when examining predictive accuracy for mean levels of generosity in each condition separately. </w:t>
      </w:r>
      <w:r w:rsidR="00B95EC4" w:rsidRPr="00602A9C">
        <w:rPr>
          <w:rFonts w:ascii="Times New Roman" w:hAnsi="Times New Roman" w:cs="Times New Roman"/>
          <w:bCs/>
          <w:highlight w:val="yellow"/>
        </w:rPr>
        <w:t>While both models accurately predicted generosity in the high time pressure condition (Gaze-informed ADDM: Pearson’s r = 0.911,  t</w:t>
      </w:r>
      <w:r w:rsidR="00B95EC4" w:rsidRPr="00752D11">
        <w:rPr>
          <w:rFonts w:ascii="Times New Roman" w:hAnsi="Times New Roman" w:cs="Times New Roman"/>
          <w:bCs/>
          <w:highlight w:val="yellow"/>
          <w:vertAlign w:val="subscript"/>
        </w:rPr>
        <w:t>48</w:t>
      </w:r>
      <w:r w:rsidR="00B95EC4" w:rsidRPr="00602A9C">
        <w:rPr>
          <w:rFonts w:ascii="Times New Roman" w:hAnsi="Times New Roman" w:cs="Times New Roman"/>
          <w:bCs/>
          <w:highlight w:val="yellow"/>
        </w:rPr>
        <w:t xml:space="preserve"> = 15.324, p &lt; .001; Biased DDM: Pearson’s r = 0.783,  t</w:t>
      </w:r>
      <w:r w:rsidR="00B95EC4" w:rsidRPr="00752D11">
        <w:rPr>
          <w:rFonts w:ascii="Times New Roman" w:hAnsi="Times New Roman" w:cs="Times New Roman"/>
          <w:bCs/>
          <w:highlight w:val="yellow"/>
          <w:vertAlign w:val="subscript"/>
        </w:rPr>
        <w:t>48</w:t>
      </w:r>
      <w:r w:rsidR="00B95EC4" w:rsidRPr="00602A9C">
        <w:rPr>
          <w:rFonts w:ascii="Times New Roman" w:hAnsi="Times New Roman" w:cs="Times New Roman"/>
          <w:bCs/>
          <w:highlight w:val="yellow"/>
        </w:rPr>
        <w:t xml:space="preserve"> = 8.730, p &lt; .001) and the low time pressure condition (Gaze-informed ADDM: Pearson’s r = 0.859,  t</w:t>
      </w:r>
      <w:r w:rsidR="00B95EC4" w:rsidRPr="00752D11">
        <w:rPr>
          <w:rFonts w:ascii="Times New Roman" w:hAnsi="Times New Roman" w:cs="Times New Roman"/>
          <w:bCs/>
          <w:highlight w:val="yellow"/>
          <w:vertAlign w:val="subscript"/>
        </w:rPr>
        <w:t>48</w:t>
      </w:r>
      <w:r w:rsidR="00B95EC4" w:rsidRPr="00602A9C">
        <w:rPr>
          <w:rFonts w:ascii="Times New Roman" w:hAnsi="Times New Roman" w:cs="Times New Roman"/>
          <w:bCs/>
          <w:highlight w:val="yellow"/>
        </w:rPr>
        <w:t xml:space="preserve"> = 11.630, p &lt; .001; Biased DDM: Pearson’s r = 0.702,  t</w:t>
      </w:r>
      <w:r w:rsidR="00B95EC4" w:rsidRPr="00752D11">
        <w:rPr>
          <w:rFonts w:ascii="Times New Roman" w:hAnsi="Times New Roman" w:cs="Times New Roman"/>
          <w:bCs/>
          <w:highlight w:val="yellow"/>
          <w:vertAlign w:val="subscript"/>
        </w:rPr>
        <w:t>48</w:t>
      </w:r>
      <w:r w:rsidR="00B95EC4" w:rsidRPr="00602A9C">
        <w:rPr>
          <w:rFonts w:ascii="Times New Roman" w:hAnsi="Times New Roman" w:cs="Times New Roman"/>
          <w:bCs/>
          <w:highlight w:val="yellow"/>
        </w:rPr>
        <w:t xml:space="preserve"> = 6.825, p &lt; .001), the gaze-informed ADDM was significantly more accurate in both cases (High time pressure: Fisher’s t = 3.58, one-tailed p &lt; .001; Low time pressure: Fisher’s t = 3.44, one-tailed p &lt; .001). Thus, while social response biases, such as those implemented in the biased DDM, may partially drive choice behavior, they cannot fully account for the effects of time pressure on altruistic choice. Instead, accounting for the temporal dynamics </w:t>
      </w:r>
      <w:r w:rsidR="00B95EC4" w:rsidRPr="00BA1539">
        <w:rPr>
          <w:rFonts w:ascii="Times New Roman" w:hAnsi="Times New Roman" w:cs="Times New Roman"/>
          <w:bCs/>
          <w:highlight w:val="yellow"/>
        </w:rPr>
        <w:t xml:space="preserve">of attention </w:t>
      </w:r>
      <w:r w:rsidR="00B95EC4">
        <w:rPr>
          <w:rFonts w:ascii="Times New Roman" w:hAnsi="Times New Roman" w:cs="Times New Roman"/>
          <w:bCs/>
          <w:highlight w:val="yellow"/>
        </w:rPr>
        <w:t>seems to be</w:t>
      </w:r>
      <w:r w:rsidR="00B95EC4" w:rsidRPr="00BA1539">
        <w:rPr>
          <w:rFonts w:ascii="Times New Roman" w:hAnsi="Times New Roman" w:cs="Times New Roman"/>
          <w:bCs/>
          <w:highlight w:val="yellow"/>
        </w:rPr>
        <w:t xml:space="preserve"> </w:t>
      </w:r>
      <w:r w:rsidR="00B95EC4" w:rsidRPr="002706C9">
        <w:rPr>
          <w:rFonts w:ascii="Times New Roman" w:hAnsi="Times New Roman" w:cs="Times New Roman"/>
          <w:b/>
          <w:i/>
          <w:iCs/>
          <w:highlight w:val="yellow"/>
        </w:rPr>
        <w:t>necessary</w:t>
      </w:r>
      <w:r w:rsidR="00B95EC4" w:rsidRPr="00602A9C">
        <w:rPr>
          <w:rFonts w:ascii="Times New Roman" w:hAnsi="Times New Roman" w:cs="Times New Roman"/>
          <w:bCs/>
          <w:highlight w:val="yellow"/>
        </w:rPr>
        <w:t xml:space="preserve"> to fully capture the effects of time pressure on altruistic choice.</w:t>
      </w:r>
    </w:p>
    <w:p w14:paraId="605C1858" w14:textId="77777777" w:rsidR="00B95EC4" w:rsidRDefault="00B95EC4" w:rsidP="00B95EC4">
      <w:pPr>
        <w:pBdr>
          <w:bottom w:val="single" w:sz="4" w:space="1" w:color="auto"/>
        </w:pBdr>
        <w:rPr>
          <w:rFonts w:ascii="Times New Roman" w:eastAsia="Times New Roman" w:hAnsi="Times New Roman" w:cs="Times New Roman"/>
          <w:b/>
        </w:rPr>
      </w:pPr>
      <w:r>
        <w:rPr>
          <w:rFonts w:ascii="Times New Roman" w:hAnsi="Times New Roman" w:cs="Times New Roman"/>
          <w:bCs/>
          <w:noProof/>
        </w:rPr>
        <w:drawing>
          <wp:inline distT="0" distB="0" distL="0" distR="0" wp14:anchorId="60FE3C9A" wp14:editId="1467B7B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compchangeingen.pdf"/>
                    <pic:cNvPicPr/>
                  </pic:nvPicPr>
                  <pic:blipFill>
                    <a:blip r:embed="rId11"/>
                    <a:stretch>
                      <a:fillRect/>
                    </a:stretch>
                  </pic:blipFill>
                  <pic:spPr>
                    <a:xfrm>
                      <a:off x="0" y="0"/>
                      <a:ext cx="5486400" cy="3657600"/>
                    </a:xfrm>
                    <a:prstGeom prst="rect">
                      <a:avLst/>
                    </a:prstGeom>
                  </pic:spPr>
                </pic:pic>
              </a:graphicData>
            </a:graphic>
          </wp:inline>
        </w:drawing>
      </w:r>
      <w:r w:rsidRPr="00A960EC">
        <w:rPr>
          <w:rFonts w:ascii="Times New Roman" w:eastAsia="Times New Roman" w:hAnsi="Times New Roman" w:cs="Times New Roman"/>
          <w:b/>
        </w:rPr>
        <w:t xml:space="preserve"> </w:t>
      </w:r>
    </w:p>
    <w:p w14:paraId="481ECAA6" w14:textId="62E46371" w:rsidR="00B95EC4" w:rsidRPr="00990F9C" w:rsidRDefault="00B95EC4" w:rsidP="00B95EC4">
      <w:pPr>
        <w:pBdr>
          <w:bottom w:val="single" w:sz="4" w:space="1" w:color="auto"/>
        </w:pBdr>
        <w:rPr>
          <w:rFonts w:ascii="Times New Roman" w:eastAsia="Times New Roman" w:hAnsi="Times New Roman" w:cs="Times New Roman"/>
        </w:rPr>
      </w:pPr>
      <w:r w:rsidRPr="006B66BA">
        <w:rPr>
          <w:rFonts w:ascii="Times New Roman" w:eastAsia="Times New Roman" w:hAnsi="Times New Roman" w:cs="Times New Roman"/>
          <w:b/>
        </w:rPr>
        <w:lastRenderedPageBreak/>
        <w:t xml:space="preserve">Figure </w:t>
      </w:r>
      <w:r>
        <w:rPr>
          <w:rFonts w:ascii="Times New Roman" w:eastAsia="Times New Roman" w:hAnsi="Times New Roman" w:cs="Times New Roman"/>
          <w:b/>
        </w:rPr>
        <w:t>6</w:t>
      </w:r>
      <w:r w:rsidRPr="006B66BA">
        <w:rPr>
          <w:rFonts w:ascii="Times New Roman" w:eastAsia="Times New Roman" w:hAnsi="Times New Roman" w:cs="Times New Roman"/>
        </w:rPr>
        <w:t>:</w:t>
      </w:r>
      <w:r>
        <w:rPr>
          <w:rFonts w:ascii="Times New Roman" w:eastAsia="Times New Roman" w:hAnsi="Times New Roman" w:cs="Times New Roman"/>
        </w:rPr>
        <w:t xml:space="preserve"> Model comparison between the gaze-informed ADDM and the biased DDM</w:t>
      </w:r>
      <w:r>
        <w:rPr>
          <w:rFonts w:ascii="Times New Roman" w:eastAsia="Times New Roman" w:hAnsi="Times New Roman" w:cs="Times New Roman"/>
        </w:rPr>
        <w:fldChar w:fldCharType="begin" w:fldLock="1"/>
      </w:r>
      <w:r w:rsidR="000F26AA">
        <w:rPr>
          <w:rFonts w:ascii="Times New Roman" w:eastAsia="Times New Roman" w:hAnsi="Times New Roman" w:cs="Times New Roman"/>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Pr>
          <w:rFonts w:ascii="Times New Roman" w:eastAsia="Times New Roman" w:hAnsi="Times New Roman" w:cs="Times New Roman"/>
        </w:rPr>
        <w:fldChar w:fldCharType="separate"/>
      </w:r>
      <w:r w:rsidRPr="00B95EC4">
        <w:rPr>
          <w:rFonts w:ascii="Times New Roman" w:eastAsia="Times New Roman" w:hAnsi="Times New Roman" w:cs="Times New Roman"/>
          <w:noProof/>
        </w:rPr>
        <w:t>(Chen &amp; Krajbich, 2018)</w:t>
      </w:r>
      <w:r>
        <w:rPr>
          <w:rFonts w:ascii="Times New Roman" w:eastAsia="Times New Roman" w:hAnsi="Times New Roman" w:cs="Times New Roman"/>
        </w:rPr>
        <w:fldChar w:fldCharType="end"/>
      </w:r>
      <w:r>
        <w:rPr>
          <w:rFonts w:ascii="Times New Roman" w:eastAsia="Times New Roman" w:hAnsi="Times New Roman" w:cs="Times New Roman"/>
        </w:rPr>
        <w:t xml:space="preserve"> in their predictive accuracy of changes in generosity under time pressure. Each point represents a subject (N = 50), and points on the dashed line indicate perfect prediction of the observed data</w:t>
      </w:r>
    </w:p>
    <w:p w14:paraId="6051249C" w14:textId="77777777" w:rsidR="00B95EC4" w:rsidRPr="00602A9C" w:rsidRDefault="00B95EC4" w:rsidP="00B95EC4">
      <w:pPr>
        <w:ind w:firstLine="720"/>
        <w:rPr>
          <w:rFonts w:ascii="Times New Roman" w:hAnsi="Times New Roman" w:cs="Times New Roman"/>
          <w:bCs/>
          <w:highlight w:val="yellow"/>
        </w:rPr>
      </w:pPr>
    </w:p>
    <w:p w14:paraId="23F65A80" w14:textId="77777777" w:rsidR="00B95EC4" w:rsidRPr="00602A9C" w:rsidRDefault="00B95EC4" w:rsidP="00B95EC4">
      <w:pPr>
        <w:ind w:firstLine="720"/>
        <w:rPr>
          <w:rFonts w:ascii="Times New Roman" w:hAnsi="Times New Roman" w:cs="Times New Roman"/>
          <w:bCs/>
          <w:highlight w:val="yellow"/>
        </w:rPr>
      </w:pPr>
      <w:r>
        <w:rPr>
          <w:rFonts w:ascii="Times New Roman" w:hAnsi="Times New Roman" w:cs="Times New Roman"/>
          <w:bCs/>
          <w:highlight w:val="yellow"/>
        </w:rPr>
        <w:t xml:space="preserve">We next sought to determine whether accounting for attention is sufficient to explain the effects of time pressure, or whether inclusion of a social response bias improves model fit. </w:t>
      </w:r>
      <w:r w:rsidRPr="00602A9C">
        <w:rPr>
          <w:rFonts w:ascii="Times New Roman" w:hAnsi="Times New Roman" w:cs="Times New Roman"/>
          <w:bCs/>
          <w:highlight w:val="yellow"/>
        </w:rPr>
        <w:t xml:space="preserve">Given our strong hypotheses around the role of attention, we expected the exclusion of this social bias parameter to have minimal influence on predictive accuracy. As expected, </w:t>
      </w:r>
      <w:r>
        <w:rPr>
          <w:rFonts w:ascii="Times New Roman" w:hAnsi="Times New Roman" w:cs="Times New Roman"/>
          <w:bCs/>
          <w:highlight w:val="yellow"/>
        </w:rPr>
        <w:t>a</w:t>
      </w:r>
      <w:r w:rsidRPr="00602A9C">
        <w:rPr>
          <w:rFonts w:ascii="Times New Roman" w:hAnsi="Times New Roman" w:cs="Times New Roman"/>
          <w:bCs/>
          <w:highlight w:val="yellow"/>
        </w:rPr>
        <w:t xml:space="preserve"> more parsimonious </w:t>
      </w:r>
      <w:r>
        <w:rPr>
          <w:rFonts w:ascii="Times New Roman" w:hAnsi="Times New Roman" w:cs="Times New Roman"/>
          <w:bCs/>
          <w:highlight w:val="yellow"/>
        </w:rPr>
        <w:t xml:space="preserve">version of the </w:t>
      </w:r>
      <w:r w:rsidRPr="00602A9C">
        <w:rPr>
          <w:rFonts w:ascii="Times New Roman" w:hAnsi="Times New Roman" w:cs="Times New Roman"/>
          <w:bCs/>
          <w:highlight w:val="yellow"/>
        </w:rPr>
        <w:t xml:space="preserve">gaze-informed model </w:t>
      </w:r>
      <w:r>
        <w:rPr>
          <w:rFonts w:ascii="Times New Roman" w:hAnsi="Times New Roman" w:cs="Times New Roman"/>
          <w:bCs/>
          <w:highlight w:val="yellow"/>
        </w:rPr>
        <w:t>that excluded a</w:t>
      </w:r>
      <w:r w:rsidRPr="00602A9C">
        <w:rPr>
          <w:rFonts w:ascii="Times New Roman" w:hAnsi="Times New Roman" w:cs="Times New Roman"/>
          <w:bCs/>
          <w:highlight w:val="yellow"/>
        </w:rPr>
        <w:t xml:space="preserve"> social </w:t>
      </w:r>
      <w:r>
        <w:rPr>
          <w:rFonts w:ascii="Times New Roman" w:hAnsi="Times New Roman" w:cs="Times New Roman"/>
          <w:bCs/>
          <w:highlight w:val="yellow"/>
        </w:rPr>
        <w:t xml:space="preserve">response </w:t>
      </w:r>
      <w:r w:rsidRPr="00602A9C">
        <w:rPr>
          <w:rFonts w:ascii="Times New Roman" w:hAnsi="Times New Roman" w:cs="Times New Roman"/>
          <w:bCs/>
          <w:highlight w:val="yellow"/>
        </w:rPr>
        <w:t>bias was equally accurate in predicting changes in generosity across the time pressure conditions as the full gaze-informed ADDM (</w:t>
      </w:r>
      <w:r>
        <w:rPr>
          <w:rFonts w:ascii="Times New Roman" w:hAnsi="Times New Roman" w:cs="Times New Roman"/>
          <w:bCs/>
          <w:highlight w:val="yellow"/>
        </w:rPr>
        <w:t xml:space="preserve">nested model: </w:t>
      </w:r>
      <w:r w:rsidRPr="00602A9C">
        <w:rPr>
          <w:rFonts w:ascii="Times New Roman" w:hAnsi="Times New Roman" w:cs="Times New Roman"/>
          <w:bCs/>
          <w:highlight w:val="yellow"/>
        </w:rPr>
        <w:t>Pearson’s r = 0.500,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3.998, p &lt; .001, Fisher’s t = -0.29, two-tailed p = .77). It was also equally accurate in predicting generosity under low time pressure (</w:t>
      </w:r>
      <w:r>
        <w:rPr>
          <w:rFonts w:ascii="Times New Roman" w:hAnsi="Times New Roman" w:cs="Times New Roman"/>
          <w:bCs/>
          <w:highlight w:val="yellow"/>
        </w:rPr>
        <w:t xml:space="preserve">nested model: </w:t>
      </w:r>
      <w:r w:rsidRPr="00602A9C">
        <w:rPr>
          <w:rFonts w:ascii="Times New Roman" w:hAnsi="Times New Roman" w:cs="Times New Roman"/>
          <w:bCs/>
          <w:highlight w:val="yellow"/>
        </w:rPr>
        <w:t>Pearson’s r = 0.848,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11.091, p &lt; .001, Fisher’s t = 0.74, two-tailed p = .46). However, while the more parsimonious model accurately predicted generosity under high time pressure (</w:t>
      </w:r>
      <w:r>
        <w:rPr>
          <w:rFonts w:ascii="Times New Roman" w:hAnsi="Times New Roman" w:cs="Times New Roman"/>
          <w:bCs/>
          <w:highlight w:val="yellow"/>
        </w:rPr>
        <w:t>nested model: P</w:t>
      </w:r>
      <w:r w:rsidRPr="00602A9C">
        <w:rPr>
          <w:rFonts w:ascii="Times New Roman" w:hAnsi="Times New Roman" w:cs="Times New Roman"/>
          <w:bCs/>
          <w:highlight w:val="yellow"/>
        </w:rPr>
        <w:t>earson’s r = 0.883,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13.014, p &lt; .001</w:t>
      </w:r>
      <w:r>
        <w:rPr>
          <w:rFonts w:ascii="Times New Roman" w:hAnsi="Times New Roman" w:cs="Times New Roman"/>
          <w:bCs/>
          <w:highlight w:val="yellow"/>
        </w:rPr>
        <w:t>)</w:t>
      </w:r>
      <w:r w:rsidRPr="00602A9C">
        <w:rPr>
          <w:rFonts w:ascii="Times New Roman" w:hAnsi="Times New Roman" w:cs="Times New Roman"/>
          <w:bCs/>
          <w:highlight w:val="yellow"/>
        </w:rPr>
        <w:t>, the full gaze-informed model was s</w:t>
      </w:r>
      <w:r>
        <w:rPr>
          <w:rFonts w:ascii="Times New Roman" w:hAnsi="Times New Roman" w:cs="Times New Roman"/>
          <w:bCs/>
          <w:highlight w:val="yellow"/>
        </w:rPr>
        <w:t>lightly</w:t>
      </w:r>
      <w:r w:rsidRPr="00602A9C">
        <w:rPr>
          <w:rFonts w:ascii="Times New Roman" w:hAnsi="Times New Roman" w:cs="Times New Roman"/>
          <w:bCs/>
          <w:highlight w:val="yellow"/>
        </w:rPr>
        <w:t xml:space="preserve"> </w:t>
      </w:r>
      <w:r>
        <w:rPr>
          <w:rFonts w:ascii="Times New Roman" w:hAnsi="Times New Roman" w:cs="Times New Roman"/>
          <w:bCs/>
          <w:highlight w:val="yellow"/>
        </w:rPr>
        <w:t xml:space="preserve">but significantly </w:t>
      </w:r>
      <w:r w:rsidRPr="00602A9C">
        <w:rPr>
          <w:rFonts w:ascii="Times New Roman" w:hAnsi="Times New Roman" w:cs="Times New Roman"/>
          <w:bCs/>
          <w:highlight w:val="yellow"/>
        </w:rPr>
        <w:t xml:space="preserve">more accurate (Fisher’s t = 2.14, </w:t>
      </w:r>
      <w:r>
        <w:rPr>
          <w:rFonts w:ascii="Times New Roman" w:hAnsi="Times New Roman" w:cs="Times New Roman"/>
          <w:bCs/>
          <w:highlight w:val="yellow"/>
        </w:rPr>
        <w:t xml:space="preserve">two-tailed </w:t>
      </w:r>
      <w:r w:rsidRPr="00602A9C">
        <w:rPr>
          <w:rFonts w:ascii="Times New Roman" w:hAnsi="Times New Roman" w:cs="Times New Roman"/>
          <w:bCs/>
          <w:highlight w:val="yellow"/>
        </w:rPr>
        <w:t xml:space="preserve">p = .04).  </w:t>
      </w:r>
      <w:r>
        <w:rPr>
          <w:rFonts w:ascii="Times New Roman" w:hAnsi="Times New Roman" w:cs="Times New Roman"/>
          <w:bCs/>
          <w:highlight w:val="yellow"/>
        </w:rPr>
        <w:t>These results suggest that, while</w:t>
      </w:r>
      <w:r w:rsidRPr="00602A9C">
        <w:rPr>
          <w:rFonts w:ascii="Times New Roman" w:hAnsi="Times New Roman" w:cs="Times New Roman"/>
          <w:bCs/>
          <w:highlight w:val="yellow"/>
        </w:rPr>
        <w:t xml:space="preserve"> social response biases may </w:t>
      </w:r>
      <w:r>
        <w:rPr>
          <w:rFonts w:ascii="Times New Roman" w:hAnsi="Times New Roman" w:cs="Times New Roman"/>
          <w:bCs/>
          <w:highlight w:val="yellow"/>
        </w:rPr>
        <w:t>contribute to</w:t>
      </w:r>
      <w:r w:rsidRPr="00602A9C">
        <w:rPr>
          <w:rFonts w:ascii="Times New Roman" w:hAnsi="Times New Roman" w:cs="Times New Roman"/>
          <w:bCs/>
          <w:highlight w:val="yellow"/>
        </w:rPr>
        <w:t xml:space="preserve"> choice behavior under time pressure, a more parsimonious model</w:t>
      </w:r>
      <w:r w:rsidRPr="00602A9C" w:rsidDel="005D3AE4">
        <w:rPr>
          <w:rFonts w:ascii="Times New Roman" w:hAnsi="Times New Roman" w:cs="Times New Roman"/>
          <w:bCs/>
          <w:highlight w:val="yellow"/>
        </w:rPr>
        <w:t xml:space="preserve"> </w:t>
      </w:r>
      <w:r w:rsidRPr="00602A9C">
        <w:rPr>
          <w:rFonts w:ascii="Times New Roman" w:hAnsi="Times New Roman" w:cs="Times New Roman"/>
          <w:bCs/>
          <w:highlight w:val="yellow"/>
        </w:rPr>
        <w:t>accounting</w:t>
      </w:r>
      <w:r>
        <w:rPr>
          <w:rFonts w:ascii="Times New Roman" w:hAnsi="Times New Roman" w:cs="Times New Roman"/>
          <w:bCs/>
          <w:highlight w:val="yellow"/>
        </w:rPr>
        <w:t xml:space="preserve"> only</w:t>
      </w:r>
      <w:r w:rsidRPr="00602A9C">
        <w:rPr>
          <w:rFonts w:ascii="Times New Roman" w:hAnsi="Times New Roman" w:cs="Times New Roman"/>
          <w:bCs/>
          <w:highlight w:val="yellow"/>
        </w:rPr>
        <w:t xml:space="preserve"> for the temporal dynamics of </w:t>
      </w:r>
      <w:r w:rsidRPr="00BA1539">
        <w:rPr>
          <w:rFonts w:ascii="Times New Roman" w:hAnsi="Times New Roman" w:cs="Times New Roman"/>
          <w:bCs/>
          <w:highlight w:val="yellow"/>
        </w:rPr>
        <w:t>attention is</w:t>
      </w:r>
      <w:r w:rsidRPr="002706C9">
        <w:rPr>
          <w:rFonts w:ascii="Times New Roman" w:hAnsi="Times New Roman" w:cs="Times New Roman"/>
          <w:b/>
          <w:highlight w:val="yellow"/>
        </w:rPr>
        <w:t xml:space="preserve"> </w:t>
      </w:r>
      <w:r w:rsidRPr="002706C9">
        <w:rPr>
          <w:rFonts w:ascii="Times New Roman" w:hAnsi="Times New Roman" w:cs="Times New Roman"/>
          <w:b/>
          <w:i/>
          <w:iCs/>
          <w:highlight w:val="yellow"/>
        </w:rPr>
        <w:t>sufficient</w:t>
      </w:r>
      <w:r w:rsidRPr="00602A9C">
        <w:rPr>
          <w:rFonts w:ascii="Times New Roman" w:hAnsi="Times New Roman" w:cs="Times New Roman"/>
          <w:bCs/>
          <w:highlight w:val="yellow"/>
        </w:rPr>
        <w:t xml:space="preserve"> to capture the effects of time pressure on </w:t>
      </w:r>
      <w:r>
        <w:rPr>
          <w:rFonts w:ascii="Times New Roman" w:hAnsi="Times New Roman" w:cs="Times New Roman"/>
          <w:bCs/>
          <w:highlight w:val="yellow"/>
        </w:rPr>
        <w:t xml:space="preserve">change in </w:t>
      </w:r>
      <w:r w:rsidRPr="00602A9C">
        <w:rPr>
          <w:rFonts w:ascii="Times New Roman" w:hAnsi="Times New Roman" w:cs="Times New Roman"/>
          <w:bCs/>
          <w:highlight w:val="yellow"/>
        </w:rPr>
        <w:t>altruistic choice.</w:t>
      </w:r>
    </w:p>
    <w:p w14:paraId="050D4A3C" w14:textId="028AD027" w:rsidR="00810F01" w:rsidRPr="007A0DF0" w:rsidRDefault="00B95EC4" w:rsidP="007A0DF0">
      <w:pPr>
        <w:ind w:firstLine="720"/>
        <w:rPr>
          <w:rFonts w:ascii="Times New Roman" w:hAnsi="Times New Roman" w:cs="Times New Roman"/>
          <w:bCs/>
        </w:rPr>
      </w:pPr>
      <w:r>
        <w:rPr>
          <w:rFonts w:ascii="Times New Roman" w:hAnsi="Times New Roman" w:cs="Times New Roman"/>
          <w:bCs/>
          <w:highlight w:val="yellow"/>
        </w:rPr>
        <w:t>A</w:t>
      </w:r>
      <w:r w:rsidRPr="00602A9C">
        <w:rPr>
          <w:rFonts w:ascii="Times New Roman" w:hAnsi="Times New Roman" w:cs="Times New Roman"/>
          <w:bCs/>
          <w:highlight w:val="yellow"/>
        </w:rPr>
        <w:t xml:space="preserve">dditional model simulations </w:t>
      </w:r>
      <w:r>
        <w:rPr>
          <w:rFonts w:ascii="Times New Roman" w:hAnsi="Times New Roman" w:cs="Times New Roman"/>
          <w:bCs/>
          <w:highlight w:val="yellow"/>
        </w:rPr>
        <w:t xml:space="preserve">further </w:t>
      </w:r>
      <w:r w:rsidRPr="00602A9C">
        <w:rPr>
          <w:rFonts w:ascii="Times New Roman" w:hAnsi="Times New Roman" w:cs="Times New Roman"/>
          <w:bCs/>
          <w:highlight w:val="yellow"/>
        </w:rPr>
        <w:t>suggest</w:t>
      </w:r>
      <w:r>
        <w:rPr>
          <w:rFonts w:ascii="Times New Roman" w:hAnsi="Times New Roman" w:cs="Times New Roman"/>
          <w:bCs/>
          <w:highlight w:val="yellow"/>
        </w:rPr>
        <w:t>ed</w:t>
      </w:r>
      <w:r w:rsidRPr="00602A9C">
        <w:rPr>
          <w:rFonts w:ascii="Times New Roman" w:hAnsi="Times New Roman" w:cs="Times New Roman"/>
          <w:bCs/>
          <w:highlight w:val="yellow"/>
        </w:rPr>
        <w:t xml:space="preserve"> that if attention drives early values, models that do not incorporate information about eye-gaze could erroneously attribute rapid selfish or generous responses to a response bias, a feature that may explain previous work attributing effects of time pressure to prepared response biases (see Supplementary Note </w:t>
      </w:r>
      <w:r>
        <w:rPr>
          <w:rFonts w:ascii="Times New Roman" w:hAnsi="Times New Roman" w:cs="Times New Roman"/>
          <w:bCs/>
          <w:highlight w:val="yellow"/>
        </w:rPr>
        <w:t>2</w:t>
      </w:r>
      <w:r w:rsidRPr="00602A9C">
        <w:rPr>
          <w:rFonts w:ascii="Times New Roman" w:hAnsi="Times New Roman" w:cs="Times New Roman"/>
          <w:bCs/>
          <w:highlight w:val="yellow"/>
        </w:rPr>
        <w:t>). Altogether, these results strongly suggest that the temporal dynamics of attention control play a critical role in driving the effects of time pressure on altruistic choice.</w:t>
      </w:r>
      <w:r w:rsidR="00DD5E02">
        <w:rPr>
          <w:rFonts w:ascii="Times New Roman" w:hAnsi="Times New Roman" w:cs="Times New Roman"/>
          <w:bCs/>
        </w:rPr>
        <w:t>”</w:t>
      </w:r>
    </w:p>
    <w:p w14:paraId="534A91EC" w14:textId="1E170E71" w:rsidR="00994FD3" w:rsidRPr="00AB4B4D" w:rsidRDefault="00F26564" w:rsidP="00810F01">
      <w:pPr>
        <w:rPr>
          <w:rFonts w:ascii="Times New Roman" w:eastAsia="Times New Roman" w:hAnsi="Times New Roman" w:cs="Times New Roman"/>
          <w:b/>
          <w:bCs/>
          <w:i/>
          <w:iCs/>
          <w:color w:val="000000"/>
          <w:shd w:val="clear" w:color="auto" w:fill="FFFFFF"/>
          <w:lang w:val="en-CA"/>
        </w:rPr>
      </w:pPr>
      <w:r w:rsidRPr="00AB4B4D">
        <w:rPr>
          <w:rFonts w:ascii="Times New Roman" w:eastAsia="Times New Roman" w:hAnsi="Times New Roman" w:cs="Times New Roman"/>
          <w:b/>
          <w:bCs/>
          <w:i/>
          <w:iCs/>
          <w:color w:val="000000"/>
          <w:lang w:val="en-CA"/>
        </w:rPr>
        <w:br/>
      </w:r>
      <w:r w:rsidRPr="00AB4B4D">
        <w:rPr>
          <w:rFonts w:ascii="Times New Roman" w:eastAsia="Times New Roman" w:hAnsi="Times New Roman" w:cs="Times New Roman"/>
          <w:b/>
          <w:bCs/>
          <w:i/>
          <w:iCs/>
          <w:color w:val="000000"/>
          <w:shd w:val="clear" w:color="auto" w:fill="FFFFFF"/>
          <w:lang w:val="en-CA"/>
        </w:rPr>
        <w:t>7) Referencing: The sources are in many cases relatively loosely selected and do not really support the points that are made. We for example know much more about who is pro-social spontaneously than implied in the introduction (i.e., persons with pro-social preferences drive the effect, e.g., Mischkowski &amp; Glockner, 2016; Yamagishi et al., 2017). Just to take one example: In L406, the referencing is clearly misleading since most of the 7 cited studies do not show that time pressure robustly reveals differences in social preferences or at least not more so than measures without time pressure. Such a loose citation style should be avoided.</w:t>
      </w:r>
    </w:p>
    <w:p w14:paraId="40EB9D27" w14:textId="77777777" w:rsidR="00810F01" w:rsidRPr="00B6055D" w:rsidRDefault="00810F01" w:rsidP="00810F01">
      <w:pPr>
        <w:rPr>
          <w:rFonts w:ascii="Times New Roman" w:eastAsia="Times New Roman" w:hAnsi="Times New Roman" w:cs="Times New Roman"/>
          <w:color w:val="000000"/>
          <w:shd w:val="clear" w:color="auto" w:fill="FFFFFF"/>
          <w:lang w:val="en-CA"/>
        </w:rPr>
      </w:pPr>
    </w:p>
    <w:p w14:paraId="723FD01C" w14:textId="082C0476" w:rsidR="005B5753" w:rsidRDefault="00810F01" w:rsidP="00810F01">
      <w:pPr>
        <w:rPr>
          <w:rFonts w:ascii="Times New Roman" w:eastAsia="Times New Roman" w:hAnsi="Times New Roman" w:cs="Times New Roman"/>
          <w:color w:val="000000"/>
          <w:lang w:val="en-CA"/>
        </w:rPr>
      </w:pPr>
      <w:r w:rsidRPr="00B6055D">
        <w:rPr>
          <w:rFonts w:ascii="Times New Roman" w:eastAsia="Times New Roman" w:hAnsi="Times New Roman" w:cs="Times New Roman"/>
          <w:color w:val="000000"/>
          <w:shd w:val="clear" w:color="auto" w:fill="FFFFFF"/>
          <w:lang w:val="en-CA"/>
        </w:rPr>
        <w:t>We apologize for the confusion as a result of our referencing style and thank the reviewer for their feedback on the scope of our literature review. We have revi</w:t>
      </w:r>
      <w:r w:rsidR="00D15A32" w:rsidRPr="00B6055D">
        <w:rPr>
          <w:rFonts w:ascii="Times New Roman" w:eastAsia="Times New Roman" w:hAnsi="Times New Roman" w:cs="Times New Roman"/>
          <w:color w:val="000000"/>
          <w:shd w:val="clear" w:color="auto" w:fill="FFFFFF"/>
          <w:lang w:val="en-CA"/>
        </w:rPr>
        <w:t>sed</w:t>
      </w:r>
      <w:r w:rsidRPr="00B6055D">
        <w:rPr>
          <w:rFonts w:ascii="Times New Roman" w:eastAsia="Times New Roman" w:hAnsi="Times New Roman" w:cs="Times New Roman"/>
          <w:color w:val="000000"/>
          <w:shd w:val="clear" w:color="auto" w:fill="FFFFFF"/>
          <w:lang w:val="en-CA"/>
        </w:rPr>
        <w:t xml:space="preserve"> the </w:t>
      </w:r>
      <w:r w:rsidRPr="00B93099">
        <w:rPr>
          <w:rFonts w:ascii="Times New Roman" w:eastAsia="Times New Roman" w:hAnsi="Times New Roman" w:cs="Times New Roman"/>
          <w:color w:val="000000"/>
          <w:shd w:val="clear" w:color="auto" w:fill="FFFFFF"/>
          <w:lang w:val="en-CA"/>
        </w:rPr>
        <w:t>introduction and discussion</w:t>
      </w:r>
      <w:r w:rsidRPr="00B6055D">
        <w:rPr>
          <w:rFonts w:ascii="Times New Roman" w:eastAsia="Times New Roman" w:hAnsi="Times New Roman" w:cs="Times New Roman"/>
          <w:color w:val="000000"/>
          <w:shd w:val="clear" w:color="auto" w:fill="FFFFFF"/>
          <w:lang w:val="en-CA"/>
        </w:rPr>
        <w:t xml:space="preserve"> to reflect a more contemporary</w:t>
      </w:r>
      <w:r w:rsidR="00D15A32" w:rsidRPr="00B6055D">
        <w:rPr>
          <w:rFonts w:ascii="Times New Roman" w:eastAsia="Times New Roman" w:hAnsi="Times New Roman" w:cs="Times New Roman"/>
          <w:color w:val="000000"/>
          <w:shd w:val="clear" w:color="auto" w:fill="FFFFFF"/>
          <w:lang w:val="en-CA"/>
        </w:rPr>
        <w:t xml:space="preserve"> and accurate</w:t>
      </w:r>
      <w:r w:rsidRPr="00B6055D">
        <w:rPr>
          <w:rFonts w:ascii="Times New Roman" w:eastAsia="Times New Roman" w:hAnsi="Times New Roman" w:cs="Times New Roman"/>
          <w:color w:val="000000"/>
          <w:shd w:val="clear" w:color="auto" w:fill="FFFFFF"/>
          <w:lang w:val="en-CA"/>
        </w:rPr>
        <w:t xml:space="preserve"> </w:t>
      </w:r>
      <w:r w:rsidR="00D15A32" w:rsidRPr="00B6055D">
        <w:rPr>
          <w:rFonts w:ascii="Times New Roman" w:eastAsia="Times New Roman" w:hAnsi="Times New Roman" w:cs="Times New Roman"/>
          <w:color w:val="000000"/>
          <w:shd w:val="clear" w:color="auto" w:fill="FFFFFF"/>
          <w:lang w:val="en-CA"/>
        </w:rPr>
        <w:t xml:space="preserve">interpretation </w:t>
      </w:r>
      <w:r w:rsidRPr="00B6055D">
        <w:rPr>
          <w:rFonts w:ascii="Times New Roman" w:eastAsia="Times New Roman" w:hAnsi="Times New Roman" w:cs="Times New Roman"/>
          <w:color w:val="000000"/>
          <w:shd w:val="clear" w:color="auto" w:fill="FFFFFF"/>
          <w:lang w:val="en-CA"/>
        </w:rPr>
        <w:t>of the literature</w:t>
      </w:r>
      <w:r w:rsidR="00D15A32" w:rsidRPr="00B6055D">
        <w:rPr>
          <w:rFonts w:ascii="Times New Roman" w:eastAsia="Times New Roman" w:hAnsi="Times New Roman" w:cs="Times New Roman"/>
          <w:color w:val="000000"/>
          <w:shd w:val="clear" w:color="auto" w:fill="FFFFFF"/>
          <w:lang w:val="en-CA"/>
        </w:rPr>
        <w:t>.</w:t>
      </w:r>
      <w:r w:rsidR="006351DB">
        <w:rPr>
          <w:rFonts w:ascii="Times New Roman" w:eastAsia="Times New Roman" w:hAnsi="Times New Roman" w:cs="Times New Roman"/>
          <w:color w:val="000000"/>
          <w:shd w:val="clear" w:color="auto" w:fill="FFFFFF"/>
          <w:lang w:val="en-CA"/>
        </w:rPr>
        <w:t xml:space="preserve"> </w:t>
      </w:r>
      <w:r w:rsidR="006351DB" w:rsidRPr="006351DB">
        <w:rPr>
          <w:rFonts w:ascii="Times New Roman" w:eastAsia="Times New Roman" w:hAnsi="Times New Roman" w:cs="Times New Roman"/>
          <w:color w:val="000000"/>
          <w:highlight w:val="magenta"/>
          <w:shd w:val="clear" w:color="auto" w:fill="FFFFFF"/>
          <w:lang w:val="en-CA"/>
        </w:rPr>
        <w:t>As mentioned before, citations here are given in full APA style for ease of reference. IN the paper, they accord with the style at Nature Commmunciations.</w:t>
      </w:r>
      <w:r w:rsidR="00F26564" w:rsidRPr="00B6055D">
        <w:rPr>
          <w:rFonts w:ascii="Times New Roman" w:eastAsia="Times New Roman" w:hAnsi="Times New Roman" w:cs="Times New Roman"/>
          <w:color w:val="000000"/>
          <w:lang w:val="en-CA"/>
        </w:rPr>
        <w:br/>
      </w:r>
    </w:p>
    <w:p w14:paraId="054674D1" w14:textId="77777777" w:rsidR="00871B1E" w:rsidRDefault="00871B1E" w:rsidP="00871B1E">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Introduction:</w:t>
      </w:r>
    </w:p>
    <w:p w14:paraId="7AFC2354" w14:textId="15B57747" w:rsidR="00871B1E" w:rsidRPr="0022332F" w:rsidRDefault="00871B1E" w:rsidP="00871B1E">
      <w:pPr>
        <w:rPr>
          <w:rFonts w:ascii="Times New Roman" w:eastAsia="Times New Roman" w:hAnsi="Times New Roman" w:cs="Times New Roman"/>
          <w:noProof/>
        </w:rPr>
      </w:pPr>
      <w:r>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ab/>
      </w:r>
      <w:r w:rsidR="000F26AA" w:rsidRPr="00CF1FD5">
        <w:rPr>
          <w:rFonts w:ascii="Times New Roman" w:eastAsia="Times New Roman" w:hAnsi="Times New Roman" w:cs="Times New Roman"/>
          <w:highlight w:val="yellow"/>
        </w:rPr>
        <w:t>Unfortunately, work on this question has led to conflicting results and conclusions. Using response times as a proxy for automaticity and control has suggested both that prosociality may be rapid and instinctual (i.e. prosocial choices are faster than selfish choices)</w:t>
      </w:r>
      <w:r w:rsidR="000F26AA">
        <w:rPr>
          <w:rFonts w:ascii="Times New Roman" w:eastAsia="Times New Roman" w:hAnsi="Times New Roman" w:cs="Times New Roman"/>
          <w:highlight w:val="yellow"/>
        </w:rPr>
        <w:t xml:space="preserve"> </w:t>
      </w:r>
      <w:r w:rsidR="000F26AA" w:rsidRPr="00CF1FD5">
        <w:rPr>
          <w:rFonts w:ascii="Times New Roman" w:eastAsia="Times New Roman" w:hAnsi="Times New Roman" w:cs="Times New Roman"/>
          <w:highlight w:val="yellow"/>
        </w:rPr>
        <w:fldChar w:fldCharType="begin" w:fldLock="1"/>
      </w:r>
      <w:r w:rsidR="003F213C">
        <w:rPr>
          <w:rFonts w:ascii="Times New Roman" w:eastAsia="Times New Roman" w:hAnsi="Times New Roman" w:cs="Times New Roman"/>
          <w:highlight w:val="yellow"/>
        </w:rPr>
        <w:instrText>ADDIN CSL_CITATION {"citationItems":[{"id":"ITEM-1","itemData":{"DOI":"10.1177/1745691617693625","ISSN":"17456924","PMID":"28544864","abstract":"I am honored to have had Rand, Greene, and Nowak (2012) Study 7 chosen as the subject of a Registered Replication Report (RRR) and would like to thank everyone involved for the time and effort that they have invested in exploring the relationship between intuition and cooperation. I was glad to see that the RRR replicated the results reported in our original article. Beyond replicability, however, the lack of effect when including noncompliant participants in the RRR does raise important questions about the existence of a causal effect of time pressure on cooperation: The results are ambiguous on this point, as they are consistent with both a selection effect (no causal effect) and a meaningful positive causal effect. Here, I present two analyses that, although not conclusive, provide support for the existence of a causal effect in the RRR data: One showing lack of selection bias based on observed individual difference covariates, and another based on the pattern of cross-lab variation in the impact of excluding noncompliant participants. Taking the RRR results (and the analyses I present here) together with the findings of a recent meta-analysis with over 15,000 observations and no indications of publication bias (Rand, 2016), I believe that the overall body of empirical evidence supports the general conclusion of the original 2012 article (and subsequent theorizing based on the social heuristics hypothesis, e.g., Bear &amp; Rand, 2016; Rand et al., 2014) that deliberation undermines cooperation in one-shot anonymous interactions while also showing the limitations of time pressure as an approach for investigating this question. I hope the results of this RRR, and the questions that they raise, will inspire future work to more fully illuminate the impact of time pressure—and intuition more broadly—on human cooperative behavior. The main analysis in our article excluded decisions by noncompliant participants (those who took longer than 10 s in the time-pressure condition or less than 10 s in the time-delay condition), which is in line with common practice for time-pressure experiments in both psychology and economics (e.g. as well as the papers whose null results partly motivated this RRR, Tinghög et al., 2013; Verkoeijen &amp; Bouwmeester, 2014). When analyzed using this same exclusion criterion, the RRR data yielded a similar result to the original article: Both found substantial (and significant) positive effects of time pressure on cooperation—effects that d…","author":[{"dropping-particle":"","family":"Rand","given":"David G.","non-dropping-particle":"","parse-names":false,"suffix":""}],"container-title":"Perspectives on Psychological Science","id":"ITEM-1","issue":"3","issued":{"date-parts":[["2017"]]},"page":"543-547","title":"Reflections on the Time-Pressure Cooperation Registered Replication Report","type":"article-journal","volume":"12"},"uris":["http://www.mendeley.com/documents/?uuid=889760c7-79f3-4341-90be-08f8ffe5fcb1"]},{"id":"ITEM-2","itemData":{"DOI":"10.1038/nature11467","ISBN":"0028-0836","ISSN":"00280836","PMID":"22996558","abstract":"Cooperation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greed","type":"article-journal","volume":"489"},"uris":["http://www.mendeley.com/documents/?uuid=552e6d37-f83f-4553-9316-4655b40059c6"]},{"id":"ITEM-3","itemData":{"DOI":"10.1038/ncomms4677","ISBN":"9780262013598","ISSN":"20411723","PMID":"24751464","abstract":"Cooperation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Communications","id":"ITEM-3","issued":{"date-parts":[["2014"]]},"page":"1-12","publisher":"Nature Publishing Group","title":"Social heuristics shape intuitive cooperation","type":"article-journal","volume":"5"},"uris":["http://www.mendeley.com/documents/?uuid=7352d6f7-0c36-45c6-bd07-1738ad1e0877"]}],"mendeley":{"formattedCitation":"(Rand, 2017; Rand et al., 2012, 2014)","plainTextFormattedCitation":"(Rand, 2017; Rand et al., 2012, 2014)","previouslyFormattedCitation":"(Rand, 2017; Rand et al., 2012, 2014)"},"properties":{"noteIndex":0},"schema":"https://github.com/citation-style-language/schema/raw/master/csl-citation.json"}</w:instrText>
      </w:r>
      <w:r w:rsidR="000F26AA" w:rsidRPr="00CF1FD5">
        <w:rPr>
          <w:rFonts w:ascii="Times New Roman" w:eastAsia="Times New Roman" w:hAnsi="Times New Roman" w:cs="Times New Roman"/>
          <w:highlight w:val="yellow"/>
        </w:rPr>
        <w:fldChar w:fldCharType="separate"/>
      </w:r>
      <w:r w:rsidR="000F26AA" w:rsidRPr="000F26AA">
        <w:rPr>
          <w:rFonts w:ascii="Times New Roman" w:eastAsia="Times New Roman" w:hAnsi="Times New Roman" w:cs="Times New Roman"/>
          <w:noProof/>
          <w:highlight w:val="yellow"/>
        </w:rPr>
        <w:t>(Rand, 2017; Rand et al., 2012, 2014)</w:t>
      </w:r>
      <w:r w:rsidR="000F26AA" w:rsidRPr="00CF1FD5">
        <w:rPr>
          <w:rFonts w:ascii="Times New Roman" w:eastAsia="Times New Roman" w:hAnsi="Times New Roman" w:cs="Times New Roman"/>
          <w:highlight w:val="yellow"/>
        </w:rPr>
        <w:fldChar w:fldCharType="end"/>
      </w:r>
      <w:r w:rsidR="000F26AA" w:rsidRPr="00CF1FD5">
        <w:rPr>
          <w:rFonts w:ascii="Times New Roman" w:eastAsia="Times New Roman" w:hAnsi="Times New Roman" w:cs="Times New Roman"/>
          <w:highlight w:val="yellow"/>
        </w:rPr>
        <w:t xml:space="preserve"> </w:t>
      </w:r>
      <w:r w:rsidR="000F26AA" w:rsidRPr="00CF1FD5">
        <w:rPr>
          <w:rFonts w:ascii="Times New Roman" w:eastAsia="Times New Roman" w:hAnsi="Times New Roman" w:cs="Times New Roman"/>
          <w:noProof/>
          <w:highlight w:val="yellow"/>
        </w:rPr>
        <w:t xml:space="preserve">and that it </w:t>
      </w:r>
      <w:r w:rsidR="000F26AA" w:rsidRPr="00CF1FD5">
        <w:rPr>
          <w:rFonts w:ascii="Times New Roman" w:eastAsia="Times New Roman" w:hAnsi="Times New Roman" w:cs="Times New Roman"/>
          <w:highlight w:val="yellow"/>
        </w:rPr>
        <w:t xml:space="preserve">requires lengthy deliberation (i.e. prosocial choices are slower than </w:t>
      </w:r>
      <w:r w:rsidR="000F26AA" w:rsidRPr="00CF1FD5">
        <w:rPr>
          <w:rFonts w:ascii="Times New Roman" w:eastAsia="Times New Roman" w:hAnsi="Times New Roman" w:cs="Times New Roman"/>
          <w:highlight w:val="yellow"/>
        </w:rPr>
        <w:lastRenderedPageBreak/>
        <w:t>selfish choices)</w:t>
      </w:r>
      <w:r w:rsidR="000F26AA">
        <w:rPr>
          <w:rFonts w:ascii="Times New Roman" w:eastAsia="Times New Roman" w:hAnsi="Times New Roman" w:cs="Times New Roman"/>
          <w:highlight w:val="yellow"/>
        </w:rPr>
        <w:t xml:space="preserve"> </w:t>
      </w:r>
      <w:r w:rsidR="000F26AA" w:rsidRPr="00CF1FD5">
        <w:rPr>
          <w:rFonts w:ascii="Times New Roman" w:eastAsia="Times New Roman" w:hAnsi="Times New Roman" w:cs="Times New Roman"/>
          <w:highlight w:val="yellow"/>
        </w:rPr>
        <w:fldChar w:fldCharType="begin" w:fldLock="1"/>
      </w:r>
      <w:r w:rsidR="003F213C">
        <w:rPr>
          <w:rFonts w:ascii="Times New Roman" w:eastAsia="Times New Roman" w:hAnsi="Times New Roman" w:cs="Times New Roman"/>
          <w:highlight w:val="yellow"/>
        </w:rPr>
        <w:instrText>ADDIN CSL_CITATION {"citationItems":[{"id":"ITEM-1","itemData":{"DOI":"10.1016/j.socec.2016.04.002","ISBN":"2214-8043","ISSN":"22148051","abstract":"This paper examines the relationship between public good game (PGG) contributions and cognitive abilities assessed by the Cognitive Reflection Test (CRT). Employing two additional treatment conditions, the paper explores (i) whether CRT-scores are linked to preferences for cooperation or to a better understanding of the incentive structure; and (ii) the association between CRT-scores and contributions, if choices are elicited under time pressure. A time limit should make it harder for participants to base their choices on cognitive reflection. I find a strong and positive relationship between CRT-scores and contributions in a standard one-shot PGG. This relationship is fully moderated by the presence of time pressure. Thus, features of the decision environment can affect the link between cognitive abilities and PGG contributions. Finally, there is only a weak relationship between CRT-scores and the ability to understand the incentive structure.","author":[{"dropping-particle":"","family":"Lohse","given":"Johannes","non-dropping-particle":"","parse-names":false,"suffix":""}],"container-title":"Journal of Behavioral and Experimental Economics","id":"ITEM-1","issued":{"date-parts":[["2016"]]},"page":"28-40","publisher":"Elsevier Inc.","title":"Smart or selfish – When smart guys finish nice","type":"article-journal","volume":"64"},"uris":["http://www.mendeley.com/documents/?uuid=8249b34a-1e1f-4333-aa02-4f21c5a9e5e2"]},{"id":"ITEM-2","itemData":{"DOI":"10.2139/ssrn.2457905","abstract":"Recent experimental research has examined whether contributions to public goods can be traced back to intuitive or deliberative decision-making, using response times in public good games in order to identify the specific decision process at work. In light of conflicting results, this paper reports on an analysis of response time data from an online experiment in which over 3400 subjects from the general population decided whether to contribute to a real world public good. The between-subjects evidence confirms a strong positive link between contributing and deliberation and between free-riding and intuition. The average response time of contributors is 40 percent higher than that of free-riders. A within-subject analysis reveals that for a given individual, contributing significantly increases and free-riding significantly decreases the amount of deliberation required.","author":[{"dropping-particle":"","family":"Lohse","given":"Johannes","non-dropping-particle":"","parse-names":false,"suffix":""},{"dropping-particle":"","family":"Goeschl","given":"Timo","non-dropping-particle":"","parse-names":false,"suffix":""},{"dropping-particle":"","family":"Diederich","given":"Johannes","non-dropping-particle":"","parse-names":false,"suffix":""}],"container-title":"University of Heidelberg, Department of Economics Discussion Paper Series","id":"ITEM-2","issue":"566","issued":{"date-parts":[["2014"]]},"page":"1-20","title":"Giving is a Question of Time: Response Times and Contributions to a Real World Public Good","type":"article-journal"},"uris":["http://www.mendeley.com/documents/?uuid=0b4d35c9-7c6f-4d94-93f2-4c2bb1bbffbf"]},{"id":"ITEM-3","itemData":{"DOI":"10.1023/B:SORE.0000027409.88372.b4","ISBN":"0885-7466","ISSN":"0885-7466","PMID":"305","abstract":"This paper argues that self-interest and concern for others inﬂuence behavior through different cognitive systems. Self-interest is automatic, viscerally com- pelling, and often unconscious. Understanding one’s ethical and professional obligations to others, in contrast, often involves a more thoughtful process. The automatic nature of self-interest gives it a primal power to inﬂuence judgment and make it difﬁcult for people to understand its inﬂuence on their judgment, let alone eradicate its inﬂuence. This dual-process view offers new insights into how conﬂict of interest operate and it suggests some new avenues for addressing them or limiting some of their greatest dangers.","author":[{"dropping-particle":"","family":"Moore","given":"Don a.","non-dropping-particle":"","parse-names":false,"suffix":""},{"dropping-particle":"","family":"Loewenstein","given":"George","non-dropping-particle":"","parse-names":false,"suffix":""}],"container-title":"Social Justice Research","id":"ITEM-3","issue":"2","issued":{"date-parts":[["2004"]]},"page":"189-202","title":"Self-interest, automaticity, and the psychology of conflict of interest","type":"article-journal","volume":"17"},"uris":["http://www.mendeley.com/documents/?uuid=f540dbd6-213b-4fe2-93c0-7ce1fcce60bb"]},{"id":"ITEM-4","itemData":{"ISSN":"0165-1765","author":[{"dropping-particle":"","family":"Piovesan","given":"Marco","non-dropping-particle":"","parse-names":false,"suffix":""},{"dropping-particle":"","family":"Wengström","given":"Erik","non-dropping-particle":"","parse-names":false,"suffix":""}],"container-title":"Economics Letters","id":"ITEM-4","issue":"2","issued":{"date-parts":[["2009"]]},"page":"193-196","publisher":"Elsevier","title":"Fast or fair? A study of response times","type":"article-journal","volume":"105"},"uris":["http://www.mendeley.com/documents/?uuid=58587721-46bf-4a96-b033-7a5ad0013c4c"]}],"mendeley":{"formattedCitation":"(Lohse, 2016; Lohse, Goeschl, &amp; Diederich, 2014; Moore &amp; Loewenstein, 2004; Piovesan &amp; Wengström, 2009)","plainTextFormattedCitation":"(Lohse, 2016; Lohse, Goeschl, &amp; Diederich, 2014; Moore &amp; Loewenstein, 2004; Piovesan &amp; Wengström, 2009)","previouslyFormattedCitation":"(Lohse, 2016; Lohse, Goeschl, &amp; Diederich, 2014; Moore &amp; Loewenstein, 2004; Piovesan &amp; Wengström, 2009)"},"properties":{"noteIndex":0},"schema":"https://github.com/citation-style-language/schema/raw/master/csl-citation.json"}</w:instrText>
      </w:r>
      <w:r w:rsidR="000F26AA" w:rsidRPr="00CF1FD5">
        <w:rPr>
          <w:rFonts w:ascii="Times New Roman" w:eastAsia="Times New Roman" w:hAnsi="Times New Roman" w:cs="Times New Roman"/>
          <w:highlight w:val="yellow"/>
        </w:rPr>
        <w:fldChar w:fldCharType="separate"/>
      </w:r>
      <w:r w:rsidR="000F26AA" w:rsidRPr="000F26AA">
        <w:rPr>
          <w:rFonts w:ascii="Times New Roman" w:eastAsia="Times New Roman" w:hAnsi="Times New Roman" w:cs="Times New Roman"/>
          <w:noProof/>
          <w:highlight w:val="yellow"/>
        </w:rPr>
        <w:t>(Lohse, 2016; Lohse, Goeschl, &amp; Diederich, 2014; Moore &amp; Loewenstein, 2004; Piovesan &amp; Wengström, 2009)</w:t>
      </w:r>
      <w:r w:rsidR="000F26AA" w:rsidRPr="00CF1FD5">
        <w:rPr>
          <w:rFonts w:ascii="Times New Roman" w:eastAsia="Times New Roman" w:hAnsi="Times New Roman" w:cs="Times New Roman"/>
          <w:highlight w:val="yellow"/>
        </w:rPr>
        <w:fldChar w:fldCharType="end"/>
      </w:r>
      <w:r w:rsidR="000F26AA">
        <w:rPr>
          <w:rFonts w:ascii="Times New Roman" w:eastAsia="Times New Roman" w:hAnsi="Times New Roman" w:cs="Times New Roman"/>
          <w:highlight w:val="yellow"/>
        </w:rPr>
        <w:t>.</w:t>
      </w:r>
      <w:r w:rsidR="000F26AA" w:rsidRPr="00CF1FD5">
        <w:rPr>
          <w:rFonts w:ascii="Times New Roman" w:eastAsia="Times New Roman" w:hAnsi="Times New Roman" w:cs="Times New Roman"/>
          <w:highlight w:val="yellow"/>
        </w:rPr>
        <w:t xml:space="preserve"> </w:t>
      </w:r>
      <w:r w:rsidR="000F26AA">
        <w:rPr>
          <w:rFonts w:ascii="Times New Roman" w:eastAsia="Times New Roman" w:hAnsi="Times New Roman" w:cs="Times New Roman"/>
          <w:highlight w:val="yellow"/>
        </w:rPr>
        <w:t xml:space="preserve">Although recent work has called into question inferences that can be drawn from deliberation times </w:t>
      </w:r>
      <w:r w:rsidR="000F26AA">
        <w:rPr>
          <w:rFonts w:ascii="Times New Roman" w:eastAsia="Times New Roman" w:hAnsi="Times New Roman" w:cs="Times New Roman"/>
          <w:highlight w:val="yellow"/>
        </w:rPr>
        <w:fldChar w:fldCharType="begin" w:fldLock="1"/>
      </w:r>
      <w:r w:rsidR="003F213C">
        <w:rPr>
          <w:rFonts w:ascii="Times New Roman" w:eastAsia="Times New Roman" w:hAnsi="Times New Roman" w:cs="Times New Roman"/>
          <w:highlight w:val="yellow"/>
        </w:rPr>
        <w:instrText>ADDIN CSL_CITATION {"citationItems":[{"id":"ITEM-1","itemData":{"DOI":"10.1073/pnas.1608877114","ISBN":"0027-8424","ISSN":"0027-8424","PMID":"28559334","abstract":"Behavioral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Sciences","id":"ITEM-1","issue":"24","issued":{"date-parts":[["2017"]]},"page":"6394-6399","title":"Response time in economic games reflects different types of decision conflict for prosocial and proself individuals","type":"article-journal","volume":"114"},"uris":["http://www.mendeley.com/documents/?uuid=68547173-5e76-4a52-9e81-87960e5eb55f"]},{"id":"ITEM-2","itemData":{"ISSN":"2041-1723","author":[{"dropping-particle":"","family":"Krajbich","given":"Ian","non-dropping-particle":"","parse-names":false,"suffix":""},{"dropping-particle":"","family":"Bartling","given":"Björn","non-dropping-particle":"","parse-names":false,"suffix":""},{"dropping-particle":"","family":"Hare","given":"Todd","non-dropping-particle":"","parse-names":false,"suffix":""},{"dropping-particle":"","family":"Fehr","given":"Ernst","non-dropping-particle":"","parse-names":false,"suffix":""}],"container-title":"Nature communications","id":"ITEM-2","issued":{"date-parts":[["2015"]]},"page":"7455","publisher":"Nature Publishing Group","title":"Rethinking fast and slow based on a critique of reaction-time reverse inference","type":"article-journal","volume":"6"},"uris":["http://www.mendeley.com/documents/?uuid=7b6e0e02-0c7e-44fc-87fa-58fa3bfa8f2c"]},{"id":"ITEM-3","itemData":{"abstract":"When people have the chance to help others at a cost to themselves, are cooperative decisions driven by intuition or reflection? To answer this question, recent studies have tested the relationship between reaction times (RTs) and cooperation, reporting both positive and negative correlations. To reconcile this apparent contradiction, we argue that decision conflict (rather than the use of intuition vs. reflection) drives response times, leading to an inverted-U shaped relationship between RT and cooperation. Studies 1 through 3 show that intermediate decisions take longer than both extremely selfish and extremely cooperative decisions. Studies 4 and 5 find that the conflict between self-interested and cooperative motives explains individual differences in RTs. Manipulating conflictedness causes longer RTs and more intermediate decisions, and RTs mediate the relationship between conflict and intermediate decisions. Finally, Studies 6 and 7 demonstrate that conflict is distinct from reflection by manipulating the use of intuition (vs. reflection). Experimentally promoting reliance on intuition increases cooperation, but has no effects on decision extremity or feelings of conflictedness. In sum, we provide evidence that RTs should not be interpreted as a direct proxy for the use of intuitive or reflective processes, and dissociate the effects of conflict and reflection in social decision making.","author":[{"dropping-particle":"","family":"Evans","given":"Anthony M","non-dropping-particle":"","parse-names":false,"suffix":""},{"dropping-particle":"","family":"Dillon","given":"Kyle D","non-dropping-particle":"","parse-names":false,"suffix":""},{"dropping-particle":"","family":"Rand","given":"David G","non-dropping-particle":"","parse-names":false,"suffix":""}],"container-title":"Journal of Experimental Psychology: General","id":"ITEM-3","issue":"5","issued":{"date-parts":[["2015"]]},"page":"951-966","title":"Fast But Not Intuitive, Slow But Not Reflective: Decision Conflict Drives Reaction Times in Social Dilemmas","type":"article-journal","volume":"144"},"uris":["http://www.mendeley.com/documents/?uuid=c4dce459-e5bd-4579-b452-a891df72ea32"]}],"mendeley":{"formattedCitation":"(Evans, Dillon, &amp; Rand, 2015; Krajbich, Bartling, Hare, &amp; Fehr, 2015; Yamagishi et al., 2017)","plainTextFormattedCitation":"(Evans, Dillon, &amp; Rand, 2015; Krajbich, Bartling, Hare, &amp; Fehr, 2015; Yamagishi et al., 2017)","previouslyFormattedCitation":"(Evans, Dillon, &amp; Rand, 2015; Krajbich, Bartling, Hare, &amp; Fehr, 2015; Yamagishi et al., 2017)"},"properties":{"noteIndex":0},"schema":"https://github.com/citation-style-language/schema/raw/master/csl-citation.json"}</w:instrText>
      </w:r>
      <w:r w:rsidR="000F26AA">
        <w:rPr>
          <w:rFonts w:ascii="Times New Roman" w:eastAsia="Times New Roman" w:hAnsi="Times New Roman" w:cs="Times New Roman"/>
          <w:highlight w:val="yellow"/>
        </w:rPr>
        <w:fldChar w:fldCharType="separate"/>
      </w:r>
      <w:r w:rsidR="000F26AA" w:rsidRPr="000F26AA">
        <w:rPr>
          <w:rFonts w:ascii="Times New Roman" w:eastAsia="Times New Roman" w:hAnsi="Times New Roman" w:cs="Times New Roman"/>
          <w:noProof/>
          <w:highlight w:val="yellow"/>
        </w:rPr>
        <w:t>(Evans, Dillon, &amp; Rand, 2015; Krajbich, Bartling, Hare, &amp; Fehr, 2015; Yamagishi et al., 2017)</w:t>
      </w:r>
      <w:r w:rsidR="000F26AA">
        <w:rPr>
          <w:rFonts w:ascii="Times New Roman" w:eastAsia="Times New Roman" w:hAnsi="Times New Roman" w:cs="Times New Roman"/>
          <w:highlight w:val="yellow"/>
        </w:rPr>
        <w:fldChar w:fldCharType="end"/>
      </w:r>
      <w:r w:rsidR="000F26AA">
        <w:rPr>
          <w:rFonts w:ascii="Times New Roman" w:eastAsia="Times New Roman" w:hAnsi="Times New Roman" w:cs="Times New Roman"/>
          <w:highlight w:val="yellow"/>
        </w:rPr>
        <w:t>, s</w:t>
      </w:r>
      <w:r w:rsidR="000F26AA" w:rsidRPr="00CF1FD5">
        <w:rPr>
          <w:rFonts w:ascii="Times New Roman" w:eastAsia="Times New Roman" w:hAnsi="Times New Roman" w:cs="Times New Roman"/>
          <w:highlight w:val="yellow"/>
        </w:rPr>
        <w:t xml:space="preserve">tronger causal manipulations that attempt to interfere with controlled processing using </w:t>
      </w:r>
      <w:r w:rsidR="000F26AA" w:rsidRPr="00CF1FD5">
        <w:rPr>
          <w:rFonts w:ascii="Times New Roman" w:eastAsia="Times New Roman" w:hAnsi="Times New Roman" w:cs="Times New Roman"/>
          <w:noProof/>
          <w:highlight w:val="yellow"/>
        </w:rPr>
        <w:t xml:space="preserve">time pressure or instructions to respond instinctively have </w:t>
      </w:r>
      <w:r w:rsidR="000F26AA">
        <w:rPr>
          <w:rFonts w:ascii="Times New Roman" w:eastAsia="Times New Roman" w:hAnsi="Times New Roman" w:cs="Times New Roman"/>
          <w:noProof/>
          <w:highlight w:val="yellow"/>
        </w:rPr>
        <w:t xml:space="preserve">also </w:t>
      </w:r>
      <w:r w:rsidR="000F26AA" w:rsidRPr="00CF1FD5">
        <w:rPr>
          <w:rFonts w:ascii="Times New Roman" w:eastAsia="Times New Roman" w:hAnsi="Times New Roman" w:cs="Times New Roman"/>
          <w:noProof/>
          <w:highlight w:val="yellow"/>
        </w:rPr>
        <w:t>led to conflicting conclusions, with people sometimes becoming more selfish</w:t>
      </w:r>
      <w:r w:rsidR="000F26AA">
        <w:rPr>
          <w:rFonts w:ascii="Times New Roman" w:eastAsia="Times New Roman" w:hAnsi="Times New Roman" w:cs="Times New Roman"/>
          <w:noProof/>
          <w:highlight w:val="yellow"/>
        </w:rPr>
        <w:t xml:space="preserve"> </w:t>
      </w:r>
      <w:r w:rsidR="000F26AA" w:rsidRPr="00CF1FD5">
        <w:rPr>
          <w:rFonts w:ascii="Times New Roman" w:eastAsia="Times New Roman" w:hAnsi="Times New Roman" w:cs="Times New Roman"/>
          <w:noProof/>
          <w:highlight w:val="yellow"/>
        </w:rPr>
        <w:fldChar w:fldCharType="begin" w:fldLock="1"/>
      </w:r>
      <w:r w:rsidR="003F213C">
        <w:rPr>
          <w:rFonts w:ascii="Times New Roman" w:eastAsia="Times New Roman" w:hAnsi="Times New Roman" w:cs="Times New Roman"/>
          <w:noProof/>
          <w:highlight w:val="yellow"/>
        </w:rPr>
        <w:instrText>ADDIN CSL_CITATION {"citationItems":[{"id":"ITEM-1","itemData":{"DOI":"10.1177/0956797612443835","ISBN":"1467-9280 (Electronic)\\r0956-7976 (Linking)","ISSN":"14679280","PMID":"22972904","abstract":"Recent research suggests that refraining from cheating in tempting situations requires self-control, which indicates that serving self-interest is an automatic tendency. However, evidence also suggests that people cheat to the extent that they can justify their unethical behavior to themselves. To merge these different lines of research, we adopted a dual-system approach that distinguished between the intuitive and deliberative cognitive systems. We suggest that for people to restrict their dishonest behavior, they need to have enough time and no justifications for self-serving unethical behavior. We employed an anonymous die-under-cup task in which participants privately rolled a die and reported the outcome to determine their pay. We manipulated the time available for participants to report their outcome (short vs. ample). The results of two experiments support our prediction, revealing that the dark side of people's automatic self-serving tendency may be overcome when time to decide is ample and private justifications for dishonesty are not available.","author":[{"dropping-particle":"","family":"Shalvi","given":"Shaul","non-dropping-particle":"","parse-names":false,"suffix":""},{"dropping-particle":"","family":"Eldar","given":"Ori","non-dropping-particle":"","parse-names":false,"suffix":""},{"dropping-particle":"","family":"Bereby-Meyer","given":"Yoella","non-dropping-particle":"","parse-names":false,"suffix":""}],"container-title":"Psychological Science","id":"ITEM-1","issue":"10","issued":{"date-parts":[["2012"]]},"page":"1264-1270","title":"Honesty Requires Time (and Lack of Justifications)","type":"article-journal","volume":"23"},"uris":["http://www.mendeley.com/documents/?uuid=038e9ed9-0f20-4c61-8bab-ff99cc3a8ad0"]},{"id":"ITEM-2","itemData":{"DOI":"https://doi.org/10.1016/j.socec.2017.12.004","ISSN":"2214-8043","abstract":"In this paper, we explore the Double Response research method, in which, in each decision task, subjects supply one quick choice and one additional choice after a longer deliberation time. Assuming a simple dual-process framework, with the two modes of judgment running parallel to each other providing the decision-maker with their final estimates of the utility difference between the options, this method incentivizes the decision-maker to indicate which option they prefer in System 1 and which option is preferred in System 2. We apply the method to a series of simple decision tasks aimed at eliciting subjects’ social preferences (as in Charness and Rabin, 2002). We observe that time pressure leads to a negative attitude towards the earnings of other participants when they are higher than those of the decision-maker. In other words, deliberation decisions are typically updated towards those corresponding with lower aversion to disadvantageous inequality (“envy”).","author":[{"dropping-particle":"","family":"Krawczyk","given":"Michał","non-dropping-particle":"","parse-names":false,"suffix":""},{"dropping-particle":"","family":"Sylwestrzak","given":"Marta","non-dropping-particle":"","parse-names":false,"suffix":""}],"container-title":"Journal of Behavioral and Experimental Economics","id":"ITEM-2","issued":{"date-parts":[["2018"]]},"page":"121-134","title":"Exploring the role of deliberation time in non-selfish behavior: The double response method","type":"article-journal","volume":"72"},"uris":["http://www.mendeley.com/documents/?uuid=4fed3044-5fd6-4a62-b9db-6dcd375dc5ce"]}],"mendeley":{"formattedCitation":"(Krawczyk &amp; Sylwestrzak, 2018; Shalvi, Eldar, &amp; Bereby-Meyer, 2012)","plainTextFormattedCitation":"(Krawczyk &amp; Sylwestrzak, 2018; Shalvi, Eldar, &amp; Bereby-Meyer, 2012)","previouslyFormattedCitation":"(Krawczyk &amp; Sylwestrzak, 2018; Shalvi, Eldar, &amp; Bereby-Meyer, 2012)"},"properties":{"noteIndex":0},"schema":"https://github.com/citation-style-language/schema/raw/master/csl-citation.json"}</w:instrText>
      </w:r>
      <w:r w:rsidR="000F26AA" w:rsidRPr="00CF1FD5">
        <w:rPr>
          <w:rFonts w:ascii="Times New Roman" w:eastAsia="Times New Roman" w:hAnsi="Times New Roman" w:cs="Times New Roman"/>
          <w:noProof/>
          <w:highlight w:val="yellow"/>
        </w:rPr>
        <w:fldChar w:fldCharType="separate"/>
      </w:r>
      <w:r w:rsidR="000F26AA" w:rsidRPr="000F26AA">
        <w:rPr>
          <w:rFonts w:ascii="Times New Roman" w:eastAsia="Times New Roman" w:hAnsi="Times New Roman" w:cs="Times New Roman"/>
          <w:noProof/>
          <w:highlight w:val="yellow"/>
        </w:rPr>
        <w:t>(Krawczyk &amp; Sylwestrzak, 2018; Shalvi, Eldar, &amp; Bereby-Meyer, 2012)</w:t>
      </w:r>
      <w:r w:rsidR="000F26AA" w:rsidRPr="00CF1FD5">
        <w:rPr>
          <w:rFonts w:ascii="Times New Roman" w:eastAsia="Times New Roman" w:hAnsi="Times New Roman" w:cs="Times New Roman"/>
          <w:noProof/>
          <w:highlight w:val="yellow"/>
        </w:rPr>
        <w:fldChar w:fldCharType="end"/>
      </w:r>
      <w:r w:rsidR="000F26AA">
        <w:rPr>
          <w:rFonts w:ascii="Times New Roman" w:eastAsia="Times New Roman" w:hAnsi="Times New Roman" w:cs="Times New Roman"/>
          <w:noProof/>
          <w:highlight w:val="yellow"/>
        </w:rPr>
        <w:t xml:space="preserve"> and</w:t>
      </w:r>
      <w:r w:rsidR="000F26AA" w:rsidRPr="00CF1FD5">
        <w:rPr>
          <w:rFonts w:ascii="Times New Roman" w:eastAsia="Times New Roman" w:hAnsi="Times New Roman" w:cs="Times New Roman"/>
          <w:noProof/>
          <w:highlight w:val="yellow"/>
        </w:rPr>
        <w:t xml:space="preserve"> sometimes becoming more generous</w:t>
      </w:r>
      <w:r w:rsidR="000F26AA">
        <w:rPr>
          <w:rFonts w:ascii="Times New Roman" w:eastAsia="Times New Roman" w:hAnsi="Times New Roman" w:cs="Times New Roman"/>
          <w:noProof/>
          <w:highlight w:val="yellow"/>
        </w:rPr>
        <w:t xml:space="preserve"> </w:t>
      </w:r>
      <w:r w:rsidR="000F26AA" w:rsidRPr="00CF1FD5">
        <w:rPr>
          <w:rFonts w:ascii="Times New Roman" w:eastAsia="Times New Roman" w:hAnsi="Times New Roman" w:cs="Times New Roman"/>
          <w:noProof/>
          <w:highlight w:val="yellow"/>
        </w:rPr>
        <w:fldChar w:fldCharType="begin" w:fldLock="1"/>
      </w:r>
      <w:r w:rsidR="003F213C">
        <w:rPr>
          <w:rFonts w:ascii="Times New Roman" w:eastAsia="Times New Roman" w:hAnsi="Times New Roman" w:cs="Times New Roman"/>
          <w:noProof/>
          <w:highlight w:val="yellow"/>
        </w:rPr>
        <w:instrText>ADDIN CSL_CITATION {"citationItems":[{"id":"ITEM-1","itemData":{"DOI":"10.1038/nature11467","ISBN":"0028-0836","ISSN":"00280836","PMID":"22996558","abstract":"Cooperation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A.","non-dropping-particle":"","parse-names":false,"suffix":""}],"container-title":"Nature","id":"ITEM-1","issue":"7416","issued":{"date-parts":[["2012"]]},"page":"427-430","title":"Spontaneous giving and calculated greed","type":"article-journal","volume":"489"},"uris":["http://www.mendeley.com/documents/?uuid=552e6d37-f83f-4553-9316-4655b40059c6"]},{"id":"ITEM-2","itemData":{"DOI":"10.1002/bdm.1837","ISBN":"6075920218","ISSN":"10990771","abstract":"Recent work using decontextualized economic games suggests that cooperation is a dynamic decision-making process: Automatic responses typically support cooperation on average, while deliberation leads to increased selfishness. Here, we performed two studies examining how these temporal effects generalize to games with richer social context cues. Study 1 found that time pressure increased cooperation to a similar extent in games played with in-group members and out-group members. Study 2 found that time pressure increased cooperation to a similar extent in games described as competitions and games described as collaborations. These results show that previous positive effects of time pressure on cooperation are not unique to neutrally framed games devoid of social context and are not driven by implicit assumptions of shared group membership or cooperative norms. In doing so, our findings provide further insight into the cognitive underpinnings of cooperative de- cision making.","author":[{"dropping-particle":"","family":"Rand","given":"David G.","non-dropping-particle":"","parse-names":false,"suffix":""},{"dropping-particle":"","family":"Newman","given":"George E.","non-dropping-particle":"","parse-names":false,"suffix":""},{"dropping-particle":"","family":"Wurzbacher","given":"Owen M.","non-dropping-particle":"","parse-names":false,"suffix":""}],"container-title":"Journal of Behavioral Decision Making","id":"ITEM-2","issue":"2","issued":{"date-parts":[["2015"]]},"page":"159-166","title":"Social Context and the Dynamics of Cooperative Choice","type":"article-journal","volume":"28"},"uris":["http://www.mendeley.com/documents/?uuid=1dca886e-8f3a-4534-a82c-9bb810079614"]},{"id":"ITEM-3","itemData":{"DOI":"10.1038/s41467-018-05994-9","ISBN":"4146701805","ISSN":"2041-1723","PMID":"30177719","author":[{"dropping-particle":"","family":"Chen","given":"Fadong","non-dropping-particle":"","parse-names":false,"suffix":""},{"dropping-particle":"","family":"Krajbich","given":"Ian","non-dropping-particle":"","parse-names":false,"suffix":""}],"container-title":"Nature Communications","id":"ITEM-3","issue":"1","issued":{"date-parts":[["2018"]]},"page":"3557","publisher":"Springer US","title":"Biased sequential sampling underlies the effects of time pressure and delay in social decision making","type":"article-journal","volume":"9"},"uris":["http://www.mendeley.com/documents/?uuid=a1974e99-daa6-46bb-9010-dfcc1dc60845"]},{"id":"ITEM-4","itemData":{"ISSN":"1745-6916","author":[{"dropping-particle":"","family":"Bouwmeester","given":"Samantha","non-dropping-particle":"","parse-names":false,"suffix":""},{"dropping-particle":"","family":"Verkoeijen","given":"Peter P J L","non-dropping-particle":"","parse-names":false,"suffix":""},{"dropping-particle":"","family":"Aczel","given":"Balazs","non-dropping-particle":"","parse-names":false,"suffix":""},{"dropping-particle":"","family":"Barbosa","given":"Fernando","non-dropping-particle":"","parse-names":false,"suffix":""},{"dropping-particle":"","family":"Bègue","given":"Laurent","non-dropping-particle":"","parse-names":false,"suffix":""},{"dropping-particle":"","family":"Brañas-Garza","given":"Pablo","non-dropping-particle":"","parse-names":false,"suffix":""},{"dropping-particle":"","family":"Chmura","given":"Thorsten G H","non-dropping-particle":"","parse-names":false,"suffix":""},{"dropping-particle":"","family":"Cornelissen","given":"Gert","non-dropping-particle":"","parse-names":false,"suffix":""},{"dropping-particle":"","family":"Døssing","given":"Felix S","non-dropping-particle":"","parse-names":false,"suffix":""},{"dropping-particle":"","family":"Espín","given":"Antonio M","non-dropping-particle":"","parse-names":false,"suffix":""}],"container-title":"Perspectives on Psychological Science","id":"ITEM-4","issue":"3","issued":{"date-parts":[["2017"]]},"page":"527-542","publisher":"Sage Publications Sage CA: Los Angeles, CA","title":"Registered replication report: Rand, greene, and nowak (2012)","type":"article-journal","volume":"12"},"uris":["http://www.mendeley.com/documents/?uuid=8137ec36-1238-49a8-97d3-5f66940c1b92"]},{"id":"ITEM-5","itemData":{"DOI":"10.1038/ncomms4677","ISBN":"9780262013598","ISSN":"20411723","PMID":"24751464","abstract":"Cooperation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Communications","id":"ITEM-5","issued":{"date-parts":[["2014"]]},"page":"1-12","publisher":"Nature Publishing Group","title":"Social heuristics shape intuitive cooperation","type":"article-journal","volume":"5"},"uris":["http://www.mendeley.com/documents/?uuid=7352d6f7-0c36-45c6-bd07-1738ad1e0877"]}],"mendeley":{"formattedCitation":"(Bouwmeester et al., 2017; Chen &amp; Krajbich, 2018; Rand et al., 2012; Rand, Newman, &amp; Wurzbacher, 2015; Rand et al., 2014)","plainTextFormattedCitation":"(Bouwmeester et al., 2017; Chen &amp; Krajbich, 2018; Rand et al., 2012; Rand, Newman, &amp; Wurzbacher, 2015; Rand et al., 2014)","previouslyFormattedCitation":"(Bouwmeester et al., 2017; Chen &amp; Krajbich, 2018; Rand et al., 2012; Rand, Newman, &amp; Wurzbacher, 2015; Rand et al., 2014)"},"properties":{"noteIndex":0},"schema":"https://github.com/citation-style-language/schema/raw/master/csl-citation.json"}</w:instrText>
      </w:r>
      <w:r w:rsidR="000F26AA" w:rsidRPr="00CF1FD5">
        <w:rPr>
          <w:rFonts w:ascii="Times New Roman" w:eastAsia="Times New Roman" w:hAnsi="Times New Roman" w:cs="Times New Roman"/>
          <w:noProof/>
          <w:highlight w:val="yellow"/>
        </w:rPr>
        <w:fldChar w:fldCharType="separate"/>
      </w:r>
      <w:r w:rsidR="000F26AA" w:rsidRPr="000F26AA">
        <w:rPr>
          <w:rFonts w:ascii="Times New Roman" w:eastAsia="Times New Roman" w:hAnsi="Times New Roman" w:cs="Times New Roman"/>
          <w:noProof/>
          <w:highlight w:val="yellow"/>
        </w:rPr>
        <w:t>(Bouwmeester et al., 2017; Chen &amp; Krajbich, 2018; Rand et al., 2012; Rand, Newman, &amp; Wurzbacher, 2015; Rand et al., 2014)</w:t>
      </w:r>
      <w:r w:rsidR="000F26AA" w:rsidRPr="00CF1FD5">
        <w:rPr>
          <w:rFonts w:ascii="Times New Roman" w:eastAsia="Times New Roman" w:hAnsi="Times New Roman" w:cs="Times New Roman"/>
          <w:noProof/>
          <w:highlight w:val="yellow"/>
        </w:rPr>
        <w:fldChar w:fldCharType="end"/>
      </w:r>
      <w:r w:rsidR="000F26AA" w:rsidRPr="00CF1FD5">
        <w:rPr>
          <w:rFonts w:ascii="Times New Roman" w:eastAsia="Times New Roman" w:hAnsi="Times New Roman" w:cs="Times New Roman"/>
          <w:noProof/>
          <w:highlight w:val="yellow"/>
        </w:rPr>
        <w:t>.</w:t>
      </w:r>
      <w:r w:rsidR="000F26AA" w:rsidRPr="00CF1FD5">
        <w:rPr>
          <w:rFonts w:ascii="Times New Roman" w:eastAsia="Times New Roman" w:hAnsi="Times New Roman" w:cs="Times New Roman"/>
          <w:highlight w:val="yellow"/>
        </w:rPr>
        <w:t xml:space="preserve"> More recently, </w:t>
      </w:r>
      <w:r w:rsidR="000F26AA">
        <w:rPr>
          <w:rFonts w:ascii="Times New Roman" w:eastAsia="Times New Roman" w:hAnsi="Times New Roman" w:cs="Times New Roman"/>
          <w:highlight w:val="yellow"/>
        </w:rPr>
        <w:t xml:space="preserve">some </w:t>
      </w:r>
      <w:r w:rsidR="000F26AA" w:rsidRPr="00CF1FD5">
        <w:rPr>
          <w:rFonts w:ascii="Times New Roman" w:eastAsia="Times New Roman" w:hAnsi="Times New Roman" w:cs="Times New Roman"/>
          <w:highlight w:val="yellow"/>
        </w:rPr>
        <w:t xml:space="preserve">evidence </w:t>
      </w:r>
      <w:r w:rsidR="000F26AA">
        <w:rPr>
          <w:rFonts w:ascii="Times New Roman" w:eastAsia="Times New Roman" w:hAnsi="Times New Roman" w:cs="Times New Roman"/>
          <w:highlight w:val="yellow"/>
        </w:rPr>
        <w:t>has argued</w:t>
      </w:r>
      <w:r w:rsidR="000F26AA" w:rsidRPr="00CF1FD5">
        <w:rPr>
          <w:rFonts w:ascii="Times New Roman" w:eastAsia="Times New Roman" w:hAnsi="Times New Roman" w:cs="Times New Roman"/>
          <w:highlight w:val="yellow"/>
        </w:rPr>
        <w:t xml:space="preserve"> that </w:t>
      </w:r>
      <w:r w:rsidR="000F26AA">
        <w:rPr>
          <w:rFonts w:ascii="Times New Roman" w:eastAsia="Times New Roman" w:hAnsi="Times New Roman" w:cs="Times New Roman"/>
          <w:highlight w:val="yellow"/>
        </w:rPr>
        <w:t>some</w:t>
      </w:r>
      <w:r w:rsidR="000F26AA" w:rsidRPr="00CF1FD5">
        <w:rPr>
          <w:rFonts w:ascii="Times New Roman" w:eastAsia="Times New Roman" w:hAnsi="Times New Roman" w:cs="Times New Roman"/>
          <w:highlight w:val="yellow"/>
        </w:rPr>
        <w:t xml:space="preserve"> individual</w:t>
      </w:r>
      <w:r w:rsidR="000F26AA">
        <w:rPr>
          <w:rFonts w:ascii="Times New Roman" w:eastAsia="Times New Roman" w:hAnsi="Times New Roman" w:cs="Times New Roman"/>
          <w:highlight w:val="yellow"/>
        </w:rPr>
        <w:t xml:space="preserve">s have intuitively generous dispositions, while others are more intuitively selfish </w:t>
      </w:r>
      <w:r w:rsidR="000F26AA" w:rsidRPr="00CF1FD5">
        <w:rPr>
          <w:rFonts w:ascii="Times New Roman" w:eastAsia="Times New Roman" w:hAnsi="Times New Roman" w:cs="Times New Roman"/>
          <w:highlight w:val="yellow"/>
        </w:rPr>
        <w:fldChar w:fldCharType="begin" w:fldLock="1"/>
      </w:r>
      <w:r w:rsidR="003F213C">
        <w:rPr>
          <w:rFonts w:ascii="Times New Roman" w:eastAsia="Times New Roman" w:hAnsi="Times New Roman" w:cs="Times New Roman"/>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making","type":"article-journal","volume":"9"},"uris":["http://www.mendeley.com/documents/?uuid=a1974e99-daa6-46bb-9010-dfcc1dc60845"]},{"id":"ITEM-2","itemData":{"DOI":"10.1073/pnas.1608877114","ISBN":"0027-8424","ISSN":"0027-8424","PMID":"28559334","abstract":"Behavioral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Sciences","id":"ITEM-2","issue":"24","issued":{"date-parts":[["2017"]]},"page":"6394-6399","title":"Response time in economic games reflects different types of decision conflict for prosocial and proself individuals","type":"article-journal","volume":"114"},"uris":["http://www.mendeley.com/documents/?uuid=68547173-5e76-4a52-9e81-87960e5eb55f"]},{"id":"ITEM-3","itemData":{"DOI":"10.1038/srep21555","ISSN":"2045-2322","abstract":"Cooperation is essential for the success of societies and there is an ongoing debate whether individuals have therefore developed a general spontaneous tendency to cooperate or not. Findings that cooperative behavior is related to shorter decision times provide support for the spontaneous cooperation effect, although contrary results have also been reported. We show that cooperative behavior is better described as person × situation interaction, in that there is a spontaneous cooperation effect for prosocial but not for proself persons. In three studies, one involving population representative samples from the US and Germany, we found that cooperation in a public good game is dependent on an interaction between individuals’ social value orientation and decision time. Increasing deliberation about the dilemma situation does not affect persons that are selfish to begin with, but it is related to decreasing cooperation for prosocial persons that gain positive utility from outcomes of others and score high on the related general personality trait honesty/humility. Our results demonstrate that the spontaneous cooperation hypothesis has to be qualified in that it is limited to persons with a specific personality and social values. Furthermore, they allow reconciling conflicting previous findings by identifying an important moderator for the effect.","author":[{"dropping-particle":"","family":"Mischkowski","given":"Dorothee","non-dropping-particle":"","parse-names":false,"suffix":""},{"dropping-particle":"","family":"Glöckner","given":"Andreas","non-dropping-particle":"","parse-names":false,"suffix":""}],"container-title":"Scientific Reports","id":"ITEM-3","issue":"1","issued":{"date-parts":[["2016"]]},"page":"21555","title":"Spontaneous cooperation for prosocials, but not for proselfs: Social value orientation moderates spontaneous cooperation behavior","type":"article-journal","volume":"6"},"uris":["http://www.mendeley.com/documents/?uuid=a4b6d8de-6a34-49e9-a2d2-a018189b9346"]}],"mendeley":{"formattedCitation":"(Chen &amp; Krajbich, 2018; Mischkowski &amp; Glöckner, 2016; Yamagishi et al., 2017)","plainTextFormattedCitation":"(Chen &amp; Krajbich, 2018; Mischkowski &amp; Glöckner, 2016; Yamagishi et al., 2017)","previouslyFormattedCitation":"(Chen &amp; Krajbich, 2018; Mischkowski &amp; Glöckner, 2016; Yamagishi et al., 2017)"},"properties":{"noteIndex":0},"schema":"https://github.com/citation-style-language/schema/raw/master/csl-citation.json"}</w:instrText>
      </w:r>
      <w:r w:rsidR="000F26AA" w:rsidRPr="00CF1FD5">
        <w:rPr>
          <w:rFonts w:ascii="Times New Roman" w:eastAsia="Times New Roman" w:hAnsi="Times New Roman" w:cs="Times New Roman"/>
          <w:highlight w:val="yellow"/>
        </w:rPr>
        <w:fldChar w:fldCharType="separate"/>
      </w:r>
      <w:r w:rsidR="000F26AA" w:rsidRPr="000F26AA">
        <w:rPr>
          <w:rFonts w:ascii="Times New Roman" w:eastAsia="Times New Roman" w:hAnsi="Times New Roman" w:cs="Times New Roman"/>
          <w:noProof/>
          <w:highlight w:val="yellow"/>
        </w:rPr>
        <w:t>(Chen &amp; Krajbich, 2018; Mischkowski &amp; Glöckner, 2016; Yamagishi et al., 2017)</w:t>
      </w:r>
      <w:r w:rsidR="000F26AA" w:rsidRPr="00CF1FD5">
        <w:rPr>
          <w:rFonts w:ascii="Times New Roman" w:eastAsia="Times New Roman" w:hAnsi="Times New Roman" w:cs="Times New Roman"/>
          <w:highlight w:val="yellow"/>
        </w:rPr>
        <w:fldChar w:fldCharType="end"/>
      </w:r>
      <w:r w:rsidR="000F26AA" w:rsidRPr="00CF1FD5">
        <w:rPr>
          <w:rFonts w:ascii="Times New Roman" w:eastAsia="Times New Roman" w:hAnsi="Times New Roman" w:cs="Times New Roman"/>
          <w:highlight w:val="yellow"/>
        </w:rPr>
        <w:t>.</w:t>
      </w:r>
      <w:r w:rsidR="000F26AA">
        <w:rPr>
          <w:rFonts w:ascii="Times New Roman" w:eastAsia="Times New Roman" w:hAnsi="Times New Roman" w:cs="Times New Roman"/>
          <w:highlight w:val="yellow"/>
        </w:rPr>
        <w:t xml:space="preserve"> Yet other work also suggests that changes in choice behavior may not necessarily reflect differences in preferences at all, but rather differences in choice precision </w:t>
      </w:r>
      <w:r w:rsidR="000F26AA">
        <w:rPr>
          <w:rFonts w:ascii="Times New Roman" w:eastAsia="Times New Roman" w:hAnsi="Times New Roman" w:cs="Times New Roman"/>
          <w:highlight w:val="yellow"/>
        </w:rPr>
        <w:fldChar w:fldCharType="begin" w:fldLock="1"/>
      </w:r>
      <w:r w:rsidR="003F213C">
        <w:rPr>
          <w:rFonts w:ascii="Times New Roman" w:eastAsia="Times New Roman" w:hAnsi="Times New Roman" w:cs="Times New Roman"/>
          <w:highlight w:val="yellow"/>
        </w:rPr>
        <w:instrText>ADDIN CSL_CITATION {"citationItems":[{"id":"ITEM-1","itemData":{"ISBN":"1930-2975","ISSN":"1556-5068","abstract":"An important open problem is how values are compared to make simple choices. A natural hypothesis is that the brain carries out the computations associated with the value comparisons in a manner consistent with the Drift Diffusion Model (DDM), since this model has been able to account for a large amount of data in other domains. We investigated the ability of four different versions of the DDM to explain the data in a real binary food choice task under conditions of high and low time pressure. We found that a seven-parameter version of the DDM can account for the choice and reaction time data with high-accuracy, in both the high and low time pressure conditions. The changes associated with the introduction of time pressure could be traced to changes in two key model parameters: the barrier height and the noise in the slope of the drift process.","author":[{"dropping-particle":"","family":"Milosavljevic","given":"Milica","non-dropping-particle":"","parse-names":false,"suffix":""},{"dropping-particle":"","family":"Malmaud","given":"Jonathan","non-dropping-particle":"","parse-names":false,"suffix":""},{"dropping-particle":"","family":"Huth","given":"Alexander","non-dropping-particle":"","parse-names":false,"suffix":""},{"dropping-particle":"","family":"Koch","given":"Christof","non-dropping-particle":"","parse-names":false,"suffix":""},{"dropping-particle":"","family":"Rangel","given":"Antonio","non-dropping-particle":"","parse-names":false,"suffix":""}],"container-title":"Judgment and Decision Making","id":"ITEM-1","issue":"6","issued":{"date-parts":[["2010"]]},"page":"437-449","title":"The Drift Diffusion Model Can Account for the Accuracy and Reaction Time of Value-Based Choices Under High and Low Time Pressure","type":"article-journal","volume":"5"},"uris":["http://www.mendeley.com/documents/?uuid=f0da984b-398a-43a8-b0b3-8809e6e7cfdb"]},{"id":"ITEM-2","itemData":{"DOI":"10.1037/xge0000403","ISSN":"00963445","PMID":"29698025","abstract":"How do people make preferential choices in situations where their cognitive capacities are limited? Many studies link the manipulation of cognitive resources to qualitative changes in preferences. However, there is a widely overlooked alternative hypothesis, namely, that a reduction in cognitive capacities leads to an increase in choice inconsistency. We developed a mathematical model and followed a hierarchical Bayesian estimation approach to test to what extent a reduction in cognitive capacities leads to a shift in preference or an increase in choice inconsistency. Using a within-subject n-back task to manipulate cognitive load, we conducted three experiments across different choice domains: risky choice, temporal discounting, and strategic interaction. Across all three domains, results show that a reduction in cognitive capacities predominantly affected participants' level of choice consistency rather than their respective preference. These results hold on an individual and a group level. In sum, our approach and the mathematical model we used provide a rigorous and general test of how reduced cognitive capacities affect people's decision-making. (PsycINFO Database Record","author":[{"dropping-particle":"","family":"Olschewski","given":"Sebastian","non-dropping-particle":"","parse-names":false,"suffix":""},{"dropping-particle":"","family":"Rieskamp","given":"Jörg","non-dropping-particle":"","parse-names":false,"suffix":""},{"dropping-particle":"","family":"Scheibehenne","given":"Benjamin","non-dropping-particle":"","parse-names":false,"suffix":""}],"container-title":"Journal of Experimental Psychology: General","id":"ITEM-2","issue":"4","issued":{"date-parts":[["2018"]]},"page":"462-484","title":"Taxing cognitive capacities reduces choice consistency rather than preference: A model-based test","type":"article-journal","volume":"147"},"uris":["http://www.mendeley.com/documents/?uuid=f09cd11e-972c-42ac-bafb-77abdb27141c"]},{"id":"ITEM-3","itemData":{"DOI":"10.1016/j.neuron.2015.06.031","ISBN":"1097-4199 (Electronic) 0896-6273 (Linking)","ISSN":"10974199","PMID":"26182424","abstract":"We propose a neurocomputational model of altruistic choice and test it using behavioral and fMRI data from a task in which subjects make choices between real monetary prizes for themselves and another. We show that a multi-attribute drift-diffusion model, in which choice results from accumulation of a relative value signal that linearly weights payoffs for self and other, captures key patterns of choice, reaction time, and neural response in ventral striatum, temporoparietal junction, and ventromedial prefrontal cortex. The model generates several novel insights into the nature of altruism. It explains when and why generous choices are slower or faster than selfish choices, and why they produce greater response inTPJ and vmPFC, without invoking competition between automatic and deliberative processes or reward value for generosity. It also predicts that when one's own payoffs are valued more than others', some generous acts may reflect mistakes rather than genuinely pro-social preferences. Hutcherson etal. show that a computational model of altruism accounts for behavioral and neural effects attributed to self-control and/or the value of generosity, without requiring either. The model suggests that some generosity represents choice errors, not genuine social preferences.","author":[{"dropping-particle":"","family":"Hutcherson","given":"Cendri A.","non-dropping-particle":"","parse-names":false,"suffix":""},{"dropping-particle":"","family":"Bushong","given":"Benjamin","non-dropping-particle":"","parse-names":false,"suffix":""},{"dropping-particle":"","family":"Rangel","given":"Antonio","non-dropping-particle":"","parse-names":false,"suffix":""}],"container-title":"Neuron","id":"ITEM-3","issue":"2","issued":{"date-parts":[["2015"]]},"page":"451-463","publisher":"Elsevier Inc.","title":"A Neurocomputational Model of Altruistic Choice and Its Implications","type":"article-journal","volume":"87"},"uris":["http://www.mendeley.com/documents/?uuid=71f69a60-d81e-44f3-95ce-77a7b1b23533"]}],"mendeley":{"formattedCitation":"(Hutcherson, Bushong, &amp; Rangel, 2015; Milosavljevic et al., 2010; Olschewski et al., 2018)","plainTextFormattedCitation":"(Hutcherson, Bushong, &amp; Rangel, 2015; Milosavljevic et al., 2010; Olschewski et al., 2018)","previouslyFormattedCitation":"(Hutcherson, Bushong, &amp; Rangel, 2015; Milosavljevic et al., 2010; Olschewski et al., 2018)"},"properties":{"noteIndex":0},"schema":"https://github.com/citation-style-language/schema/raw/master/csl-citation.json"}</w:instrText>
      </w:r>
      <w:r w:rsidR="000F26AA">
        <w:rPr>
          <w:rFonts w:ascii="Times New Roman" w:eastAsia="Times New Roman" w:hAnsi="Times New Roman" w:cs="Times New Roman"/>
          <w:highlight w:val="yellow"/>
        </w:rPr>
        <w:fldChar w:fldCharType="separate"/>
      </w:r>
      <w:r w:rsidR="000F26AA" w:rsidRPr="000F26AA">
        <w:rPr>
          <w:rFonts w:ascii="Times New Roman" w:eastAsia="Times New Roman" w:hAnsi="Times New Roman" w:cs="Times New Roman"/>
          <w:noProof/>
          <w:highlight w:val="yellow"/>
        </w:rPr>
        <w:t>(Hutcherson, Bushong, &amp; Rangel, 2015; Milosavljevic et al., 2010; Olschewski et al., 2018)</w:t>
      </w:r>
      <w:r w:rsidR="000F26AA">
        <w:rPr>
          <w:rFonts w:ascii="Times New Roman" w:eastAsia="Times New Roman" w:hAnsi="Times New Roman" w:cs="Times New Roman"/>
          <w:highlight w:val="yellow"/>
        </w:rPr>
        <w:fldChar w:fldCharType="end"/>
      </w:r>
      <w:r w:rsidR="000F26AA">
        <w:rPr>
          <w:rFonts w:ascii="Times New Roman" w:eastAsia="Times New Roman" w:hAnsi="Times New Roman" w:cs="Times New Roman"/>
          <w:highlight w:val="yellow"/>
        </w:rPr>
        <w:t xml:space="preserve">. </w:t>
      </w:r>
      <w:r w:rsidR="000F26AA" w:rsidRPr="00CF1FD5">
        <w:rPr>
          <w:rFonts w:ascii="Times New Roman" w:eastAsia="Times New Roman" w:hAnsi="Times New Roman" w:cs="Times New Roman"/>
          <w:highlight w:val="yellow"/>
        </w:rPr>
        <w:t xml:space="preserve">Thus a crucial set of questions remains unanswered despite more than a decade of work: when choosing to act altruistically, does generosity or selfishness come first, and if so, </w:t>
      </w:r>
      <w:r w:rsidR="000F26AA" w:rsidRPr="00CF1FD5">
        <w:rPr>
          <w:rFonts w:ascii="Times New Roman" w:eastAsia="Times New Roman" w:hAnsi="Times New Roman" w:cs="Times New Roman"/>
          <w:noProof/>
          <w:highlight w:val="yellow"/>
        </w:rPr>
        <w:t>why</w:t>
      </w:r>
      <w:r w:rsidR="000F26AA">
        <w:rPr>
          <w:rFonts w:ascii="Times New Roman" w:eastAsia="Times New Roman" w:hAnsi="Times New Roman" w:cs="Times New Roman"/>
          <w:noProof/>
          <w:highlight w:val="yellow"/>
        </w:rPr>
        <w:t xml:space="preserve"> </w:t>
      </w:r>
      <w:r w:rsidR="000F26AA" w:rsidRPr="00CF1FD5">
        <w:rPr>
          <w:rFonts w:ascii="Times New Roman" w:eastAsia="Times New Roman" w:hAnsi="Times New Roman" w:cs="Times New Roman"/>
          <w:noProof/>
          <w:highlight w:val="yellow"/>
        </w:rPr>
        <w:fldChar w:fldCharType="begin" w:fldLock="1"/>
      </w:r>
      <w:r w:rsidR="003F213C">
        <w:rPr>
          <w:rFonts w:ascii="Times New Roman" w:eastAsia="Times New Roman" w:hAnsi="Times New Roman" w:cs="Times New Roman"/>
          <w:noProof/>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making","type":"article-journal","volume":"9"},"uris":["http://www.mendeley.com/documents/?uuid=a1974e99-daa6-46bb-9010-dfcc1dc60845"]},{"id":"ITEM-2","itemData":{"DOI":"10.1016/j.neuron.2015.06.031","ISBN":"1097-4199 (Electronic) 0896-6273 (Linking)","ISSN":"10974199","PMID":"26182424","abstract":"We propose a neurocomputational model of altruistic choice and test it using behavioral and fMRI data from a task in which subjects make choices between real monetary prizes for themselves and another. We show that a multi-attribute drift-diffusion model, in which choice results from accumulation of a relative value signal that linearly weights payoffs for self and other, captures key patterns of choice, reaction time, and neural response in ventral striatum, temporoparietal junction, and ventromedial prefrontal cortex. The model generates several novel insights into the nature of altruism. It explains when and why generous choices are slower or faster than selfish choices, and why they produce greater response inTPJ and vmPFC, without invoking competition between automatic and deliberative processes or reward value for generosity. It also predicts that when one's own payoffs are valued more than others', some generous acts may reflect mistakes rather than genuinely pro-social preferences. Hutcherson etal. show that a computational model of altruism accounts for behavioral and neural effects attributed to self-control and/or the value of generosity, without requiring either. The model suggests that some generosity represents choice errors, not genuine social preferences.","author":[{"dropping-particle":"","family":"Hutcherson","given":"Cendri A.","non-dropping-particle":"","parse-names":false,"suffix":""},{"dropping-particle":"","family":"Bushong","given":"Benjamin","non-dropping-particle":"","parse-names":false,"suffix":""},{"dropping-particle":"","family":"Rangel","given":"Antonio","non-dropping-particle":"","parse-names":false,"suffix":""}],"container-title":"Neuron","id":"ITEM-2","issue":"2","issued":{"date-parts":[["2015"]]},"page":"451-463","publisher":"Elsevier Inc.","title":"A Neurocomputational Model of Altruistic Choice and Its Implications","type":"article-journal","volume":"87"},"uris":["http://www.mendeley.com/documents/?uuid=71f69a60-d81e-44f3-95ce-77a7b1b23533"]},{"id":"ITEM-3","itemData":{"ISSN":"1745-6916","author":[{"dropping-particle":"","family":"Bouwmeester","given":"Samantha","non-dropping-particle":"","parse-names":false,"suffix":""},{"dropping-particle":"","family":"Verkoeijen","given":"Peter P J L","non-dropping-particle":"","parse-names":false,"suffix":""},{"dropping-particle":"","family":"Aczel","given":"Balazs","non-dropping-particle":"","parse-names":false,"suffix":""},{"dropping-particle":"","family":"Barbosa","given":"Fernando","non-dropping-particle":"","parse-names":false,"suffix":""},{"dropping-particle":"","family":"Bègue","given":"Laurent","non-dropping-particle":"","parse-names":false,"suffix":""},{"dropping-particle":"","family":"Brañas-Garza","given":"Pablo","non-dropping-particle":"","parse-names":false,"suffix":""},{"dropping-particle":"","family":"Chmura","given":"Thorsten G H","non-dropping-particle":"","parse-names":false,"suffix":""},{"dropping-particle":"","family":"Cornelissen","given":"Gert","non-dropping-particle":"","parse-names":false,"suffix":""},{"dropping-particle":"","family":"Døssing","given":"Felix S","non-dropping-particle":"","parse-names":false,"suffix":""},{"dropping-particle":"","family":"Espín","given":"Antonio M","non-dropping-particle":"","parse-names":false,"suffix":""}],"container-title":"Perspectives on Psychological Science","id":"ITEM-3","issue":"3","issued":{"date-parts":[["2017"]]},"page":"527-542","publisher":"Sage Publications Sage CA: Los Angeles, CA","title":"Registered replication report: Rand, greene, and nowak (2012)","type":"article-journal","volume":"12"},"uris":["http://www.mendeley.com/documents/?uuid=8137ec36-1238-49a8-97d3-5f66940c1b92"]},{"id":"ITEM-4","itemData":{"DOI":"10.1073/pnas.1608877114","ISBN":"0027-8424","ISSN":"0027-8424","PMID":"28559334","abstract":"Behavioral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Sciences","id":"ITEM-4","issue":"24","issued":{"date-parts":[["2017"]]},"page":"6394-6399","title":"Response time in economic games reflects different types of decision conflict for prosocial and proself individuals","type":"article-journal","volume":"114"},"uris":["http://www.mendeley.com/documents/?uuid=68547173-5e76-4a52-9e81-87960e5eb55f"]},{"id":"ITEM-5","itemData":{"DOI":"10.1038/srep21555","ISSN":"2045-2322","abstract":"Cooperation is essential for the success of societies and there is an ongoing debate whether individuals have therefore developed a general spontaneous tendency to cooperate or not. Findings that cooperative behavior is related to shorter decision times provide support for the spontaneous cooperation effect, although contrary results have also been reported. We show that cooperative behavior is better described as person × situation interaction, in that there is a spontaneous cooperation effect for prosocial but not for proself persons. In three studies, one involving population representative samples from the US and Germany, we found that cooperation in a public good game is dependent on an interaction between individuals’ social value orientation and decision time. Increasing deliberation about the dilemma situation does not affect persons that are selfish to begin with, but it is related to decreasing cooperation for prosocial persons that gain positive utility from outcomes of others and score high on the related general personality trait honesty/humility. Our results demonstrate that the spontaneous cooperation hypothesis has to be qualified in that it is limited to persons with a specific personality and social values. Furthermore, they allow reconciling conflicting previous findings by identifying an important moderator for the effect.","author":[{"dropping-particle":"","family":"Mischkowski","given":"Dorothee","non-dropping-particle":"","parse-names":false,"suffix":""},{"dropping-particle":"","family":"Glöckner","given":"Andreas","non-dropping-particle":"","parse-names":false,"suffix":""}],"container-title":"Scientific Reports","id":"ITEM-5","issue":"1","issued":{"date-parts":[["2016"]]},"page":"21555","title":"Spontaneous cooperation for prosocials, but not for proselfs: Social value orientation moderates spontaneous cooperation behavior","type":"article-journal","volume":"6"},"uris":["http://www.mendeley.com/documents/?uuid=a4b6d8de-6a34-49e9-a2d2-a018189b9346"]}],"mendeley":{"formattedCitation":"(Bouwmeester et al., 2017; Chen &amp; Krajbich, 2018; Hutcherson et al., 2015; Mischkowski &amp; Glöckner, 2016; Yamagishi et al., 2017)","plainTextFormattedCitation":"(Bouwmeester et al., 2017; Chen &amp; Krajbich, 2018; Hutcherson et al., 2015; Mischkowski &amp; Glöckner, 2016; Yamagishi et al., 2017)","previouslyFormattedCitation":"(Bouwmeester et al., 2017; Chen &amp; Krajbich, 2018; Hutcherson et al., 2015; Mischkowski &amp; Glöckner, 2016; Yamagishi et al., 2017)"},"properties":{"noteIndex":0},"schema":"https://github.com/citation-style-language/schema/raw/master/csl-citation.json"}</w:instrText>
      </w:r>
      <w:r w:rsidR="000F26AA" w:rsidRPr="00CF1FD5">
        <w:rPr>
          <w:rFonts w:ascii="Times New Roman" w:eastAsia="Times New Roman" w:hAnsi="Times New Roman" w:cs="Times New Roman"/>
          <w:noProof/>
          <w:highlight w:val="yellow"/>
        </w:rPr>
        <w:fldChar w:fldCharType="separate"/>
      </w:r>
      <w:r w:rsidR="000F26AA" w:rsidRPr="000F26AA">
        <w:rPr>
          <w:rFonts w:ascii="Times New Roman" w:eastAsia="Times New Roman" w:hAnsi="Times New Roman" w:cs="Times New Roman"/>
          <w:noProof/>
          <w:highlight w:val="yellow"/>
        </w:rPr>
        <w:t>(Bouwmeester et al., 2017; Chen &amp; Krajbich, 2018; Hutcherson et al., 2015; Mischkowski &amp; Glöckner, 2016; Yamagishi et al., 2017)</w:t>
      </w:r>
      <w:r w:rsidR="000F26AA" w:rsidRPr="00CF1FD5">
        <w:rPr>
          <w:rFonts w:ascii="Times New Roman" w:eastAsia="Times New Roman" w:hAnsi="Times New Roman" w:cs="Times New Roman"/>
          <w:noProof/>
          <w:highlight w:val="yellow"/>
        </w:rPr>
        <w:fldChar w:fldCharType="end"/>
      </w:r>
      <w:r w:rsidR="000F26AA" w:rsidRPr="00CF1FD5">
        <w:rPr>
          <w:rFonts w:ascii="Times New Roman" w:eastAsia="Times New Roman" w:hAnsi="Times New Roman" w:cs="Times New Roman"/>
          <w:noProof/>
          <w:highlight w:val="yellow"/>
        </w:rPr>
        <w:t>?</w:t>
      </w:r>
      <w:r w:rsidRPr="0022332F">
        <w:rPr>
          <w:rFonts w:ascii="Times New Roman" w:eastAsia="Times New Roman" w:hAnsi="Times New Roman" w:cs="Times New Roman"/>
          <w:noProof/>
        </w:rPr>
        <w:t>”</w:t>
      </w:r>
    </w:p>
    <w:p w14:paraId="576B879A" w14:textId="77777777" w:rsidR="005B5753" w:rsidRDefault="005B5753" w:rsidP="00810F01">
      <w:pPr>
        <w:rPr>
          <w:rFonts w:ascii="Times New Roman" w:eastAsia="Times New Roman" w:hAnsi="Times New Roman" w:cs="Times New Roman"/>
          <w:color w:val="000000"/>
          <w:lang w:val="en-CA"/>
        </w:rPr>
      </w:pPr>
    </w:p>
    <w:p w14:paraId="40E139A0" w14:textId="77777777" w:rsidR="005B5753" w:rsidRDefault="005B5753" w:rsidP="00810F01">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 Discussion:</w:t>
      </w:r>
    </w:p>
    <w:p w14:paraId="3A79C0CA" w14:textId="221276B3" w:rsidR="005B5753" w:rsidRDefault="005B5753" w:rsidP="00810F01">
      <w:pPr>
        <w:rPr>
          <w:rFonts w:ascii="Times New Roman" w:eastAsia="Times New Roman" w:hAnsi="Times New Roman" w:cs="Times New Roman"/>
        </w:rPr>
      </w:pPr>
      <w:r>
        <w:rPr>
          <w:rFonts w:ascii="Times New Roman" w:eastAsia="Times New Roman" w:hAnsi="Times New Roman" w:cs="Times New Roman"/>
          <w:color w:val="000000"/>
          <w:lang w:val="en-CA"/>
        </w:rPr>
        <w:t>“</w:t>
      </w:r>
      <w:r w:rsidR="005C3220">
        <w:rPr>
          <w:rFonts w:ascii="Times New Roman" w:eastAsia="Times New Roman" w:hAnsi="Times New Roman" w:cs="Times New Roman"/>
        </w:rPr>
        <w:t>…</w:t>
      </w:r>
      <w:r w:rsidRPr="00FC2D18">
        <w:rPr>
          <w:rFonts w:ascii="Times New Roman" w:eastAsia="Times New Roman" w:hAnsi="Times New Roman" w:cs="Times New Roman"/>
        </w:rPr>
        <w:t>.</w:t>
      </w:r>
      <w:r w:rsidR="003F213C">
        <w:rPr>
          <w:rFonts w:ascii="Times New Roman" w:eastAsia="Times New Roman" w:hAnsi="Times New Roman" w:cs="Times New Roman"/>
        </w:rPr>
        <w:t xml:space="preserve">Our findings help to make sense of the growing body of literature suggesting that time pressure neither consistently increases nor decreases generosity </w:t>
      </w:r>
      <w:r w:rsidR="003F213C" w:rsidRPr="006C09C6">
        <w:rPr>
          <w:rFonts w:ascii="Times New Roman" w:eastAsia="Times New Roman" w:hAnsi="Times New Roman" w:cs="Times New Roman"/>
          <w:highlight w:val="yellow"/>
        </w:rPr>
        <w:fldChar w:fldCharType="begin" w:fldLock="1"/>
      </w:r>
      <w:r w:rsidR="00A21D80">
        <w:rPr>
          <w:rFonts w:ascii="Times New Roman" w:eastAsia="Times New Roman" w:hAnsi="Times New Roman" w:cs="Times New Roman"/>
          <w:highlight w:val="yellow"/>
        </w:rPr>
        <w:instrText>ADDIN CSL_CITATION {"citationItems":[{"id":"ITEM-1","itemData":{"ISSN":"1745-6916","author":[{"dropping-particle":"","family":"Bouwmeester","given":"Samantha","non-dropping-particle":"","parse-names":false,"suffix":""},{"dropping-particle":"","family":"Verkoeijen","given":"Peter P J L","non-dropping-particle":"","parse-names":false,"suffix":""},{"dropping-particle":"","family":"Aczel","given":"Balazs","non-dropping-particle":"","parse-names":false,"suffix":""},{"dropping-particle":"","family":"Barbosa","given":"Fernando","non-dropping-particle":"","parse-names":false,"suffix":""},{"dropping-particle":"","family":"Bègue","given":"Laurent","non-dropping-particle":"","parse-names":false,"suffix":""},{"dropping-particle":"","family":"Brañas-Garza","given":"Pablo","non-dropping-particle":"","parse-names":false,"suffix":""},{"dropping-particle":"","family":"Chmura","given":"Thorsten G H","non-dropping-particle":"","parse-names":false,"suffix":""},{"dropping-particle":"","family":"Cornelissen","given":"Gert","non-dropping-particle":"","parse-names":false,"suffix":""},{"dropping-particle":"","family":"Døssing","given":"Felix S","non-dropping-particle":"","parse-names":false,"suffix":""},{"dropping-particle":"","family":"Espín","given":"Antonio M","non-dropping-particle":"","parse-names":false,"suffix":""}],"container-title":"Perspectives on Psychological Science","id":"ITEM-1","issue":"3","issued":{"date-parts":[["2017"]]},"page":"527-542","publisher":"Sage Publications Sage CA: Los Angeles, CA","title":"Registered replication report: Rand, greene, and nowak (2012)","type":"article-journal","volume":"12"},"uris":["http://www.mendeley.com/documents/?uuid=8137ec36-1238-49a8-97d3-5f66940c1b92"]},{"id":"ITEM-2","itemData":{"DOI":"https://doi.org/10.1016/j.socec.2017.12.004","ISSN":"2214-8043","abstract":"In this paper, we explore the Double Response research method, in which, in each decision task, subjects supply one quick choice and one additional choice after a longer deliberation time. Assuming a simple dual-process framework, with the two modes of judgment running parallel to each other providing the decision-maker with their final estimates of the utility difference between the options, this method incentivizes the decision-maker to indicate which option they prefer in System 1 and which option is preferred in System 2. We apply the method to a series of simple decision tasks aimed at eliciting subjects’ social preferences (as in Charness and Rabin, 2002). We observe that time pressure leads to a negative attitude towards the earnings of other participants when they are higher than those of the decision-maker. In other words, deliberation decisions are typically updated towards those corresponding with lower aversion to disadvantageous inequality (“envy”).","author":[{"dropping-particle":"","family":"Krawczyk","given":"Michał","non-dropping-particle":"","parse-names":false,"suffix":""},{"dropping-particle":"","family":"Sylwestrzak","given":"Marta","non-dropping-particle":"","parse-names":false,"suffix":""}],"container-title":"Journal of Behavioral and Experimental Economics","id":"ITEM-2","issued":{"date-parts":[["2018"]]},"page":"121-134","title":"Exploring the role of deliberation time in non-selfish behavior: The double response method","type":"article-journal","volume":"72"},"uris":["http://www.mendeley.com/documents/?uuid=4fed3044-5fd6-4a62-b9db-6dcd375dc5ce"]},{"id":"ITEM-3","itemData":{"DOI":"10.1038/nature11467","ISBN":"0028-0836","ISSN":"00280836","PMID":"22996558","abstract":"Cooperation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A.","non-dropping-particle":"","parse-names":false,"suffix":""}],"container-title":"Nature","id":"ITEM-3","issue":"7416","issued":{"date-parts":[["2012"]]},"page":"427-430","title":"Spontaneous giving and calculated greed","type":"article-journal","volume":"489"},"uris":["http://www.mendeley.com/documents/?uuid=552e6d37-f83f-4553-9316-4655b40059c6"]}],"mendeley":{"formattedCitation":"(Bouwmeester et al., 2017; Krawczyk &amp; Sylwestrzak, 2018; Rand et al., 2012)","plainTextFormattedCitation":"(Bouwmeester et al., 2017; Krawczyk &amp; Sylwestrzak, 2018; Rand et al., 2012)","previouslyFormattedCitation":"(Bouwmeester et al., 2017; Krawczyk &amp; Sylwestrzak, 2018; Rand et al., 2012)"},"properties":{"noteIndex":0},"schema":"https://github.com/citation-style-language/schema/raw/master/csl-citation.json"}</w:instrText>
      </w:r>
      <w:r w:rsidR="003F213C" w:rsidRPr="006C09C6">
        <w:rPr>
          <w:rFonts w:ascii="Times New Roman" w:eastAsia="Times New Roman" w:hAnsi="Times New Roman" w:cs="Times New Roman"/>
          <w:highlight w:val="yellow"/>
        </w:rPr>
        <w:fldChar w:fldCharType="separate"/>
      </w:r>
      <w:r w:rsidR="003F213C" w:rsidRPr="003F213C">
        <w:rPr>
          <w:rFonts w:ascii="Times New Roman" w:eastAsia="Times New Roman" w:hAnsi="Times New Roman" w:cs="Times New Roman"/>
          <w:noProof/>
          <w:highlight w:val="yellow"/>
        </w:rPr>
        <w:t>(Bouwmeester et al., 2017; Krawczyk &amp; Sylwestrzak, 2018; Rand et al., 2012)</w:t>
      </w:r>
      <w:r w:rsidR="003F213C" w:rsidRPr="006C09C6">
        <w:rPr>
          <w:rFonts w:ascii="Times New Roman" w:eastAsia="Times New Roman" w:hAnsi="Times New Roman" w:cs="Times New Roman"/>
          <w:highlight w:val="yellow"/>
        </w:rPr>
        <w:fldChar w:fldCharType="end"/>
      </w:r>
      <w:r w:rsidR="003F213C" w:rsidRPr="006C09C6">
        <w:rPr>
          <w:rFonts w:ascii="Times New Roman" w:eastAsia="Times New Roman" w:hAnsi="Times New Roman" w:cs="Times New Roman"/>
          <w:highlight w:val="yellow"/>
        </w:rPr>
        <w:t>,</w:t>
      </w:r>
      <w:r w:rsidR="003F213C">
        <w:rPr>
          <w:rFonts w:ascii="Times New Roman" w:eastAsia="Times New Roman" w:hAnsi="Times New Roman" w:cs="Times New Roman"/>
        </w:rPr>
        <w:t xml:space="preserve"> but instead reveals individual differences in social preferences </w:t>
      </w:r>
      <w:r w:rsidR="003F213C" w:rsidRPr="006C09C6">
        <w:rPr>
          <w:rFonts w:ascii="Times New Roman" w:eastAsia="Times New Roman" w:hAnsi="Times New Roman" w:cs="Times New Roman"/>
          <w:highlight w:val="yellow"/>
        </w:rPr>
        <w:fldChar w:fldCharType="begin" w:fldLock="1"/>
      </w:r>
      <w:r w:rsidR="00A21D80">
        <w:rPr>
          <w:rFonts w:ascii="Times New Roman" w:eastAsia="Times New Roman" w:hAnsi="Times New Roman" w:cs="Times New Roman"/>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making","type":"article-journal","volume":"9"},"uris":["http://www.mendeley.com/documents/?uuid=a1974e99-daa6-46bb-9010-dfcc1dc60845"]},{"id":"ITEM-2","itemData":{"DOI":"10.1038/srep21555","ISSN":"2045-2322","abstract":"Cooperation is essential for the success of societies and there is an ongoing debate whether individuals have therefore developed a general spontaneous tendency to cooperate or not. Findings that cooperative behavior is related to shorter decision times provide support for the spontaneous cooperation effect, although contrary results have also been reported. We show that cooperative behavior is better described as person × situation interaction, in that there is a spontaneous cooperation effect for prosocial but not for proself persons. In three studies, one involving population representative samples from the US and Germany, we found that cooperation in a public good game is dependent on an interaction between individuals’ social value orientation and decision time. Increasing deliberation about the dilemma situation does not affect persons that are selfish to begin with, but it is related to decreasing cooperation for prosocial persons that gain positive utility from outcomes of others and score high on the related general personality trait honesty/humility. Our results demonstrate that the spontaneous cooperation hypothesis has to be qualified in that it is limited to persons with a specific personality and social values. Furthermore, they allow reconciling conflicting previous findings by identifying an important moderator for the effect.","author":[{"dropping-particle":"","family":"Mischkowski","given":"Dorothee","non-dropping-particle":"","parse-names":false,"suffix":""},{"dropping-particle":"","family":"Glöckner","given":"Andreas","non-dropping-particle":"","parse-names":false,"suffix":""}],"container-title":"Scientific Reports","id":"ITEM-2","issue":"1","issued":{"date-parts":[["2016"]]},"page":"21555","title":"Spontaneous cooperation for prosocials, but not for proselfs: Social value orientation moderates spontaneous cooperation behavior","type":"article-journal","volume":"6"},"uris":["http://www.mendeley.com/documents/?uuid=a4b6d8de-6a34-49e9-a2d2-a018189b9346"]}],"mendeley":{"formattedCitation":"(Chen &amp; Krajbich, 2018; Mischkowski &amp; Glöckner, 2016)","plainTextFormattedCitation":"(Chen &amp; Krajbich, 2018; Mischkowski &amp; Glöckner, 2016)","previouslyFormattedCitation":"(Chen &amp; Krajbich, 2018; Mischkowski &amp; Glöckner, 2016)"},"properties":{"noteIndex":0},"schema":"https://github.com/citation-style-language/schema/raw/master/csl-citation.json"}</w:instrText>
      </w:r>
      <w:r w:rsidR="003F213C" w:rsidRPr="006C09C6">
        <w:rPr>
          <w:rFonts w:ascii="Times New Roman" w:eastAsia="Times New Roman" w:hAnsi="Times New Roman" w:cs="Times New Roman"/>
          <w:highlight w:val="yellow"/>
        </w:rPr>
        <w:fldChar w:fldCharType="separate"/>
      </w:r>
      <w:r w:rsidR="003F213C" w:rsidRPr="003F213C">
        <w:rPr>
          <w:rFonts w:ascii="Times New Roman" w:eastAsia="Times New Roman" w:hAnsi="Times New Roman" w:cs="Times New Roman"/>
          <w:noProof/>
          <w:highlight w:val="yellow"/>
        </w:rPr>
        <w:t>(Chen &amp; Krajbich, 2018; Mischkowski &amp; Glöckner, 2016)</w:t>
      </w:r>
      <w:r w:rsidR="003F213C" w:rsidRPr="006C09C6">
        <w:rPr>
          <w:rFonts w:ascii="Times New Roman" w:eastAsia="Times New Roman" w:hAnsi="Times New Roman" w:cs="Times New Roman"/>
          <w:highlight w:val="yellow"/>
        </w:rPr>
        <w:fldChar w:fldCharType="end"/>
      </w:r>
      <w:r w:rsidR="003F213C">
        <w:rPr>
          <w:rFonts w:ascii="Times New Roman" w:eastAsia="Times New Roman" w:hAnsi="Times New Roman" w:cs="Times New Roman"/>
        </w:rPr>
        <w:t xml:space="preserve">.  Moreover, while some of our findings hint at the possibility of fast and slow systems of processing </w:t>
      </w:r>
      <w:r w:rsidR="003F213C" w:rsidRPr="006C09C6">
        <w:rPr>
          <w:rFonts w:ascii="Times New Roman" w:eastAsia="Times New Roman" w:hAnsi="Times New Roman" w:cs="Times New Roman"/>
          <w:highlight w:val="yellow"/>
        </w:rPr>
        <w:fldChar w:fldCharType="begin" w:fldLock="1"/>
      </w:r>
      <w:r w:rsidR="00A21D80">
        <w:rPr>
          <w:rFonts w:ascii="Times New Roman" w:eastAsia="Times New Roman" w:hAnsi="Times New Roman" w:cs="Times New Roman"/>
          <w:highlight w:val="yellow"/>
        </w:rPr>
        <w:instrText>ADDIN CSL_CITATION {"citationItems":[{"id":"ITEM-1","itemData":{"author":[{"dropping-particle":"","family":"Kahneman","given":"Daniel","non-dropping-particle":"","parse-names":false,"suffix":""},{"dropping-particle":"","family":"Egan","given":"Patrick","non-dropping-particle":"","parse-names":false,"suffix":""}],"id":"ITEM-1","issued":{"date-parts":[["2011"]]},"publisher":"Farrar, Straus and Giroux New York","title":"Thinking, fast and slow","type":"book"},"uris":["http://www.mendeley.com/documents/?uuid=4abd9d9d-b86c-4013-84d3-4175be2207f6"]},{"id":"ITEM-2","itemData":{"DOI":"10.1023/B:SORE.0000027409.88372.b4","ISBN":"0885-7466","ISSN":"0885-7466","PMID":"305","abstract":"This paper argues that self-interest and concern for others inﬂuence behavior through different cognitive systems. Self-interest is automatic, viscerally com- pelling, and often unconscious. Understanding one’s ethical and professional obligations to others, in contrast, often involves a more thoughtful process. The automatic nature of self-interest gives it a primal power to inﬂuence judgment and make it difﬁcult for people to understand its inﬂuence on their judgment, let alone eradicate its inﬂuence. This dual-process view offers new insights into how conﬂict of interest operate and it suggests some new avenues for addressing them or limiting some of their greatest dangers.","author":[{"dropping-particle":"","family":"Moore","given":"Don a.","non-dropping-particle":"","parse-names":false,"suffix":""},{"dropping-particle":"","family":"Loewenstein","given":"George","non-dropping-particle":"","parse-names":false,"suffix":""}],"container-title":"Social Justice Research","id":"ITEM-2","issue":"2","issued":{"date-parts":[["2004"]]},"page":"189-202","title":"Self-interest, automaticity, and the psychology of conflict of interest","type":"article-journal","volume":"17"},"uris":["http://www.mendeley.com/documents/?uuid=f540dbd6-213b-4fe2-93c0-7ce1fcce60bb"]},{"id":"ITEM-3","itemData":{"DOI":"10.1177/0956797616654455","ISBN":"0956-7976","ISSN":"14679280","PMID":"27422875","abstract":"Does cooperating require the inhibition of selfish urges? Or does “rational” self-interest constrain cooperative impulses? I investigated the role of intuition and deliberation in cooperation by meta-analyzing 67 studies in which cognitive- processing manipulations were applied to economic cooperation games (total N = 17,647; no indication of publication bias using Egger’s test, Begg’s test, or p-curve). My meta-analysis was guided by the social heuristics hypothesis, which proposes that intuition favors behavior that typically maximizes payoffs, whereas deliberation favors behavior that maximizes one’s payoff in the current situation. Therefore, this theory predicts that deliberation will undermine pure cooperation (i.e., cooperation in settings where there are few future consequences for one’s actions, such that cooperating is not in one’s self-interest) but not strategic cooperation (i.e., cooperation in settings where cooperating can maximize one’s payoff). As predicted, the meta-analysis revealed 17.3% more pure cooperation when intuition was promoted over deliberation, but no significant difference in strategic cooperation between more intuitive and more deliberative conditions.","author":[{"dropping-particle":"","family":"Rand","given":"David G.","non-dropping-particle":"","parse-names":false,"suffix":""}],"container-title":"Psychological Science","id":"ITEM-3","issue":"9","issued":{"date-parts":[["2016"]]},"title":"Cooperation, Fast and Slow: Meta-Analytic Evidence for a Theory of Social Heuristics and Self-Interested Deliberation","type":"article-journal","volume":"27"},"uris":["http://www.mendeley.com/documents/?uuid=2f1bdc69-3d36-358c-bd6c-3371bd4f07c0"]},{"id":"ITEM-4","itemData":{"DOI":"10.1038/nature11467","ISBN":"0028-0836","ISSN":"00280836","PMID":"22996558","abstract":"Cooperation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A.","non-dropping-particle":"","parse-names":false,"suffix":""}],"container-title":"Nature","id":"ITEM-4","issue":"7416","issued":{"date-parts":[["2012"]]},"page":"427-430","title":"Spontaneous giving and calculated greed","type":"article-journal","volume":"489"},"uris":["http://www.mendeley.com/documents/?uuid=552e6d37-f83f-4553-9316-4655b40059c6"]},{"id":"ITEM-5","itemData":{"DOI":"10.1038/s41467-018-05994-9","ISBN":"4146701805","ISSN":"2041-1723","PMID":"30177719","author":[{"dropping-particle":"","family":"Chen","given":"Fadong","non-dropping-particle":"","parse-names":false,"suffix":""},{"dropping-particle":"","family":"Krajbich","given":"Ian","non-dropping-particle":"","parse-names":false,"suffix":""}],"container-title":"Nature Communications","id":"ITEM-5","issue":"1","issued":{"date-parts":[["2018"]]},"page":"3557","publisher":"Springer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 Kahneman &amp; Egan, 2011; Moore &amp; Loewenstein, 2004; Rand, 2016; Rand et al., 2012)","plainTextFormattedCitation":"(Chen &amp; Krajbich, 2018; Kahneman &amp; Egan, 2011; Moore &amp; Loewenstein, 2004; Rand, 2016; Rand et al., 2012)","previouslyFormattedCitation":"(Chen &amp; Krajbich, 2018; Kahneman &amp; Egan, 2011; Moore &amp; Loewenstein, 2004; Rand, 2016; Rand et al., 2012)"},"properties":{"noteIndex":0},"schema":"https://github.com/citation-style-language/schema/raw/master/csl-citation.json"}</w:instrText>
      </w:r>
      <w:r w:rsidR="003F213C" w:rsidRPr="006C09C6">
        <w:rPr>
          <w:rFonts w:ascii="Times New Roman" w:eastAsia="Times New Roman" w:hAnsi="Times New Roman" w:cs="Times New Roman"/>
          <w:highlight w:val="yellow"/>
        </w:rPr>
        <w:fldChar w:fldCharType="separate"/>
      </w:r>
      <w:r w:rsidR="003F213C" w:rsidRPr="003F213C">
        <w:rPr>
          <w:rFonts w:ascii="Times New Roman" w:eastAsia="Times New Roman" w:hAnsi="Times New Roman" w:cs="Times New Roman"/>
          <w:noProof/>
          <w:highlight w:val="yellow"/>
        </w:rPr>
        <w:t>(Chen &amp; Krajbich, 2018; Kahneman &amp; Egan, 2011; Moore &amp; Loewenstein, 2004; Rand, 2016; Rand et al., 2012)</w:t>
      </w:r>
      <w:r w:rsidR="003F213C" w:rsidRPr="006C09C6">
        <w:rPr>
          <w:rFonts w:ascii="Times New Roman" w:eastAsia="Times New Roman" w:hAnsi="Times New Roman" w:cs="Times New Roman"/>
          <w:highlight w:val="yellow"/>
        </w:rPr>
        <w:fldChar w:fldCharType="end"/>
      </w:r>
      <w:r w:rsidR="003F213C" w:rsidRPr="00FC2D18">
        <w:rPr>
          <w:rFonts w:ascii="Times New Roman" w:eastAsia="Times New Roman" w:hAnsi="Times New Roman" w:cs="Times New Roman"/>
        </w:rPr>
        <w:t>, they point firmly to the deep importance of attentional priorities in the face of processing constraints.</w:t>
      </w:r>
      <w:r>
        <w:rPr>
          <w:rFonts w:ascii="Times New Roman" w:eastAsia="Times New Roman" w:hAnsi="Times New Roman" w:cs="Times New Roman"/>
        </w:rPr>
        <w:t>”</w:t>
      </w:r>
    </w:p>
    <w:p w14:paraId="6B1931BE" w14:textId="77777777" w:rsidR="005B5753" w:rsidRDefault="005B5753" w:rsidP="00810F01">
      <w:pPr>
        <w:rPr>
          <w:rFonts w:ascii="Times New Roman" w:eastAsia="Times New Roman" w:hAnsi="Times New Roman" w:cs="Times New Roman"/>
        </w:rPr>
      </w:pPr>
    </w:p>
    <w:p w14:paraId="0F53C97A" w14:textId="6BE5D494" w:rsidR="004D0050" w:rsidRPr="006D1DBB" w:rsidRDefault="00F26564" w:rsidP="00810F01">
      <w:pPr>
        <w:rPr>
          <w:rFonts w:ascii="Times New Roman" w:eastAsia="Times New Roman" w:hAnsi="Times New Roman" w:cs="Times New Roman"/>
          <w:b/>
          <w:bCs/>
          <w:i/>
          <w:iCs/>
          <w:color w:val="000000"/>
          <w:shd w:val="clear" w:color="auto" w:fill="FFFFFF"/>
          <w:lang w:val="en-CA"/>
        </w:rPr>
      </w:pPr>
      <w:r w:rsidRPr="009E02AA">
        <w:rPr>
          <w:rFonts w:ascii="Times New Roman" w:eastAsia="Times New Roman" w:hAnsi="Times New Roman" w:cs="Times New Roman"/>
          <w:b/>
          <w:bCs/>
          <w:color w:val="000000"/>
          <w:lang w:val="en-CA"/>
        </w:rPr>
        <w:br/>
      </w:r>
      <w:r w:rsidRPr="009E02AA">
        <w:rPr>
          <w:rFonts w:ascii="Times New Roman" w:eastAsia="Times New Roman" w:hAnsi="Times New Roman" w:cs="Times New Roman"/>
          <w:b/>
          <w:bCs/>
          <w:color w:val="000000"/>
          <w:shd w:val="clear" w:color="auto" w:fill="FFFFFF"/>
          <w:lang w:val="en-CA"/>
        </w:rPr>
        <w:t>Reviewer #2 (Remarks to the Author):</w:t>
      </w:r>
      <w:r w:rsidRPr="00B6055D">
        <w:rPr>
          <w:rFonts w:ascii="Times New Roman" w:eastAsia="Times New Roman" w:hAnsi="Times New Roman" w:cs="Times New Roman"/>
          <w:color w:val="000000"/>
          <w:lang w:val="en-CA"/>
        </w:rPr>
        <w:br/>
      </w:r>
      <w:r w:rsidRPr="00B6055D">
        <w:rPr>
          <w:rFonts w:ascii="Times New Roman" w:eastAsia="Times New Roman" w:hAnsi="Times New Roman" w:cs="Times New Roman"/>
          <w:i/>
          <w:iCs/>
          <w:color w:val="000000"/>
          <w:lang w:val="en-CA"/>
        </w:rPr>
        <w:br/>
      </w:r>
      <w:r w:rsidRPr="006D1DBB">
        <w:rPr>
          <w:rFonts w:ascii="Times New Roman" w:eastAsia="Times New Roman" w:hAnsi="Times New Roman" w:cs="Times New Roman"/>
          <w:b/>
          <w:bCs/>
          <w:i/>
          <w:iCs/>
          <w:color w:val="000000"/>
          <w:shd w:val="clear" w:color="auto" w:fill="FFFFFF"/>
          <w:lang w:val="en-CA"/>
        </w:rPr>
        <w:t>The present manuscript investigates the effects of time pressure on attention and choices in mini-dictator games. A series of studies reveals that time pressure increases early attention to personal outcomes, and this early attention bias is correlated with future choices. However, there are individual differences in this effect, such that individuals with stronger gaze biases show a greater decrease in generosity. </w:t>
      </w:r>
      <w:r w:rsidRPr="006D1DBB">
        <w:rPr>
          <w:rFonts w:ascii="Times New Roman" w:eastAsia="Times New Roman" w:hAnsi="Times New Roman" w:cs="Times New Roman"/>
          <w:b/>
          <w:bCs/>
          <w:i/>
          <w:iCs/>
          <w:color w:val="000000"/>
          <w:lang w:val="en-CA"/>
        </w:rPr>
        <w:br/>
      </w:r>
      <w:r w:rsidRPr="006D1DBB">
        <w:rPr>
          <w:rFonts w:ascii="Times New Roman" w:eastAsia="Times New Roman" w:hAnsi="Times New Roman" w:cs="Times New Roman"/>
          <w:b/>
          <w:bCs/>
          <w:i/>
          <w:iCs/>
          <w:color w:val="000000"/>
          <w:lang w:val="en-CA"/>
        </w:rPr>
        <w:br/>
      </w:r>
      <w:r w:rsidRPr="006D1DBB">
        <w:rPr>
          <w:rFonts w:ascii="Times New Roman" w:eastAsia="Times New Roman" w:hAnsi="Times New Roman" w:cs="Times New Roman"/>
          <w:b/>
          <w:bCs/>
          <w:i/>
          <w:iCs/>
          <w:color w:val="000000"/>
          <w:shd w:val="clear" w:color="auto" w:fill="FFFFFF"/>
          <w:lang w:val="en-CA"/>
        </w:rPr>
        <w:t>Overall assessment</w:t>
      </w:r>
      <w:r w:rsidRPr="006D1DBB">
        <w:rPr>
          <w:rFonts w:ascii="Times New Roman" w:eastAsia="Times New Roman" w:hAnsi="Times New Roman" w:cs="Times New Roman"/>
          <w:b/>
          <w:bCs/>
          <w:i/>
          <w:iCs/>
          <w:color w:val="000000"/>
          <w:lang w:val="en-CA"/>
        </w:rPr>
        <w:br/>
      </w:r>
      <w:r w:rsidRPr="006D1DBB">
        <w:rPr>
          <w:rFonts w:ascii="Times New Roman" w:eastAsia="Times New Roman" w:hAnsi="Times New Roman" w:cs="Times New Roman"/>
          <w:b/>
          <w:bCs/>
          <w:i/>
          <w:iCs/>
          <w:color w:val="000000"/>
          <w:shd w:val="clear" w:color="auto" w:fill="FFFFFF"/>
          <w:lang w:val="en-CA"/>
        </w:rPr>
        <w:t>The paper is well-written and the research question is quite interesting. The paper makes a valuable contribution to the study of time pressure’s effects on prosociality by incorporating eye-tracking data and presenting a new model that’s supported by both empirical data and simulations. The data is also quite exciting, as it seems to contradict the predictions of the Social Heuristics Hypothesis, one of the main theories on how intuition influences cooperation. These results will be interesting to a broad, interdisciplinary audience! I have a few major comments, mainly dealing with how it is situated in the literature of dual process models of cooperation. </w:t>
      </w:r>
    </w:p>
    <w:p w14:paraId="1D679951" w14:textId="77777777" w:rsidR="004D0050" w:rsidRPr="006D1DBB" w:rsidRDefault="004D0050" w:rsidP="004D0050">
      <w:pPr>
        <w:rPr>
          <w:rFonts w:ascii="Times New Roman" w:eastAsia="Times New Roman" w:hAnsi="Times New Roman" w:cs="Times New Roman"/>
          <w:b/>
          <w:bCs/>
          <w:color w:val="000000"/>
          <w:shd w:val="clear" w:color="auto" w:fill="FFFFFF"/>
          <w:lang w:val="en-CA"/>
        </w:rPr>
      </w:pPr>
    </w:p>
    <w:p w14:paraId="2A7181C8" w14:textId="570CCE15" w:rsidR="004D0050" w:rsidRPr="00B6055D" w:rsidRDefault="004D0050" w:rsidP="004D0050">
      <w:pPr>
        <w:rPr>
          <w:rFonts w:ascii="Times New Roman" w:eastAsia="Times New Roman" w:hAnsi="Times New Roman" w:cs="Times New Roman"/>
          <w:color w:val="000000"/>
          <w:shd w:val="clear" w:color="auto" w:fill="FFFFFF"/>
        </w:rPr>
      </w:pPr>
      <w:r w:rsidRPr="00B6055D">
        <w:rPr>
          <w:rFonts w:ascii="Times New Roman" w:eastAsia="Times New Roman" w:hAnsi="Times New Roman" w:cs="Times New Roman"/>
          <w:color w:val="000000"/>
          <w:shd w:val="clear" w:color="auto" w:fill="FFFFFF"/>
        </w:rPr>
        <w:t>We thank the reviewer for their encouraging remarks and extremely helpful comments on the paper, both here and below. We have taken these comments to heart in revising the framing, methods, results and discussion of the paper.</w:t>
      </w:r>
      <w:r w:rsidR="00CF0961" w:rsidRPr="00CF0961">
        <w:rPr>
          <w:rFonts w:ascii="Times New Roman" w:eastAsia="Times New Roman" w:hAnsi="Times New Roman" w:cs="Times New Roman"/>
          <w:color w:val="000000"/>
          <w:shd w:val="clear" w:color="auto" w:fill="FFFFFF"/>
        </w:rPr>
        <w:t xml:space="preserve"> </w:t>
      </w:r>
      <w:commentRangeStart w:id="0"/>
      <w:r w:rsidR="00CF0961">
        <w:rPr>
          <w:rFonts w:ascii="Times New Roman" w:eastAsia="Times New Roman" w:hAnsi="Times New Roman" w:cs="Times New Roman"/>
          <w:color w:val="000000"/>
          <w:shd w:val="clear" w:color="auto" w:fill="FFFFFF"/>
        </w:rPr>
        <w:t>While all citations in the main paper are correctly formatted in Nature style, we have opted to leave in-text citations in direct quotes in APA 6</w:t>
      </w:r>
      <w:r w:rsidR="00CF0961" w:rsidRPr="00EE766B">
        <w:rPr>
          <w:rFonts w:ascii="Times New Roman" w:eastAsia="Times New Roman" w:hAnsi="Times New Roman" w:cs="Times New Roman"/>
          <w:color w:val="000000"/>
          <w:shd w:val="clear" w:color="auto" w:fill="FFFFFF"/>
          <w:vertAlign w:val="superscript"/>
        </w:rPr>
        <w:t>th</w:t>
      </w:r>
      <w:r w:rsidR="00CF0961">
        <w:rPr>
          <w:rFonts w:ascii="Times New Roman" w:eastAsia="Times New Roman" w:hAnsi="Times New Roman" w:cs="Times New Roman"/>
          <w:color w:val="000000"/>
          <w:shd w:val="clear" w:color="auto" w:fill="FFFFFF"/>
        </w:rPr>
        <w:t xml:space="preserve"> here for ease of reading.</w:t>
      </w:r>
      <w:r w:rsidR="006A0CA9" w:rsidRPr="006A0CA9">
        <w:rPr>
          <w:rFonts w:ascii="Times New Roman" w:eastAsia="Times New Roman" w:hAnsi="Times New Roman" w:cs="Times New Roman"/>
          <w:color w:val="000000"/>
          <w:shd w:val="clear" w:color="auto" w:fill="FFFFFF"/>
        </w:rPr>
        <w:t xml:space="preserve"> </w:t>
      </w:r>
      <w:r w:rsidR="006A0CA9">
        <w:rPr>
          <w:rFonts w:ascii="Times New Roman" w:eastAsia="Times New Roman" w:hAnsi="Times New Roman" w:cs="Times New Roman"/>
          <w:color w:val="000000"/>
          <w:shd w:val="clear" w:color="auto" w:fill="FFFFFF"/>
        </w:rPr>
        <w:t>We have also highlighted any changes in the main text in the quotations.</w:t>
      </w:r>
      <w:commentRangeEnd w:id="0"/>
      <w:r w:rsidR="007A2D58">
        <w:rPr>
          <w:rStyle w:val="CommentReference"/>
        </w:rPr>
        <w:commentReference w:id="0"/>
      </w:r>
    </w:p>
    <w:p w14:paraId="6C9BEC58" w14:textId="11E65BFE" w:rsidR="004D0050" w:rsidRPr="00AB4B4D" w:rsidRDefault="00F26564" w:rsidP="00810F01">
      <w:pPr>
        <w:rPr>
          <w:rFonts w:ascii="Times New Roman" w:eastAsia="Times New Roman" w:hAnsi="Times New Roman" w:cs="Times New Roman"/>
          <w:b/>
          <w:bCs/>
          <w:color w:val="000000"/>
          <w:lang w:val="en-CA"/>
        </w:rPr>
      </w:pPr>
      <w:r w:rsidRPr="009E02AA">
        <w:rPr>
          <w:rFonts w:ascii="Times New Roman" w:eastAsia="Times New Roman" w:hAnsi="Times New Roman" w:cs="Times New Roman"/>
          <w:b/>
          <w:bCs/>
          <w:color w:val="000000"/>
          <w:lang w:val="en-CA"/>
        </w:rPr>
        <w:br/>
      </w:r>
      <w:r w:rsidRPr="009E02AA">
        <w:rPr>
          <w:rFonts w:ascii="Times New Roman" w:eastAsia="Times New Roman" w:hAnsi="Times New Roman" w:cs="Times New Roman"/>
          <w:b/>
          <w:bCs/>
          <w:color w:val="000000"/>
          <w:shd w:val="clear" w:color="auto" w:fill="FFFFFF"/>
          <w:lang w:val="en-CA"/>
        </w:rPr>
        <w:t>Comments</w:t>
      </w:r>
      <w:r w:rsidRPr="009E02AA">
        <w:rPr>
          <w:rFonts w:ascii="Times New Roman" w:eastAsia="Times New Roman" w:hAnsi="Times New Roman" w:cs="Times New Roman"/>
          <w:b/>
          <w:bCs/>
          <w:color w:val="000000"/>
          <w:lang w:val="en-CA"/>
        </w:rPr>
        <w:br/>
      </w:r>
      <w:r w:rsidRPr="00AB4B4D">
        <w:rPr>
          <w:rFonts w:ascii="Times New Roman" w:eastAsia="Times New Roman" w:hAnsi="Times New Roman" w:cs="Times New Roman"/>
          <w:b/>
          <w:bCs/>
          <w:i/>
          <w:iCs/>
          <w:color w:val="000000"/>
          <w:lang w:val="en-CA"/>
        </w:rPr>
        <w:br/>
      </w:r>
      <w:r w:rsidRPr="00AB4B4D">
        <w:rPr>
          <w:rFonts w:ascii="Times New Roman" w:eastAsia="Times New Roman" w:hAnsi="Times New Roman" w:cs="Times New Roman"/>
          <w:b/>
          <w:bCs/>
          <w:i/>
          <w:iCs/>
          <w:color w:val="000000"/>
          <w:shd w:val="clear" w:color="auto" w:fill="FFFFFF"/>
          <w:lang w:val="en-CA"/>
        </w:rPr>
        <w:t>1. In the introduction (lines 43-53) the review of the literature may be a bit outdated. </w:t>
      </w:r>
      <w:r w:rsidRPr="00AB4B4D">
        <w:rPr>
          <w:rFonts w:ascii="Times New Roman" w:eastAsia="Times New Roman" w:hAnsi="Times New Roman" w:cs="Times New Roman"/>
          <w:b/>
          <w:bCs/>
          <w:i/>
          <w:iCs/>
          <w:color w:val="000000"/>
          <w:lang w:val="en-CA"/>
        </w:rPr>
        <w:br/>
      </w:r>
      <w:r w:rsidRPr="00AB4B4D">
        <w:rPr>
          <w:rFonts w:ascii="Times New Roman" w:eastAsia="Times New Roman" w:hAnsi="Times New Roman" w:cs="Times New Roman"/>
          <w:b/>
          <w:bCs/>
          <w:i/>
          <w:iCs/>
          <w:color w:val="000000"/>
          <w:shd w:val="clear" w:color="auto" w:fill="FFFFFF"/>
          <w:lang w:val="en-CA"/>
        </w:rPr>
        <w:t>a) Researchers are no longer interpreting self-paced response times as evidence of intuitive vs. reflective thinking (at least in the economic games literature) and the seemingly inconsistent results of prior studies can mainly be attributed to strength of preferences or feelings of conflict (e.g., Krajbich, Bartling. Hare, &amp; Fehr, 2015).</w:t>
      </w:r>
      <w:r w:rsidRPr="00AB4B4D">
        <w:rPr>
          <w:rFonts w:ascii="Times New Roman" w:eastAsia="Times New Roman" w:hAnsi="Times New Roman" w:cs="Times New Roman"/>
          <w:b/>
          <w:bCs/>
          <w:i/>
          <w:iCs/>
          <w:color w:val="000000"/>
          <w:lang w:val="en-CA"/>
        </w:rPr>
        <w:br/>
      </w:r>
      <w:r w:rsidRPr="00AB4B4D">
        <w:rPr>
          <w:rFonts w:ascii="Times New Roman" w:eastAsia="Times New Roman" w:hAnsi="Times New Roman" w:cs="Times New Roman"/>
          <w:b/>
          <w:bCs/>
          <w:i/>
          <w:iCs/>
          <w:color w:val="000000"/>
          <w:shd w:val="clear" w:color="auto" w:fill="FFFFFF"/>
          <w:lang w:val="en-CA"/>
        </w:rPr>
        <w:t>b) The debate in studies using experimental designs (e.g., time pressure or intuition priming) seems to be about whether intuition increases cooperation (Rand, 2019), or has no significant effect on cooperative behavior (Bouwmeester et al., 2012).</w:t>
      </w:r>
      <w:r w:rsidRPr="00AB4B4D">
        <w:rPr>
          <w:rFonts w:ascii="Times New Roman" w:eastAsia="Times New Roman" w:hAnsi="Times New Roman" w:cs="Times New Roman"/>
          <w:b/>
          <w:bCs/>
          <w:color w:val="000000"/>
          <w:lang w:val="en-CA"/>
        </w:rPr>
        <w:br/>
      </w:r>
    </w:p>
    <w:p w14:paraId="09CC9F19" w14:textId="08F63030" w:rsidR="004D0050" w:rsidRDefault="004D0050" w:rsidP="00810F01">
      <w:pPr>
        <w:rPr>
          <w:rFonts w:ascii="Times New Roman" w:eastAsia="Times New Roman" w:hAnsi="Times New Roman" w:cs="Times New Roman"/>
          <w:color w:val="000000"/>
          <w:shd w:val="clear" w:color="auto" w:fill="FFFFFF"/>
          <w:lang w:val="en-CA"/>
        </w:rPr>
      </w:pPr>
      <w:r w:rsidRPr="00B6055D">
        <w:rPr>
          <w:rFonts w:ascii="Times New Roman" w:eastAsia="Times New Roman" w:hAnsi="Times New Roman" w:cs="Times New Roman"/>
          <w:color w:val="000000"/>
          <w:shd w:val="clear" w:color="auto" w:fill="FFFFFF"/>
          <w:lang w:val="en-CA"/>
        </w:rPr>
        <w:t xml:space="preserve">We apologize for </w:t>
      </w:r>
      <w:r w:rsidR="00D15A32" w:rsidRPr="00B6055D">
        <w:rPr>
          <w:rFonts w:ascii="Times New Roman" w:eastAsia="Times New Roman" w:hAnsi="Times New Roman" w:cs="Times New Roman"/>
          <w:color w:val="000000"/>
          <w:shd w:val="clear" w:color="auto" w:fill="FFFFFF"/>
          <w:lang w:val="en-CA"/>
        </w:rPr>
        <w:t xml:space="preserve">the gaps in our literature review </w:t>
      </w:r>
      <w:r w:rsidRPr="00B6055D">
        <w:rPr>
          <w:rFonts w:ascii="Times New Roman" w:eastAsia="Times New Roman" w:hAnsi="Times New Roman" w:cs="Times New Roman"/>
          <w:color w:val="000000"/>
          <w:shd w:val="clear" w:color="auto" w:fill="FFFFFF"/>
          <w:lang w:val="en-CA"/>
        </w:rPr>
        <w:t>and thank the reviewer for their</w:t>
      </w:r>
      <w:r w:rsidR="00D15A32" w:rsidRPr="00B6055D">
        <w:rPr>
          <w:rFonts w:ascii="Times New Roman" w:eastAsia="Times New Roman" w:hAnsi="Times New Roman" w:cs="Times New Roman"/>
          <w:color w:val="000000"/>
          <w:shd w:val="clear" w:color="auto" w:fill="FFFFFF"/>
          <w:lang w:val="en-CA"/>
        </w:rPr>
        <w:t xml:space="preserve"> helpful suggestions.</w:t>
      </w:r>
      <w:r w:rsidRPr="00B6055D">
        <w:rPr>
          <w:rFonts w:ascii="Times New Roman" w:eastAsia="Times New Roman" w:hAnsi="Times New Roman" w:cs="Times New Roman"/>
          <w:color w:val="000000"/>
          <w:shd w:val="clear" w:color="auto" w:fill="FFFFFF"/>
          <w:lang w:val="en-CA"/>
        </w:rPr>
        <w:t xml:space="preserve"> We have revi</w:t>
      </w:r>
      <w:r w:rsidR="00D15A32" w:rsidRPr="00B6055D">
        <w:rPr>
          <w:rFonts w:ascii="Times New Roman" w:eastAsia="Times New Roman" w:hAnsi="Times New Roman" w:cs="Times New Roman"/>
          <w:color w:val="000000"/>
          <w:shd w:val="clear" w:color="auto" w:fill="FFFFFF"/>
          <w:lang w:val="en-CA"/>
        </w:rPr>
        <w:t>sed</w:t>
      </w:r>
      <w:r w:rsidRPr="00B6055D">
        <w:rPr>
          <w:rFonts w:ascii="Times New Roman" w:eastAsia="Times New Roman" w:hAnsi="Times New Roman" w:cs="Times New Roman"/>
          <w:color w:val="000000"/>
          <w:shd w:val="clear" w:color="auto" w:fill="FFFFFF"/>
          <w:lang w:val="en-CA"/>
        </w:rPr>
        <w:t xml:space="preserve"> </w:t>
      </w:r>
      <w:r w:rsidRPr="005C1ADE">
        <w:rPr>
          <w:rFonts w:ascii="Times New Roman" w:eastAsia="Times New Roman" w:hAnsi="Times New Roman" w:cs="Times New Roman"/>
          <w:color w:val="000000"/>
          <w:shd w:val="clear" w:color="auto" w:fill="FFFFFF"/>
          <w:lang w:val="en-CA"/>
        </w:rPr>
        <w:t xml:space="preserve">the </w:t>
      </w:r>
      <w:r w:rsidRPr="00B93099">
        <w:rPr>
          <w:rFonts w:ascii="Times New Roman" w:eastAsia="Times New Roman" w:hAnsi="Times New Roman" w:cs="Times New Roman"/>
          <w:color w:val="000000"/>
          <w:shd w:val="clear" w:color="auto" w:fill="FFFFFF"/>
          <w:lang w:val="en-CA"/>
        </w:rPr>
        <w:t xml:space="preserve">introduction </w:t>
      </w:r>
      <w:r w:rsidRPr="005C1ADE">
        <w:rPr>
          <w:rFonts w:ascii="Times New Roman" w:eastAsia="Times New Roman" w:hAnsi="Times New Roman" w:cs="Times New Roman"/>
          <w:color w:val="000000"/>
          <w:shd w:val="clear" w:color="auto" w:fill="FFFFFF"/>
          <w:lang w:val="en-CA"/>
        </w:rPr>
        <w:t>to</w:t>
      </w:r>
      <w:r w:rsidRPr="00B6055D">
        <w:rPr>
          <w:rFonts w:ascii="Times New Roman" w:eastAsia="Times New Roman" w:hAnsi="Times New Roman" w:cs="Times New Roman"/>
          <w:color w:val="000000"/>
          <w:shd w:val="clear" w:color="auto" w:fill="FFFFFF"/>
          <w:lang w:val="en-CA"/>
        </w:rPr>
        <w:t xml:space="preserve"> reflect a more contemporary understanding of the literature</w:t>
      </w:r>
      <w:r w:rsidR="00466A85">
        <w:rPr>
          <w:rFonts w:ascii="Times New Roman" w:eastAsia="Times New Roman" w:hAnsi="Times New Roman" w:cs="Times New Roman"/>
          <w:color w:val="000000"/>
          <w:shd w:val="clear" w:color="auto" w:fill="FFFFFF"/>
          <w:lang w:val="en-CA"/>
        </w:rPr>
        <w:t xml:space="preserve"> regarding the use of response times</w:t>
      </w:r>
      <w:r w:rsidRPr="00B6055D">
        <w:rPr>
          <w:rFonts w:ascii="Times New Roman" w:eastAsia="Times New Roman" w:hAnsi="Times New Roman" w:cs="Times New Roman"/>
          <w:color w:val="000000"/>
          <w:shd w:val="clear" w:color="auto" w:fill="FFFFFF"/>
          <w:lang w:val="en-CA"/>
        </w:rPr>
        <w:t>.</w:t>
      </w:r>
      <w:r w:rsidR="000E5336">
        <w:rPr>
          <w:rFonts w:ascii="Times New Roman" w:eastAsia="Times New Roman" w:hAnsi="Times New Roman" w:cs="Times New Roman"/>
          <w:color w:val="000000"/>
          <w:shd w:val="clear" w:color="auto" w:fill="FFFFFF"/>
          <w:lang w:val="en-CA"/>
        </w:rPr>
        <w:t xml:space="preserve"> </w:t>
      </w:r>
      <w:r w:rsidR="00466A85">
        <w:rPr>
          <w:rFonts w:ascii="Times New Roman" w:eastAsia="Times New Roman" w:hAnsi="Times New Roman" w:cs="Times New Roman"/>
          <w:color w:val="000000"/>
          <w:shd w:val="clear" w:color="auto" w:fill="FFFFFF"/>
          <w:lang w:val="en-CA"/>
        </w:rPr>
        <w:t>However, while we acknowledge that the cooperation literature has primarily focused on predictions of the social heuristic hypotheses in contrast to a null, other areas of prosocial behavior ha</w:t>
      </w:r>
      <w:r w:rsidR="006A122D">
        <w:rPr>
          <w:rFonts w:ascii="Times New Roman" w:eastAsia="Times New Roman" w:hAnsi="Times New Roman" w:cs="Times New Roman"/>
          <w:color w:val="000000"/>
          <w:shd w:val="clear" w:color="auto" w:fill="FFFFFF"/>
          <w:lang w:val="en-CA"/>
        </w:rPr>
        <w:t>ve</w:t>
      </w:r>
      <w:r w:rsidR="00466A85">
        <w:rPr>
          <w:rFonts w:ascii="Times New Roman" w:eastAsia="Times New Roman" w:hAnsi="Times New Roman" w:cs="Times New Roman"/>
          <w:color w:val="000000"/>
          <w:shd w:val="clear" w:color="auto" w:fill="FFFFFF"/>
          <w:lang w:val="en-CA"/>
        </w:rPr>
        <w:t xml:space="preserve"> found some evidence for self-interest being processed automatically and enhanced by experimental manipulations </w:t>
      </w:r>
      <w:r w:rsidR="00466A85">
        <w:rPr>
          <w:rFonts w:ascii="Times New Roman" w:eastAsia="Times New Roman" w:hAnsi="Times New Roman" w:cs="Times New Roman"/>
          <w:color w:val="000000"/>
          <w:shd w:val="clear" w:color="auto" w:fill="FFFFFF"/>
          <w:lang w:val="en-CA"/>
        </w:rPr>
        <w:fldChar w:fldCharType="begin" w:fldLock="1"/>
      </w:r>
      <w:r w:rsidR="004A717D">
        <w:rPr>
          <w:rFonts w:ascii="Times New Roman" w:eastAsia="Times New Roman" w:hAnsi="Times New Roman" w:cs="Times New Roman"/>
          <w:color w:val="000000"/>
          <w:shd w:val="clear" w:color="auto" w:fill="FFFFFF"/>
          <w:lang w:val="en-CA"/>
        </w:rPr>
        <w:instrText>ADDIN CSL_CITATION {"citationItems":[{"id":"ITEM-1","itemData":{"DOI":"https://doi.org/10.1016/j.socec.2017.12.004","ISSN":"2214-8043","abstract":"In this paper, we explore the Double Response research method, in which, in each decision task, subjects supply one quick choice and one additional choice after a longer deliberation time. Assuming a simple dual-process framework, with the two modes of judgment running parallel to each other providing the decision-maker with their final estimates of the utility difference between the options, this method incentivizes the decision-maker to indicate which option they prefer in System 1 and which option is preferred in System 2. We apply the method to a series of simple decision tasks aimed at eliciting subjects’ social preferences (as in Charness and Rabin, 2002). We observe that time pressure leads to a negative attitude towards the earnings of other participants when they are higher than those of the decision-maker. In other words, deliberation decisions are typically updated towards those corresponding with lower aversion to disadvantageous inequality (“envy”).","author":[{"dropping-particle":"","family":"Krawczyk","given":"Michał","non-dropping-particle":"","parse-names":false,"suffix":""},{"dropping-particle":"","family":"Sylwestrzak","given":"Marta","non-dropping-particle":"","parse-names":false,"suffix":""}],"container-title":"Journal of Behavioral and Experimental Economics","id":"ITEM-1","issued":{"date-parts":[["2018"]]},"page":"121-134","title":"Exploring the role of deliberation time in non-selfish behavior: The double response method","type":"article-journal","volume":"72"},"uris":["http://www.mendeley.com/documents/?uuid=4fed3044-5fd6-4a62-b9db-6dcd375dc5ce"]},{"id":"ITEM-2","itemData":{"DOI":"10.1177/0956797612443835","ISBN":"1467-9280 (Electronic)\\r0956-7976 (Linking)","ISSN":"14679280","PMID":"22972904","abstract":"Recent research suggests that refraining from cheating in tempting situations requires self-control, which indicates that serving self-interest is an automatic tendency. However, evidence also suggests that people cheat to the extent that they can justify their unethical behavior to themselves. To merge these different lines of research, we adopted a dual-system approach that distinguished between the intuitive and deliberative cognitive systems. We suggest that for people to restrict their dishonest behavior, they need to have enough time and no justifications for self-serving unethical behavior. We employed an anonymous die-under-cup task in which participants privately rolled a die and reported the outcome to determine their pay. We manipulated the time available for participants to report their outcome (short vs. ample). The results of two experiments support our prediction, revealing that the dark side of people's automatic self-serving tendency may be overcome when time to decide is ample and private justifications for dishonesty are not available.","author":[{"dropping-particle":"","family":"Shalvi","given":"Shaul","non-dropping-particle":"","parse-names":false,"suffix":""},{"dropping-particle":"","family":"Eldar","given":"Ori","non-dropping-particle":"","parse-names":false,"suffix":""},{"dropping-particle":"","family":"Bereby-Meyer","given":"Yoella","non-dropping-particle":"","parse-names":false,"suffix":""}],"container-title":"Psychological Science","id":"ITEM-2","issue":"10","issued":{"date-parts":[["2012"]]},"page":"1264-1270","title":"Honesty Requires Time (and Lack of Justifications)","type":"article-journal","volume":"23"},"uris":["http://www.mendeley.com/documents/?uuid=038e9ed9-0f20-4c61-8bab-ff99cc3a8ad0"]}],"mendeley":{"formattedCitation":"(Krawczyk &amp; Sylwestrzak, 2018; Shalvi et al., 2012)","plainTextFormattedCitation":"(Krawczyk &amp; Sylwestrzak, 2018; Shalvi et al., 2012)","previouslyFormattedCitation":"(Krawczyk &amp; Sylwestrzak, 2018; Shalvi et al., 2012)"},"properties":{"noteIndex":0},"schema":"https://github.com/citation-style-language/schema/raw/master/csl-citation.json"}</w:instrText>
      </w:r>
      <w:r w:rsidR="00466A85">
        <w:rPr>
          <w:rFonts w:ascii="Times New Roman" w:eastAsia="Times New Roman" w:hAnsi="Times New Roman" w:cs="Times New Roman"/>
          <w:color w:val="000000"/>
          <w:shd w:val="clear" w:color="auto" w:fill="FFFFFF"/>
          <w:lang w:val="en-CA"/>
        </w:rPr>
        <w:fldChar w:fldCharType="separate"/>
      </w:r>
      <w:r w:rsidR="00466A85" w:rsidRPr="00466A85">
        <w:rPr>
          <w:rFonts w:ascii="Times New Roman" w:eastAsia="Times New Roman" w:hAnsi="Times New Roman" w:cs="Times New Roman"/>
          <w:noProof/>
          <w:color w:val="000000"/>
          <w:shd w:val="clear" w:color="auto" w:fill="FFFFFF"/>
          <w:lang w:val="en-CA"/>
        </w:rPr>
        <w:t>(Krawczyk &amp; Sylwestrzak, 2018; Shalvi et al., 2012)</w:t>
      </w:r>
      <w:r w:rsidR="00466A85">
        <w:rPr>
          <w:rFonts w:ascii="Times New Roman" w:eastAsia="Times New Roman" w:hAnsi="Times New Roman" w:cs="Times New Roman"/>
          <w:color w:val="000000"/>
          <w:shd w:val="clear" w:color="auto" w:fill="FFFFFF"/>
          <w:lang w:val="en-CA"/>
        </w:rPr>
        <w:fldChar w:fldCharType="end"/>
      </w:r>
      <w:r w:rsidR="00466A85">
        <w:rPr>
          <w:rFonts w:ascii="Times New Roman" w:eastAsia="Times New Roman" w:hAnsi="Times New Roman" w:cs="Times New Roman"/>
          <w:color w:val="000000"/>
          <w:shd w:val="clear" w:color="auto" w:fill="FFFFFF"/>
          <w:lang w:val="en-CA"/>
        </w:rPr>
        <w:t>.</w:t>
      </w:r>
      <w:r w:rsidR="006A122D">
        <w:rPr>
          <w:rFonts w:ascii="Times New Roman" w:eastAsia="Times New Roman" w:hAnsi="Times New Roman" w:cs="Times New Roman"/>
          <w:color w:val="000000"/>
          <w:shd w:val="clear" w:color="auto" w:fill="FFFFFF"/>
          <w:lang w:val="en-CA"/>
        </w:rPr>
        <w:t xml:space="preserve"> We have revised our introduction accordingly.</w:t>
      </w:r>
      <w:r w:rsidR="007A2D58">
        <w:rPr>
          <w:rFonts w:ascii="Times New Roman" w:eastAsia="Times New Roman" w:hAnsi="Times New Roman" w:cs="Times New Roman"/>
          <w:color w:val="000000"/>
          <w:shd w:val="clear" w:color="auto" w:fill="FFFFFF"/>
          <w:lang w:val="en-CA"/>
        </w:rPr>
        <w:t xml:space="preserve"> </w:t>
      </w:r>
      <w:r w:rsidR="007A2D58" w:rsidRPr="007A2D58">
        <w:rPr>
          <w:rFonts w:ascii="Times New Roman" w:eastAsia="Times New Roman" w:hAnsi="Times New Roman" w:cs="Times New Roman"/>
          <w:color w:val="000000"/>
          <w:highlight w:val="magenta"/>
          <w:shd w:val="clear" w:color="auto" w:fill="FFFFFF"/>
          <w:lang w:val="en-CA"/>
        </w:rPr>
        <w:t>Note: All citations quoted here are given in APA format for ease of reference. In the paper, they accord to the numbered citation style used by Nature Communications.</w:t>
      </w:r>
    </w:p>
    <w:p w14:paraId="6A5E3A87" w14:textId="77777777" w:rsidR="004775D7" w:rsidRDefault="004775D7" w:rsidP="004775D7">
      <w:pPr>
        <w:rPr>
          <w:rFonts w:ascii="Times New Roman" w:eastAsia="Times New Roman" w:hAnsi="Times New Roman" w:cs="Times New Roman"/>
          <w:color w:val="000000"/>
          <w:lang w:val="en-CA"/>
        </w:rPr>
      </w:pPr>
    </w:p>
    <w:p w14:paraId="6A550BB7" w14:textId="77777777" w:rsidR="006D1DBB" w:rsidRDefault="006D1DBB" w:rsidP="006D1DBB">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Introduction:</w:t>
      </w:r>
    </w:p>
    <w:p w14:paraId="5BAF6AEF" w14:textId="5091E0AA" w:rsidR="006D1DBB" w:rsidRPr="0022332F" w:rsidRDefault="006D1DBB" w:rsidP="006D1DBB">
      <w:pPr>
        <w:rPr>
          <w:rFonts w:ascii="Times New Roman" w:eastAsia="Times New Roman" w:hAnsi="Times New Roman" w:cs="Times New Roman"/>
          <w:noProof/>
        </w:rPr>
      </w:pPr>
      <w:r>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color w:val="000000"/>
          <w:shd w:val="clear" w:color="auto" w:fill="FFFFFF"/>
          <w:lang w:val="en-CA"/>
        </w:rPr>
        <w:tab/>
      </w:r>
      <w:r w:rsidRPr="00CF1FD5">
        <w:rPr>
          <w:rFonts w:ascii="Times New Roman" w:eastAsia="Times New Roman" w:hAnsi="Times New Roman" w:cs="Times New Roman"/>
          <w:highlight w:val="yellow"/>
        </w:rPr>
        <w:t>Unfortunately, work on this question has led to conflicting results and conclusions. Using response times as a proxy for automaticity and control has suggested both that prosociality may be rapid and instinctual (i.e. prosocial choices are faster than selfish choices)</w:t>
      </w:r>
      <w:r>
        <w:rPr>
          <w:rFonts w:ascii="Times New Roman" w:eastAsia="Times New Roman" w:hAnsi="Times New Roman" w:cs="Times New Roman"/>
          <w:highlight w:val="yellow"/>
        </w:rPr>
        <w:t xml:space="preserve"> </w:t>
      </w:r>
      <w:r w:rsidRPr="00CF1FD5">
        <w:rPr>
          <w:rFonts w:ascii="Times New Roman" w:eastAsia="Times New Roman" w:hAnsi="Times New Roman" w:cs="Times New Roman"/>
          <w:highlight w:val="yellow"/>
        </w:rPr>
        <w:fldChar w:fldCharType="begin" w:fldLock="1"/>
      </w:r>
      <w:r>
        <w:rPr>
          <w:rFonts w:ascii="Times New Roman" w:eastAsia="Times New Roman" w:hAnsi="Times New Roman" w:cs="Times New Roman"/>
          <w:highlight w:val="yellow"/>
        </w:rPr>
        <w:instrText>ADDIN CSL_CITATION {"citationItems":[{"id":"ITEM-1","itemData":{"DOI":"10.1177/1745691617693625","ISSN":"17456924","PMID":"28544864","abstract":"I am honored to have had Rand, Greene, and Nowak (2012) Study 7 chosen as the subject of a Registered Replication Report (RRR) and would like to thank everyone involved for the time and effort that they have invested in exploring the relationship between intuition and cooperation. I was glad to see that the RRR replicated the results reported in our original article. Beyond replicability, however, the lack of effect when including noncompliant participants in the RRR does raise important questions about the existence of a causal effect of time pressure on cooperation: The results are ambiguous on this point, as they are consistent with both a selection effect (no causal effect) and a meaningful positive causal effect. Here, I present two analyses that, although not conclusive, provide support for the existence of a causal effect in the RRR data: One showing lack of selection bias based on observed individual difference covariates, and another based on the pattern of cross-lab variation in the impact of excluding noncompliant participants. Taking the RRR results (and the analyses I present here) together with the findings of a recent meta-analysis with over 15,000 observations and no indications of publication bias (Rand, 2016), I believe that the overall body of empirical evidence supports the general conclusion of the original 2012 article (and subsequent theorizing based on the social heuristics hypothesis, e.g., Bear &amp; Rand, 2016; Rand et al., 2014) that deliberation undermines cooperation in one-shot anonymous interactions while also showing the limitations of time pressure as an approach for investigating this question. I hope the results of this RRR, and the questions that they raise, will inspire future work to more fully illuminate the impact of time pressure—and intuition more broadly—on human cooperative behavior. The main analysis in our article excluded decisions by noncompliant participants (those who took longer than 10 s in the time-pressure condition or less than 10 s in the time-delay condition), which is in line with common practice for time-pressure experiments in both psychology and economics (e.g. as well as the papers whose null results partly motivated this RRR, Tinghög et al., 2013; Verkoeijen &amp; Bouwmeester, 2014). When analyzed using this same exclusion criterion, the RRR data yielded a similar result to the original article: Both found substantial (and significant) positive effects of time pressure on cooperation—effects that d…","author":[{"dropping-particle":"","family":"Rand","given":"David G.","non-dropping-particle":"","parse-names":false,"suffix":""}],"container-title":"Perspectives on Psychological Science","id":"ITEM-1","issue":"3","issued":{"date-parts":[["2017"]]},"page":"543-547","title":"Reflections on the Time-Pressure Cooperation Registered Replication Report","type":"article-journal","volume":"12"},"uris":["http://www.mendeley.com/documents/?uuid=889760c7-79f3-4341-90be-08f8ffe5fcb1"]},{"id":"ITEM-2","itemData":{"DOI":"10.1038/nature11467","ISBN":"0028-0836","ISSN":"00280836","PMID":"22996558","abstract":"Cooperation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greed","type":"article-journal","volume":"489"},"uris":["http://www.mendeley.com/documents/?uuid=552e6d37-f83f-4553-9316-4655b40059c6"]},{"id":"ITEM-3","itemData":{"DOI":"10.1038/ncomms4677","ISBN":"9780262013598","ISSN":"20411723","PMID":"24751464","abstract":"Cooperation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Communications","id":"ITEM-3","issued":{"date-parts":[["2014"]]},"page":"1-12","publisher":"Nature Publishing Group","title":"Social heuristics shape intuitive cooperation","type":"article-journal","volume":"5"},"uris":["http://www.mendeley.com/documents/?uuid=7352d6f7-0c36-45c6-bd07-1738ad1e0877"]}],"mendeley":{"formattedCitation":"(Rand, 2017; Rand et al., 2012, 2014)","plainTextFormattedCitation":"(Rand, 2017; Rand et al., 2012, 2014)","previouslyFormattedCitation":"(Rand, 2017; Rand et al., 2012, 2014)"},"properties":{"noteIndex":0},"schema":"https://github.com/citation-style-language/schema/raw/master/csl-citation.json"}</w:instrText>
      </w:r>
      <w:r w:rsidRPr="00CF1FD5">
        <w:rPr>
          <w:rFonts w:ascii="Times New Roman" w:eastAsia="Times New Roman" w:hAnsi="Times New Roman" w:cs="Times New Roman"/>
          <w:highlight w:val="yellow"/>
        </w:rPr>
        <w:fldChar w:fldCharType="separate"/>
      </w:r>
      <w:r w:rsidRPr="000F26AA">
        <w:rPr>
          <w:rFonts w:ascii="Times New Roman" w:eastAsia="Times New Roman" w:hAnsi="Times New Roman" w:cs="Times New Roman"/>
          <w:noProof/>
          <w:highlight w:val="yellow"/>
        </w:rPr>
        <w:t>(Rand, 2017; Rand et al., 2012, 2014)</w:t>
      </w:r>
      <w:r w:rsidRPr="00CF1FD5">
        <w:rPr>
          <w:rFonts w:ascii="Times New Roman" w:eastAsia="Times New Roman" w:hAnsi="Times New Roman" w:cs="Times New Roman"/>
          <w:highlight w:val="yellow"/>
        </w:rPr>
        <w:fldChar w:fldCharType="end"/>
      </w:r>
      <w:r w:rsidRPr="00CF1FD5">
        <w:rPr>
          <w:rFonts w:ascii="Times New Roman" w:eastAsia="Times New Roman" w:hAnsi="Times New Roman" w:cs="Times New Roman"/>
          <w:highlight w:val="yellow"/>
        </w:rPr>
        <w:t xml:space="preserve"> </w:t>
      </w:r>
      <w:r w:rsidRPr="00CF1FD5">
        <w:rPr>
          <w:rFonts w:ascii="Times New Roman" w:eastAsia="Times New Roman" w:hAnsi="Times New Roman" w:cs="Times New Roman"/>
          <w:noProof/>
          <w:highlight w:val="yellow"/>
        </w:rPr>
        <w:t xml:space="preserve">and that it </w:t>
      </w:r>
      <w:r w:rsidRPr="00CF1FD5">
        <w:rPr>
          <w:rFonts w:ascii="Times New Roman" w:eastAsia="Times New Roman" w:hAnsi="Times New Roman" w:cs="Times New Roman"/>
          <w:highlight w:val="yellow"/>
        </w:rPr>
        <w:t>requires lengthy deliberation (i.e. prosocial choices are slower than selfish choices)</w:t>
      </w:r>
      <w:r>
        <w:rPr>
          <w:rFonts w:ascii="Times New Roman" w:eastAsia="Times New Roman" w:hAnsi="Times New Roman" w:cs="Times New Roman"/>
          <w:highlight w:val="yellow"/>
        </w:rPr>
        <w:t xml:space="preserve"> </w:t>
      </w:r>
      <w:r w:rsidRPr="00CF1FD5">
        <w:rPr>
          <w:rFonts w:ascii="Times New Roman" w:eastAsia="Times New Roman" w:hAnsi="Times New Roman" w:cs="Times New Roman"/>
          <w:highlight w:val="yellow"/>
        </w:rPr>
        <w:fldChar w:fldCharType="begin" w:fldLock="1"/>
      </w:r>
      <w:r w:rsidR="00E478B8">
        <w:rPr>
          <w:rFonts w:ascii="Times New Roman" w:eastAsia="Times New Roman" w:hAnsi="Times New Roman" w:cs="Times New Roman"/>
          <w:highlight w:val="yellow"/>
        </w:rPr>
        <w:instrText>ADDIN CSL_CITATION {"citationItems":[{"id":"ITEM-1","itemData":{"DOI":"10.1016/j.socec.2016.04.002","ISBN":"2214-8043","ISSN":"22148051","abstract":"This paper examines the relationship between public good game (PGG) contributions and cognitive abilities assessed by the Cognitive Reflection Test (CRT). Employing two additional treatment conditions, the paper explores (i) whether CRT-scores are linked to preferences for cooperation or to a better understanding of the incentive structure; and (ii) the association between CRT-scores and contributions, if choices are elicited under time pressure. A time limit should make it harder for participants to base their choices on cognitive reflection. I find a strong and positive relationship between CRT-scores and contributions in a standard one-shot PGG. This relationship is fully moderated by the presence of time pressure. Thus, features of the decision environment can affect the link between cognitive abilities and PGG contributions. Finally, there is only a weak relationship between CRT-scores and the ability to understand the incentive structure.","author":[{"dropping-particle":"","family":"Lohse","given":"Johannes","non-dropping-particle":"","parse-names":false,"suffix":""}],"container-title":"Journal of Behavioral and Experimental Economics","id":"ITEM-1","issued":{"date-parts":[["2016"]]},"page":"28-40","publisher":"Elsevier Inc.","title":"Smart or selfish – When smart guys finish nice","type":"article-journal","volume":"64"},"uris":["http://www.mendeley.com/documents/?uuid=8249b34a-1e1f-4333-aa02-4f21c5a9e5e2"]},{"id":"ITEM-2","itemData":{"DOI":"10.2139/ssrn.2457905","abstract":"Recent experimental research has examined whether contributions to public goods can be traced back to intuitive or deliberative decision-making, using response times in public good games in order to identify the specific decision process at work. In light of conflicting results, this paper reports on an analysis of response time data from an online experiment in which over 3400 subjects from the general population decided whether to contribute to a real world public good. The between-subjects evidence confirms a strong positive link between contributing and deliberation and between free-riding and intuition. The average response time of contributors is 40 percent higher than that of free-riders. A within-subject analysis reveals that for a given individual, contributing significantly increases and free-riding significantly decreases the amount of deliberation required.","author":[{"dropping-particle":"","family":"Lohse","given":"Johannes","non-dropping-particle":"","parse-names":false,"suffix":""},{"dropping-particle":"","family":"Goeschl","given":"Timo","non-dropping-particle":"","parse-names":false,"suffix":""},{"dropping-particle":"","family":"Diederich","given":"Johannes","non-dropping-particle":"","parse-names":false,"suffix":""}],"container-title":"University of Heidelberg, Department of Economics Discussion Paper Series","id":"ITEM-2","issue":"566","issued":{"date-parts":[["2014"]]},"page":"1-20","title":"Giving is a Question of Time: Response Times and Contributions to a Real World Public Good","type":"article-journal"},"uris":["http://www.mendeley.com/documents/?uuid=0b4d35c9-7c6f-4d94-93f2-4c2bb1bbffbf"]},{"id":"ITEM-3","itemData":{"DOI":"10.1023/B:SORE.0000027409.88372.b4","ISBN":"0885-7466","ISSN":"0885-7466","PMID":"305","abstract":"This paper argues that self-interest and concern for others inﬂuence behavior through different cognitive systems. Self-interest is automatic, viscerally com- pelling, and often unconscious. Understanding one’s ethical and professional obligations to others, in contrast, often involves a more thoughtful process. The automatic nature of self-interest gives it a primal power to inﬂuence judgment and make it difﬁcult for people to understand its inﬂuence on their judgment, let alone eradicate its inﬂuence. This dual-process view offers new insights into how conﬂict of interest operate and it suggests some new avenues for addressing them or limiting some of their greatest dangers.","author":[{"dropping-particle":"","family":"Moore","given":"Don a.","non-dropping-particle":"","parse-names":false,"suffix":""},{"dropping-particle":"","family":"Loewenstein","given":"George","non-dropping-particle":"","parse-names":false,"suffix":""}],"container-title":"Social Justice Research","id":"ITEM-3","issue":"2","issued":{"date-parts":[["2004"]]},"page":"189-202","title":"Self-interest, automaticity, and the psychology of conflict of interest","type":"article-journal","volume":"17"},"uris":["http://www.mendeley.com/documents/?uuid=f540dbd6-213b-4fe2-93c0-7ce1fcce60bb"]},{"id":"ITEM-4","itemData":{"ISSN":"0165-1765","author":[{"dropping-particle":"","family":"Piovesan","given":"Marco","non-dropping-particle":"","parse-names":false,"suffix":""},{"dropping-particle":"","family":"Wengström","given":"Erik","non-dropping-particle":"","parse-names":false,"suffix":""}],"container-title":"Economics Letters","id":"ITEM-4","issue":"2","issued":{"date-parts":[["2009"]]},"page":"193-196","publisher":"Elsevier","title":"Fast or fair? A study of response times","type":"article-journal","volume":"105"},"uris":["http://www.mendeley.com/documents/?uuid=58587721-46bf-4a96-b033-7a5ad0013c4c"]}],"mendeley":{"formattedCitation":"(Lohse, 2016; Lohse et al., 2014; Moore &amp; Loewenstein, 2004; Piovesan &amp; Wengström, 2009)","plainTextFormattedCitation":"(Lohse, 2016; Lohse et al., 2014; Moore &amp; Loewenstein, 2004; Piovesan &amp; Wengström, 2009)","previouslyFormattedCitation":"(Lohse, 2016; Lohse et al., 2014; Moore &amp; Loewenstein, 2004; Piovesan &amp; Wengström, 2009)"},"properties":{"noteIndex":0},"schema":"https://github.com/citation-style-language/schema/raw/master/csl-citation.json"}</w:instrText>
      </w:r>
      <w:r w:rsidRPr="00CF1FD5">
        <w:rPr>
          <w:rFonts w:ascii="Times New Roman" w:eastAsia="Times New Roman" w:hAnsi="Times New Roman" w:cs="Times New Roman"/>
          <w:highlight w:val="yellow"/>
        </w:rPr>
        <w:fldChar w:fldCharType="separate"/>
      </w:r>
      <w:r w:rsidR="00A21D80" w:rsidRPr="00A21D80">
        <w:rPr>
          <w:rFonts w:ascii="Times New Roman" w:eastAsia="Times New Roman" w:hAnsi="Times New Roman" w:cs="Times New Roman"/>
          <w:noProof/>
          <w:highlight w:val="yellow"/>
        </w:rPr>
        <w:t>(Lohse, 2016; Lohse et al., 2014; Moore &amp; Loewenstein, 2004; Piovesan &amp; Wengström, 2009)</w:t>
      </w:r>
      <w:r w:rsidRPr="00CF1FD5">
        <w:rPr>
          <w:rFonts w:ascii="Times New Roman" w:eastAsia="Times New Roman" w:hAnsi="Times New Roman" w:cs="Times New Roman"/>
          <w:highlight w:val="yellow"/>
        </w:rPr>
        <w:fldChar w:fldCharType="end"/>
      </w:r>
      <w:r>
        <w:rPr>
          <w:rFonts w:ascii="Times New Roman" w:eastAsia="Times New Roman" w:hAnsi="Times New Roman" w:cs="Times New Roman"/>
          <w:highlight w:val="yellow"/>
        </w:rPr>
        <w:t>.</w:t>
      </w:r>
      <w:r w:rsidRPr="00CF1FD5">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 xml:space="preserve">Although recent work has called into question inferences that can be drawn from deliberation times </w:t>
      </w:r>
      <w:r>
        <w:rPr>
          <w:rFonts w:ascii="Times New Roman" w:eastAsia="Times New Roman" w:hAnsi="Times New Roman" w:cs="Times New Roman"/>
          <w:highlight w:val="yellow"/>
        </w:rPr>
        <w:fldChar w:fldCharType="begin" w:fldLock="1"/>
      </w:r>
      <w:r w:rsidR="00E478B8">
        <w:rPr>
          <w:rFonts w:ascii="Times New Roman" w:eastAsia="Times New Roman" w:hAnsi="Times New Roman" w:cs="Times New Roman"/>
          <w:highlight w:val="yellow"/>
        </w:rPr>
        <w:instrText>ADDIN CSL_CITATION {"citationItems":[{"id":"ITEM-1","itemData":{"DOI":"10.1073/pnas.1608877114","ISBN":"0027-8424","ISSN":"0027-8424","PMID":"28559334","abstract":"Behavioral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Sciences","id":"ITEM-1","issue":"24","issued":{"date-parts":[["2017"]]},"page":"6394-6399","title":"Response time in economic games reflects different types of decision conflict for prosocial and proself individuals","type":"article-journal","volume":"114"},"uris":["http://www.mendeley.com/documents/?uuid=68547173-5e76-4a52-9e81-87960e5eb55f"]},{"id":"ITEM-2","itemData":{"ISSN":"2041-1723","author":[{"dropping-particle":"","family":"Krajbich","given":"Ian","non-dropping-particle":"","parse-names":false,"suffix":""},{"dropping-particle":"","family":"Bartling","given":"Björn","non-dropping-particle":"","parse-names":false,"suffix":""},{"dropping-particle":"","family":"Hare","given":"Todd","non-dropping-particle":"","parse-names":false,"suffix":""},{"dropping-particle":"","family":"Fehr","given":"Ernst","non-dropping-particle":"","parse-names":false,"suffix":""}],"container-title":"Nature communications","id":"ITEM-2","issued":{"date-parts":[["2015"]]},"page":"7455","publisher":"Nature Publishing Group","title":"Rethinking fast and slow based on a critique of reaction-time reverse inference","type":"article-journal","volume":"6"},"uris":["http://www.mendeley.com/documents/?uuid=7b6e0e02-0c7e-44fc-87fa-58fa3bfa8f2c"]},{"id":"ITEM-3","itemData":{"abstract":"When people have the chance to help others at a cost to themselves, are cooperative decisions driven by intuition or reflection? To answer this question, recent studies have tested the relationship between reaction times (RTs) and cooperation, reporting both positive and negative correlations. To reconcile this apparent contradiction, we argue that decision conflict (rather than the use of intuition vs. reflection) drives response times, leading to an inverted-U shaped relationship between RT and cooperation. Studies 1 through 3 show that intermediate decisions take longer than both extremely selfish and extremely cooperative decisions. Studies 4 and 5 find that the conflict between self-interested and cooperative motives explains individual differences in RTs. Manipulating conflictedness causes longer RTs and more intermediate decisions, and RTs mediate the relationship between conflict and intermediate decisions. Finally, Studies 6 and 7 demonstrate that conflict is distinct from reflection by manipulating the use of intuition (vs. reflection). Experimentally promoting reliance on intuition increases cooperation, but has no effects on decision extremity or feelings of conflictedness. In sum, we provide evidence that RTs should not be interpreted as a direct proxy for the use of intuitive or reflective processes, and dissociate the effects of conflict and reflection in social decision making.","author":[{"dropping-particle":"","family":"Evans","given":"Anthony M","non-dropping-particle":"","parse-names":false,"suffix":""},{"dropping-particle":"","family":"Dillon","given":"Kyle D","non-dropping-particle":"","parse-names":false,"suffix":""},{"dropping-particle":"","family":"Rand","given":"David G","non-dropping-particle":"","parse-names":false,"suffix":""}],"container-title":"Journal of Experimental Psychology: General","id":"ITEM-3","issue":"5","issued":{"date-parts":[["2015"]]},"page":"951-966","title":"Fast But Not Intuitive, Slow But Not Reflective: Decision Conflict Drives Reaction Times in Social Dilemmas","type":"article-journal","volume":"144"},"uris":["http://www.mendeley.com/documents/?uuid=c4dce459-e5bd-4579-b452-a891df72ea32"]}],"mendeley":{"formattedCitation":"(Evans et al., 2015; Krajbich et al., 2015; Yamagishi et al., 2017)","plainTextFormattedCitation":"(Evans et al., 2015; Krajbich et al., 2015; Yamagishi et al., 2017)","previouslyFormattedCitation":"(Evans et al., 2015; Krajbich et al., 2015; Yamagishi et al., 2017)"},"properties":{"noteIndex":0},"schema":"https://github.com/citation-style-language/schema/raw/master/csl-citation.json"}</w:instrText>
      </w:r>
      <w:r>
        <w:rPr>
          <w:rFonts w:ascii="Times New Roman" w:eastAsia="Times New Roman" w:hAnsi="Times New Roman" w:cs="Times New Roman"/>
          <w:highlight w:val="yellow"/>
        </w:rPr>
        <w:fldChar w:fldCharType="separate"/>
      </w:r>
      <w:r w:rsidR="00A21D80" w:rsidRPr="00A21D80">
        <w:rPr>
          <w:rFonts w:ascii="Times New Roman" w:eastAsia="Times New Roman" w:hAnsi="Times New Roman" w:cs="Times New Roman"/>
          <w:noProof/>
          <w:highlight w:val="yellow"/>
        </w:rPr>
        <w:t>(Evans et al., 2015; Krajbich et al., 2015; Yamagishi et al., 2017)</w:t>
      </w:r>
      <w:r>
        <w:rPr>
          <w:rFonts w:ascii="Times New Roman" w:eastAsia="Times New Roman" w:hAnsi="Times New Roman" w:cs="Times New Roman"/>
          <w:highlight w:val="yellow"/>
        </w:rPr>
        <w:fldChar w:fldCharType="end"/>
      </w:r>
      <w:r>
        <w:rPr>
          <w:rFonts w:ascii="Times New Roman" w:eastAsia="Times New Roman" w:hAnsi="Times New Roman" w:cs="Times New Roman"/>
          <w:highlight w:val="yellow"/>
        </w:rPr>
        <w:t>, s</w:t>
      </w:r>
      <w:r w:rsidRPr="00CF1FD5">
        <w:rPr>
          <w:rFonts w:ascii="Times New Roman" w:eastAsia="Times New Roman" w:hAnsi="Times New Roman" w:cs="Times New Roman"/>
          <w:highlight w:val="yellow"/>
        </w:rPr>
        <w:t xml:space="preserve">tronger causal manipulations that attempt to interfere with controlled processing using </w:t>
      </w:r>
      <w:r w:rsidRPr="00CF1FD5">
        <w:rPr>
          <w:rFonts w:ascii="Times New Roman" w:eastAsia="Times New Roman" w:hAnsi="Times New Roman" w:cs="Times New Roman"/>
          <w:noProof/>
          <w:highlight w:val="yellow"/>
        </w:rPr>
        <w:t xml:space="preserve">time pressure or instructions to respond instinctively have </w:t>
      </w:r>
      <w:r>
        <w:rPr>
          <w:rFonts w:ascii="Times New Roman" w:eastAsia="Times New Roman" w:hAnsi="Times New Roman" w:cs="Times New Roman"/>
          <w:noProof/>
          <w:highlight w:val="yellow"/>
        </w:rPr>
        <w:t xml:space="preserve">also </w:t>
      </w:r>
      <w:r w:rsidRPr="00CF1FD5">
        <w:rPr>
          <w:rFonts w:ascii="Times New Roman" w:eastAsia="Times New Roman" w:hAnsi="Times New Roman" w:cs="Times New Roman"/>
          <w:noProof/>
          <w:highlight w:val="yellow"/>
        </w:rPr>
        <w:t>led to conflicting conclusions, with people sometimes becoming more selfish</w:t>
      </w:r>
      <w:r>
        <w:rPr>
          <w:rFonts w:ascii="Times New Roman" w:eastAsia="Times New Roman" w:hAnsi="Times New Roman" w:cs="Times New Roman"/>
          <w:noProof/>
          <w:highlight w:val="yellow"/>
        </w:rPr>
        <w:t xml:space="preserve"> </w:t>
      </w:r>
      <w:r w:rsidRPr="00CF1FD5">
        <w:rPr>
          <w:rFonts w:ascii="Times New Roman" w:eastAsia="Times New Roman" w:hAnsi="Times New Roman" w:cs="Times New Roman"/>
          <w:noProof/>
          <w:highlight w:val="yellow"/>
        </w:rPr>
        <w:fldChar w:fldCharType="begin" w:fldLock="1"/>
      </w:r>
      <w:r w:rsidR="00E478B8">
        <w:rPr>
          <w:rFonts w:ascii="Times New Roman" w:eastAsia="Times New Roman" w:hAnsi="Times New Roman" w:cs="Times New Roman"/>
          <w:noProof/>
          <w:highlight w:val="yellow"/>
        </w:rPr>
        <w:instrText>ADDIN CSL_CITATION {"citationItems":[{"id":"ITEM-1","itemData":{"DOI":"10.1177/0956797612443835","ISBN":"1467-9280 (Electronic)\\r0956-7976 (Linking)","ISSN":"14679280","PMID":"22972904","abstract":"Recent research suggests that refraining from cheating in tempting situations requires self-control, which indicates that serving self-interest is an automatic tendency. However, evidence also suggests that people cheat to the extent that they can justify their unethical behavior to themselves. To merge these different lines of research, we adopted a dual-system approach that distinguished between the intuitive and deliberative cognitive systems. We suggest that for people to restrict their dishonest behavior, they need to have enough time and no justifications for self-serving unethical behavior. We employed an anonymous die-under-cup task in which participants privately rolled a die and reported the outcome to determine their pay. We manipulated the time available for participants to report their outcome (short vs. ample). The results of two experiments support our prediction, revealing that the dark side of people's automatic self-serving tendency may be overcome when time to decide is ample and private justifications for dishonesty are not available.","author":[{"dropping-particle":"","family":"Shalvi","given":"Shaul","non-dropping-particle":"","parse-names":false,"suffix":""},{"dropping-particle":"","family":"Eldar","given":"Ori","non-dropping-particle":"","parse-names":false,"suffix":""},{"dropping-particle":"","family":"Bereby-Meyer","given":"Yoella","non-dropping-particle":"","parse-names":false,"suffix":""}],"container-title":"Psychological Science","id":"ITEM-1","issue":"10","issued":{"date-parts":[["2012"]]},"page":"1264-1270","title":"Honesty Requires Time (and Lack of Justifications)","type":"article-journal","volume":"23"},"uris":["http://www.mendeley.com/documents/?uuid=038e9ed9-0f20-4c61-8bab-ff99cc3a8ad0"]},{"id":"ITEM-2","itemData":{"DOI":"https://doi.org/10.1016/j.socec.2017.12.004","ISSN":"2214-8043","abstract":"In this paper, we explore the Double Response research method, in which, in each decision task, subjects supply one quick choice and one additional choice after a longer deliberation time. Assuming a simple dual-process framework, with the two modes of judgment running parallel to each other providing the decision-maker with their final estimates of the utility difference between the options, this method incentivizes the decision-maker to indicate which option they prefer in System 1 and which option is preferred in System 2. We apply the method to a series of simple decision tasks aimed at eliciting subjects’ social preferences (as in Charness and Rabin, 2002). We observe that time pressure leads to a negative attitude towards the earnings of other participants when they are higher than those of the decision-maker. In other words, deliberation decisions are typically updated towards those corresponding with lower aversion to disadvantageous inequality (“envy”).","author":[{"dropping-particle":"","family":"Krawczyk","given":"Michał","non-dropping-particle":"","parse-names":false,"suffix":""},{"dropping-particle":"","family":"Sylwestrzak","given":"Marta","non-dropping-particle":"","parse-names":false,"suffix":""}],"container-title":"Journal of Behavioral and Experimental Economics","id":"ITEM-2","issued":{"date-parts":[["2018"]]},"page":"121-134","title":"Exploring the role of deliberation time in non-selfish behavior: The double response method","type":"article-journal","volume":"72"},"uris":["http://www.mendeley.com/documents/?uuid=4fed3044-5fd6-4a62-b9db-6dcd375dc5ce"]}],"mendeley":{"formattedCitation":"(Krawczyk &amp; Sylwestrzak, 2018; Shalvi et al., 2012)","plainTextFormattedCitation":"(Krawczyk &amp; Sylwestrzak, 2018; Shalvi et al., 2012)","previouslyFormattedCitation":"(Krawczyk &amp; Sylwestrzak, 2018; Shalvi et al., 2012)"},"properties":{"noteIndex":0},"schema":"https://github.com/citation-style-language/schema/raw/master/csl-citation.json"}</w:instrText>
      </w:r>
      <w:r w:rsidRPr="00CF1FD5">
        <w:rPr>
          <w:rFonts w:ascii="Times New Roman" w:eastAsia="Times New Roman" w:hAnsi="Times New Roman" w:cs="Times New Roman"/>
          <w:noProof/>
          <w:highlight w:val="yellow"/>
        </w:rPr>
        <w:fldChar w:fldCharType="separate"/>
      </w:r>
      <w:r w:rsidR="00A21D80" w:rsidRPr="00A21D80">
        <w:rPr>
          <w:rFonts w:ascii="Times New Roman" w:eastAsia="Times New Roman" w:hAnsi="Times New Roman" w:cs="Times New Roman"/>
          <w:noProof/>
          <w:highlight w:val="yellow"/>
        </w:rPr>
        <w:t>(Krawczyk &amp; Sylwestrzak, 2018; Shalvi et al., 2012)</w:t>
      </w:r>
      <w:r w:rsidRPr="00CF1FD5">
        <w:rPr>
          <w:rFonts w:ascii="Times New Roman" w:eastAsia="Times New Roman" w:hAnsi="Times New Roman" w:cs="Times New Roman"/>
          <w:noProof/>
          <w:highlight w:val="yellow"/>
        </w:rPr>
        <w:fldChar w:fldCharType="end"/>
      </w:r>
      <w:r>
        <w:rPr>
          <w:rFonts w:ascii="Times New Roman" w:eastAsia="Times New Roman" w:hAnsi="Times New Roman" w:cs="Times New Roman"/>
          <w:noProof/>
          <w:highlight w:val="yellow"/>
        </w:rPr>
        <w:t xml:space="preserve"> and</w:t>
      </w:r>
      <w:r w:rsidRPr="00CF1FD5">
        <w:rPr>
          <w:rFonts w:ascii="Times New Roman" w:eastAsia="Times New Roman" w:hAnsi="Times New Roman" w:cs="Times New Roman"/>
          <w:noProof/>
          <w:highlight w:val="yellow"/>
        </w:rPr>
        <w:t xml:space="preserve"> sometimes becoming more generous</w:t>
      </w:r>
      <w:r>
        <w:rPr>
          <w:rFonts w:ascii="Times New Roman" w:eastAsia="Times New Roman" w:hAnsi="Times New Roman" w:cs="Times New Roman"/>
          <w:noProof/>
          <w:highlight w:val="yellow"/>
        </w:rPr>
        <w:t xml:space="preserve"> </w:t>
      </w:r>
      <w:r w:rsidRPr="00CF1FD5">
        <w:rPr>
          <w:rFonts w:ascii="Times New Roman" w:eastAsia="Times New Roman" w:hAnsi="Times New Roman" w:cs="Times New Roman"/>
          <w:noProof/>
          <w:highlight w:val="yellow"/>
        </w:rPr>
        <w:fldChar w:fldCharType="begin" w:fldLock="1"/>
      </w:r>
      <w:r w:rsidR="00E478B8">
        <w:rPr>
          <w:rFonts w:ascii="Times New Roman" w:eastAsia="Times New Roman" w:hAnsi="Times New Roman" w:cs="Times New Roman"/>
          <w:noProof/>
          <w:highlight w:val="yellow"/>
        </w:rPr>
        <w:instrText>ADDIN CSL_CITATION {"citationItems":[{"id":"ITEM-1","itemData":{"DOI":"10.1038/nature11467","ISBN":"0028-0836","ISSN":"00280836","PMID":"22996558","abstract":"Cooperation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A.","non-dropping-particle":"","parse-names":false,"suffix":""}],"container-title":"Nature","id":"ITEM-1","issue":"7416","issued":{"date-parts":[["2012"]]},"page":"427-430","title":"Spontaneous giving and calculated greed","type":"article-journal","volume":"489"},"uris":["http://www.mendeley.com/documents/?uuid=552e6d37-f83f-4553-9316-4655b40059c6"]},{"id":"ITEM-2","itemData":{"DOI":"10.1002/bdm.1837","ISBN":"6075920218","ISSN":"10990771","abstract":"Recent work using decontextualized economic games suggests that cooperation is a dynamic decision-making process: Automatic responses typically support cooperation on average, while deliberation leads to increased selfishness. Here, we performed two studies examining how these temporal effects generalize to games with richer social context cues. Study 1 found that time pressure increased cooperation to a similar extent in games played with in-group members and out-group members. Study 2 found that time pressure increased cooperation to a similar extent in games described as competitions and games described as collaborations. These results show that previous positive effects of time pressure on cooperation are not unique to neutrally framed games devoid of social context and are not driven by implicit assumptions of shared group membership or cooperative norms. In doing so, our findings provide further insight into the cognitive underpinnings of cooperative de- cision making.","author":[{"dropping-particle":"","family":"Rand","given":"David G.","non-dropping-particle":"","parse-names":false,"suffix":""},{"dropping-particle":"","family":"Newman","given":"George E.","non-dropping-particle":"","parse-names":false,"suffix":""},{"dropping-particle":"","family":"Wurzbacher","given":"Owen M.","non-dropping-particle":"","parse-names":false,"suffix":""}],"container-title":"Journal of Behavioral Decision Making","id":"ITEM-2","issue":"2","issued":{"date-parts":[["2015"]]},"page":"159-166","title":"Social Context and the Dynamics of Cooperative Choice","type":"article-journal","volume":"28"},"uris":["http://www.mendeley.com/documents/?uuid=1dca886e-8f3a-4534-a82c-9bb810079614"]},{"id":"ITEM-3","itemData":{"DOI":"10.1038/s41467-018-05994-9","ISBN":"4146701805","ISSN":"2041-1723","PMID":"30177719","author":[{"dropping-particle":"","family":"Chen","given":"Fadong","non-dropping-particle":"","parse-names":false,"suffix":""},{"dropping-particle":"","family":"Krajbich","given":"Ian","non-dropping-particle":"","parse-names":false,"suffix":""}],"container-title":"Nature Communications","id":"ITEM-3","issue":"1","issued":{"date-parts":[["2018"]]},"page":"3557","publisher":"Springer US","title":"Biased sequential sampling underlies the effects of time pressure and delay in social decision making","type":"article-journal","volume":"9"},"uris":["http://www.mendeley.com/documents/?uuid=a1974e99-daa6-46bb-9010-dfcc1dc60845"]},{"id":"ITEM-4","itemData":{"ISSN":"1745-6916","author":[{"dropping-particle":"","family":"Bouwmeester","given":"Samantha","non-dropping-particle":"","parse-names":false,"suffix":""},{"dropping-particle":"","family":"Verkoeijen","given":"Peter P J L","non-dropping-particle":"","parse-names":false,"suffix":""},{"dropping-particle":"","family":"Aczel","given":"Balazs","non-dropping-particle":"","parse-names":false,"suffix":""},{"dropping-particle":"","family":"Barbosa","given":"Fernando","non-dropping-particle":"","parse-names":false,"suffix":""},{"dropping-particle":"","family":"Bègue","given":"Laurent","non-dropping-particle":"","parse-names":false,"suffix":""},{"dropping-particle":"","family":"Brañas-Garza","given":"Pablo","non-dropping-particle":"","parse-names":false,"suffix":""},{"dropping-particle":"","family":"Chmura","given":"Thorsten G H","non-dropping-particle":"","parse-names":false,"suffix":""},{"dropping-particle":"","family":"Cornelissen","given":"Gert","non-dropping-particle":"","parse-names":false,"suffix":""},{"dropping-particle":"","family":"Døssing","given":"Felix S","non-dropping-particle":"","parse-names":false,"suffix":""},{"dropping-particle":"","family":"Espín","given":"Antonio M","non-dropping-particle":"","parse-names":false,"suffix":""}],"container-title":"Perspectives on Psychological Science","id":"ITEM-4","issue":"3","issued":{"date-parts":[["2017"]]},"page":"527-542","publisher":"Sage Publications Sage CA: Los Angeles, CA","title":"Registered replication report: Rand, greene, and nowak (2012)","type":"article-journal","volume":"12"},"uris":["http://www.mendeley.com/documents/?uuid=8137ec36-1238-49a8-97d3-5f66940c1b92"]},{"id":"ITEM-5","itemData":{"DOI":"10.1038/ncomms4677","ISBN":"9780262013598","ISSN":"20411723","PMID":"24751464","abstract":"Cooperation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Communications","id":"ITEM-5","issued":{"date-parts":[["2014"]]},"page":"1-12","publisher":"Nature Publishing Group","title":"Social heuristics shape intuitive cooperation","type":"article-journal","volume":"5"},"uris":["http://www.mendeley.com/documents/?uuid=7352d6f7-0c36-45c6-bd07-1738ad1e0877"]}],"mendeley":{"formattedCitation":"(Bouwmeester et al., 2017; Chen &amp; Krajbich, 2018; Rand et al., 2012, 2015, 2014)","plainTextFormattedCitation":"(Bouwmeester et al., 2017; Chen &amp; Krajbich, 2018; Rand et al., 2012, 2015, 2014)","previouslyFormattedCitation":"(Bouwmeester et al., 2017; Chen &amp; Krajbich, 2018; Rand et al., 2012, 2015, 2014)"},"properties":{"noteIndex":0},"schema":"https://github.com/citation-style-language/schema/raw/master/csl-citation.json"}</w:instrText>
      </w:r>
      <w:r w:rsidRPr="00CF1FD5">
        <w:rPr>
          <w:rFonts w:ascii="Times New Roman" w:eastAsia="Times New Roman" w:hAnsi="Times New Roman" w:cs="Times New Roman"/>
          <w:noProof/>
          <w:highlight w:val="yellow"/>
        </w:rPr>
        <w:fldChar w:fldCharType="separate"/>
      </w:r>
      <w:r w:rsidR="00A21D80" w:rsidRPr="00A21D80">
        <w:rPr>
          <w:rFonts w:ascii="Times New Roman" w:eastAsia="Times New Roman" w:hAnsi="Times New Roman" w:cs="Times New Roman"/>
          <w:noProof/>
          <w:highlight w:val="yellow"/>
        </w:rPr>
        <w:t>(Bouwmeester et al., 2017; Chen &amp; Krajbich, 2018; Rand et al., 2012, 2015, 2014)</w:t>
      </w:r>
      <w:r w:rsidRPr="00CF1FD5">
        <w:rPr>
          <w:rFonts w:ascii="Times New Roman" w:eastAsia="Times New Roman" w:hAnsi="Times New Roman" w:cs="Times New Roman"/>
          <w:noProof/>
          <w:highlight w:val="yellow"/>
        </w:rPr>
        <w:fldChar w:fldCharType="end"/>
      </w:r>
      <w:r w:rsidRPr="00CF1FD5">
        <w:rPr>
          <w:rFonts w:ascii="Times New Roman" w:eastAsia="Times New Roman" w:hAnsi="Times New Roman" w:cs="Times New Roman"/>
          <w:noProof/>
          <w:highlight w:val="yellow"/>
        </w:rPr>
        <w:t>.</w:t>
      </w:r>
      <w:r w:rsidRPr="00CF1FD5">
        <w:rPr>
          <w:rFonts w:ascii="Times New Roman" w:eastAsia="Times New Roman" w:hAnsi="Times New Roman" w:cs="Times New Roman"/>
          <w:highlight w:val="yellow"/>
        </w:rPr>
        <w:t xml:space="preserve"> More recently, </w:t>
      </w:r>
      <w:r>
        <w:rPr>
          <w:rFonts w:ascii="Times New Roman" w:eastAsia="Times New Roman" w:hAnsi="Times New Roman" w:cs="Times New Roman"/>
          <w:highlight w:val="yellow"/>
        </w:rPr>
        <w:t xml:space="preserve">some </w:t>
      </w:r>
      <w:r w:rsidRPr="00CF1FD5">
        <w:rPr>
          <w:rFonts w:ascii="Times New Roman" w:eastAsia="Times New Roman" w:hAnsi="Times New Roman" w:cs="Times New Roman"/>
          <w:highlight w:val="yellow"/>
        </w:rPr>
        <w:t xml:space="preserve">evidence </w:t>
      </w:r>
      <w:r>
        <w:rPr>
          <w:rFonts w:ascii="Times New Roman" w:eastAsia="Times New Roman" w:hAnsi="Times New Roman" w:cs="Times New Roman"/>
          <w:highlight w:val="yellow"/>
        </w:rPr>
        <w:t>has argued</w:t>
      </w:r>
      <w:r w:rsidRPr="00CF1FD5">
        <w:rPr>
          <w:rFonts w:ascii="Times New Roman" w:eastAsia="Times New Roman" w:hAnsi="Times New Roman" w:cs="Times New Roman"/>
          <w:highlight w:val="yellow"/>
        </w:rPr>
        <w:t xml:space="preserve"> that </w:t>
      </w:r>
      <w:r>
        <w:rPr>
          <w:rFonts w:ascii="Times New Roman" w:eastAsia="Times New Roman" w:hAnsi="Times New Roman" w:cs="Times New Roman"/>
          <w:highlight w:val="yellow"/>
        </w:rPr>
        <w:t>some</w:t>
      </w:r>
      <w:r w:rsidRPr="00CF1FD5">
        <w:rPr>
          <w:rFonts w:ascii="Times New Roman" w:eastAsia="Times New Roman" w:hAnsi="Times New Roman" w:cs="Times New Roman"/>
          <w:highlight w:val="yellow"/>
        </w:rPr>
        <w:t xml:space="preserve"> individual</w:t>
      </w:r>
      <w:r>
        <w:rPr>
          <w:rFonts w:ascii="Times New Roman" w:eastAsia="Times New Roman" w:hAnsi="Times New Roman" w:cs="Times New Roman"/>
          <w:highlight w:val="yellow"/>
        </w:rPr>
        <w:t xml:space="preserve">s have intuitively generous dispositions, while others are more intuitively selfish </w:t>
      </w:r>
      <w:r w:rsidRPr="00CF1FD5">
        <w:rPr>
          <w:rFonts w:ascii="Times New Roman" w:eastAsia="Times New Roman" w:hAnsi="Times New Roman" w:cs="Times New Roman"/>
          <w:highlight w:val="yellow"/>
        </w:rPr>
        <w:fldChar w:fldCharType="begin" w:fldLock="1"/>
      </w:r>
      <w:r>
        <w:rPr>
          <w:rFonts w:ascii="Times New Roman" w:eastAsia="Times New Roman" w:hAnsi="Times New Roman" w:cs="Times New Roman"/>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making","type":"article-journal","volume":"9"},"uris":["http://www.mendeley.com/documents/?uuid=a1974e99-daa6-46bb-9010-dfcc1dc60845"]},{"id":"ITEM-2","itemData":{"DOI":"10.1073/pnas.1608877114","ISBN":"0027-8424","ISSN":"0027-8424","PMID":"28559334","abstract":"Behavioral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Sciences","id":"ITEM-2","issue":"24","issued":{"date-parts":[["2017"]]},"page":"6394-6399","title":"Response time in economic games reflects different types of decision conflict for prosocial and proself individuals","type":"article-journal","volume":"114"},"uris":["http://www.mendeley.com/documents/?uuid=68547173-5e76-4a52-9e81-87960e5eb55f"]},{"id":"ITEM-3","itemData":{"DOI":"10.1038/srep21555","ISSN":"2045-2322","abstract":"Cooperation is essential for the success of societies and there is an ongoing debate whether individuals have therefore developed a general spontaneous tendency to cooperate or not. Findings that cooperative behavior is related to shorter decision times provide support for the spontaneous cooperation effect, although contrary results have also been reported. We show that cooperative behavior is better described as person × situation interaction, in that there is a spontaneous cooperation effect for prosocial but not for proself persons. In three studies, one involving population representative samples from the US and Germany, we found that cooperation in a public good game is dependent on an interaction between individuals’ social value orientation and decision time. Increasing deliberation about the dilemma situation does not affect persons that are selfish to begin with, but it is related to decreasing cooperation for prosocial persons that gain positive utility from outcomes of others and score high on the related general personality trait honesty/humility. Our results demonstrate that the spontaneous cooperation hypothesis has to be qualified in that it is limited to persons with a specific personality and social values. Furthermore, they allow reconciling conflicting previous findings by identifying an important moderator for the effect.","author":[{"dropping-particle":"","family":"Mischkowski","given":"Dorothee","non-dropping-particle":"","parse-names":false,"suffix":""},{"dropping-particle":"","family":"Glöckner","given":"Andreas","non-dropping-particle":"","parse-names":false,"suffix":""}],"container-title":"Scientific Reports","id":"ITEM-3","issue":"1","issued":{"date-parts":[["2016"]]},"page":"21555","title":"Spontaneous cooperation for prosocials, but not for proselfs: Social value orientation moderates spontaneous cooperation behavior","type":"article-journal","volume":"6"},"uris":["http://www.mendeley.com/documents/?uuid=a4b6d8de-6a34-49e9-a2d2-a018189b9346"]}],"mendeley":{"formattedCitation":"(Chen &amp; Krajbich, 2018; Mischkowski &amp; Glöckner, 2016; Yamagishi et al., 2017)","plainTextFormattedCitation":"(Chen &amp; Krajbich, 2018; Mischkowski &amp; Glöckner, 2016; Yamagishi et al., 2017)","previouslyFormattedCitation":"(Chen &amp; Krajbich, 2018; Mischkowski &amp; Glöckner, 2016; Yamagishi et al., 2017)"},"properties":{"noteIndex":0},"schema":"https://github.com/citation-style-language/schema/raw/master/csl-citation.json"}</w:instrText>
      </w:r>
      <w:r w:rsidRPr="00CF1FD5">
        <w:rPr>
          <w:rFonts w:ascii="Times New Roman" w:eastAsia="Times New Roman" w:hAnsi="Times New Roman" w:cs="Times New Roman"/>
          <w:highlight w:val="yellow"/>
        </w:rPr>
        <w:fldChar w:fldCharType="separate"/>
      </w:r>
      <w:r w:rsidRPr="000F26AA">
        <w:rPr>
          <w:rFonts w:ascii="Times New Roman" w:eastAsia="Times New Roman" w:hAnsi="Times New Roman" w:cs="Times New Roman"/>
          <w:noProof/>
          <w:highlight w:val="yellow"/>
        </w:rPr>
        <w:t>(Chen &amp; Krajbich, 2018; Mischkowski &amp; Glöckner, 2016; Yamagishi et al., 2017)</w:t>
      </w:r>
      <w:r w:rsidRPr="00CF1FD5">
        <w:rPr>
          <w:rFonts w:ascii="Times New Roman" w:eastAsia="Times New Roman" w:hAnsi="Times New Roman" w:cs="Times New Roman"/>
          <w:highlight w:val="yellow"/>
        </w:rPr>
        <w:fldChar w:fldCharType="end"/>
      </w:r>
      <w:r w:rsidRPr="00CF1FD5">
        <w:rPr>
          <w:rFonts w:ascii="Times New Roman" w:eastAsia="Times New Roman" w:hAnsi="Times New Roman" w:cs="Times New Roman"/>
          <w:highlight w:val="yellow"/>
        </w:rPr>
        <w:t>.</w:t>
      </w:r>
      <w:r>
        <w:rPr>
          <w:rFonts w:ascii="Times New Roman" w:eastAsia="Times New Roman" w:hAnsi="Times New Roman" w:cs="Times New Roman"/>
          <w:highlight w:val="yellow"/>
        </w:rPr>
        <w:t xml:space="preserve"> Yet other work also suggests that changes in choice behavior may not necessarily reflect differences in preferences at all, but rather differences in choice precision </w:t>
      </w:r>
      <w:r>
        <w:rPr>
          <w:rFonts w:ascii="Times New Roman" w:eastAsia="Times New Roman" w:hAnsi="Times New Roman" w:cs="Times New Roman"/>
          <w:highlight w:val="yellow"/>
        </w:rPr>
        <w:fldChar w:fldCharType="begin" w:fldLock="1"/>
      </w:r>
      <w:r w:rsidR="00E478B8">
        <w:rPr>
          <w:rFonts w:ascii="Times New Roman" w:eastAsia="Times New Roman" w:hAnsi="Times New Roman" w:cs="Times New Roman"/>
          <w:highlight w:val="yellow"/>
        </w:rPr>
        <w:instrText>ADDIN CSL_CITATION {"citationItems":[{"id":"ITEM-1","itemData":{"ISBN":"1930-2975","ISSN":"1556-5068","abstract":"An important open problem is how values are compared to make simple choices. A natural hypothesis is that the brain carries out the computations associated with the value comparisons in a manner consistent with the Drift Diffusion Model (DDM), since this model has been able to account for a large amount of data in other domains. We investigated the ability of four different versions of the DDM to explain the data in a real binary food choice task under conditions of high and low time pressure. We found that a seven-parameter version of the DDM can account for the choice and reaction time data with high-accuracy, in both the high and low time pressure conditions. The changes associated with the introduction of time pressure could be traced to changes in two key model parameters: the barrier height and the noise in the slope of the drift process.","author":[{"dropping-particle":"","family":"Milosavljevic","given":"Milica","non-dropping-particle":"","parse-names":false,"suffix":""},{"dropping-particle":"","family":"Malmaud","given":"Jonathan","non-dropping-particle":"","parse-names":false,"suffix":""},{"dropping-particle":"","family":"Huth","given":"Alexander","non-dropping-particle":"","parse-names":false,"suffix":""},{"dropping-particle":"","family":"Koch","given":"Christof","non-dropping-particle":"","parse-names":false,"suffix":""},{"dropping-particle":"","family":"Rangel","given":"Antonio","non-dropping-particle":"","parse-names":false,"suffix":""}],"container-title":"Judgment and Decision Making","id":"ITEM-1","issue":"6","issued":{"date-parts":[["2010"]]},"page":"437-449","title":"The Drift Diffusion Model Can Account for the Accuracy and Reaction Time of Value-Based Choices Under High and Low Time Pressure","type":"article-journal","volume":"5"},"uris":["http://www.mendeley.com/documents/?uuid=f0da984b-398a-43a8-b0b3-8809e6e7cfdb"]},{"id":"ITEM-2","itemData":{"DOI":"10.1037/xge0000403","ISSN":"00963445","PMID":"29698025","abstract":"How do people make preferential choices in situations where their cognitive capacities are limited? Many studies link the manipulation of cognitive resources to qualitative changes in preferences. However, there is a widely overlooked alternative hypothesis, namely, that a reduction in cognitive capacities leads to an increase in choice inconsistency. We developed a mathematical model and followed a hierarchical Bayesian estimation approach to test to what extent a reduction in cognitive capacities leads to a shift in preference or an increase in choice inconsistency. Using a within-subject n-back task to manipulate cognitive load, we conducted three experiments across different choice domains: risky choice, temporal discounting, and strategic interaction. Across all three domains, results show that a reduction in cognitive capacities predominantly affected participants' level of choice consistency rather than their respective preference. These results hold on an individual and a group level. In sum, our approach and the mathematical model we used provide a rigorous and general test of how reduced cognitive capacities affect people's decision-making. (PsycINFO Database Record","author":[{"dropping-particle":"","family":"Olschewski","given":"Sebastian","non-dropping-particle":"","parse-names":false,"suffix":""},{"dropping-particle":"","family":"Rieskamp","given":"Jörg","non-dropping-particle":"","parse-names":false,"suffix":""},{"dropping-particle":"","family":"Scheibehenne","given":"Benjamin","non-dropping-particle":"","parse-names":false,"suffix":""}],"container-title":"Journal of Experimental Psychology: General","id":"ITEM-2","issue":"4","issued":{"date-parts":[["2018"]]},"page":"462-484","title":"Taxing cognitive capacities reduces choice consistency rather than preference: A model-based test","type":"article-journal","volume":"147"},"uris":["http://www.mendeley.com/documents/?uuid=f09cd11e-972c-42ac-bafb-77abdb27141c"]},{"id":"ITEM-3","itemData":{"DOI":"10.1016/j.neuron.2015.06.031","ISBN":"1097-4199 (Electronic) 0896-6273 (Linking)","ISSN":"10974199","PMID":"26182424","abstract":"We propose a neurocomputational model of altruistic choice and test it using behavioral and fMRI data from a task in which subjects make choices between real monetary prizes for themselves and another. We show that a multi-attribute drift-diffusion model, in which choice results from accumulation of a relative value signal that linearly weights payoffs for self and other, captures key patterns of choice, reaction time, and neural response in ventral striatum, temporoparietal junction, and ventromedial prefrontal cortex. The model generates several novel insights into the nature of altruism. It explains when and why generous choices are slower or faster than selfish choices, and why they produce greater response inTPJ and vmPFC, without invoking competition between automatic and deliberative processes or reward value for generosity. It also predicts that when one's own payoffs are valued more than others', some generous acts may reflect mistakes rather than genuinely pro-social preferences. Hutcherson etal. show that a computational model of altruism accounts for behavioral and neural effects attributed to self-control and/or the value of generosity, without requiring either. The model suggests that some generosity represents choice errors, not genuine social preferences.","author":[{"dropping-particle":"","family":"Hutcherson","given":"Cendri A.","non-dropping-particle":"","parse-names":false,"suffix":""},{"dropping-particle":"","family":"Bushong","given":"Benjamin","non-dropping-particle":"","parse-names":false,"suffix":""},{"dropping-particle":"","family":"Rangel","given":"Antonio","non-dropping-particle":"","parse-names":false,"suffix":""}],"container-title":"Neuron","id":"ITEM-3","issue":"2","issued":{"date-parts":[["2015"]]},"page":"451-463","publisher":"Elsevier Inc.","title":"A Neurocomputational Model of Altruistic Choice and Its Implications","type":"article-journal","volume":"87"},"uris":["http://www.mendeley.com/documents/?uuid=71f69a60-d81e-44f3-95ce-77a7b1b23533"]}],"mendeley":{"formattedCitation":"(Hutcherson et al., 2015; Milosavljevic et al., 2010; Olschewski et al., 2018)","plainTextFormattedCitation":"(Hutcherson et al., 2015; Milosavljevic et al., 2010; Olschewski et al., 2018)","previouslyFormattedCitation":"(Hutcherson et al., 2015; Milosavljevic et al., 2010; Olschewski et al., 2018)"},"properties":{"noteIndex":0},"schema":"https://github.com/citation-style-language/schema/raw/master/csl-citation.json"}</w:instrText>
      </w:r>
      <w:r>
        <w:rPr>
          <w:rFonts w:ascii="Times New Roman" w:eastAsia="Times New Roman" w:hAnsi="Times New Roman" w:cs="Times New Roman"/>
          <w:highlight w:val="yellow"/>
        </w:rPr>
        <w:fldChar w:fldCharType="separate"/>
      </w:r>
      <w:r w:rsidR="00A21D80" w:rsidRPr="00A21D80">
        <w:rPr>
          <w:rFonts w:ascii="Times New Roman" w:eastAsia="Times New Roman" w:hAnsi="Times New Roman" w:cs="Times New Roman"/>
          <w:noProof/>
          <w:highlight w:val="yellow"/>
        </w:rPr>
        <w:t>(Hutcherson et al., 2015; Milosavljevic et al., 2010; Olschewski et al., 2018)</w:t>
      </w:r>
      <w:r>
        <w:rPr>
          <w:rFonts w:ascii="Times New Roman" w:eastAsia="Times New Roman" w:hAnsi="Times New Roman" w:cs="Times New Roman"/>
          <w:highlight w:val="yellow"/>
        </w:rPr>
        <w:fldChar w:fldCharType="end"/>
      </w:r>
      <w:r>
        <w:rPr>
          <w:rFonts w:ascii="Times New Roman" w:eastAsia="Times New Roman" w:hAnsi="Times New Roman" w:cs="Times New Roman"/>
          <w:highlight w:val="yellow"/>
        </w:rPr>
        <w:t xml:space="preserve">. </w:t>
      </w:r>
      <w:r w:rsidRPr="00CF1FD5">
        <w:rPr>
          <w:rFonts w:ascii="Times New Roman" w:eastAsia="Times New Roman" w:hAnsi="Times New Roman" w:cs="Times New Roman"/>
          <w:highlight w:val="yellow"/>
        </w:rPr>
        <w:t xml:space="preserve">Thus a crucial set of questions remains unanswered despite more than a </w:t>
      </w:r>
      <w:r w:rsidRPr="00CF1FD5">
        <w:rPr>
          <w:rFonts w:ascii="Times New Roman" w:eastAsia="Times New Roman" w:hAnsi="Times New Roman" w:cs="Times New Roman"/>
          <w:highlight w:val="yellow"/>
        </w:rPr>
        <w:lastRenderedPageBreak/>
        <w:t xml:space="preserve">decade of work: when choosing to act altruistically, does generosity or selfishness come first, and if so, </w:t>
      </w:r>
      <w:r w:rsidRPr="00CF1FD5">
        <w:rPr>
          <w:rFonts w:ascii="Times New Roman" w:eastAsia="Times New Roman" w:hAnsi="Times New Roman" w:cs="Times New Roman"/>
          <w:noProof/>
          <w:highlight w:val="yellow"/>
        </w:rPr>
        <w:t>why</w:t>
      </w:r>
      <w:r>
        <w:rPr>
          <w:rFonts w:ascii="Times New Roman" w:eastAsia="Times New Roman" w:hAnsi="Times New Roman" w:cs="Times New Roman"/>
          <w:noProof/>
          <w:highlight w:val="yellow"/>
        </w:rPr>
        <w:t xml:space="preserve"> </w:t>
      </w:r>
      <w:r w:rsidRPr="00CF1FD5">
        <w:rPr>
          <w:rFonts w:ascii="Times New Roman" w:eastAsia="Times New Roman" w:hAnsi="Times New Roman" w:cs="Times New Roman"/>
          <w:noProof/>
          <w:highlight w:val="yellow"/>
        </w:rPr>
        <w:fldChar w:fldCharType="begin" w:fldLock="1"/>
      </w:r>
      <w:r>
        <w:rPr>
          <w:rFonts w:ascii="Times New Roman" w:eastAsia="Times New Roman" w:hAnsi="Times New Roman" w:cs="Times New Roman"/>
          <w:noProof/>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making","type":"article-journal","volume":"9"},"uris":["http://www.mendeley.com/documents/?uuid=a1974e99-daa6-46bb-9010-dfcc1dc60845"]},{"id":"ITEM-2","itemData":{"DOI":"10.1016/j.neuron.2015.06.031","ISBN":"1097-4199 (Electronic) 0896-6273 (Linking)","ISSN":"10974199","PMID":"26182424","abstract":"We propose a neurocomputational model of altruistic choice and test it using behavioral and fMRI data from a task in which subjects make choices between real monetary prizes for themselves and another. We show that a multi-attribute drift-diffusion model, in which choice results from accumulation of a relative value signal that linearly weights payoffs for self and other, captures key patterns of choice, reaction time, and neural response in ventral striatum, temporoparietal junction, and ventromedial prefrontal cortex. The model generates several novel insights into the nature of altruism. It explains when and why generous choices are slower or faster than selfish choices, and why they produce greater response inTPJ and vmPFC, without invoking competition between automatic and deliberative processes or reward value for generosity. It also predicts that when one's own payoffs are valued more than others', some generous acts may reflect mistakes rather than genuinely pro-social preferences. Hutcherson etal. show that a computational model of altruism accounts for behavioral and neural effects attributed to self-control and/or the value of generosity, without requiring either. The model suggests that some generosity represents choice errors, not genuine social preferences.","author":[{"dropping-particle":"","family":"Hutcherson","given":"Cendri A.","non-dropping-particle":"","parse-names":false,"suffix":""},{"dropping-particle":"","family":"Bushong","given":"Benjamin","non-dropping-particle":"","parse-names":false,"suffix":""},{"dropping-particle":"","family":"Rangel","given":"Antonio","non-dropping-particle":"","parse-names":false,"suffix":""}],"container-title":"Neuron","id":"ITEM-2","issue":"2","issued":{"date-parts":[["2015"]]},"page":"451-463","publisher":"Elsevier Inc.","title":"A Neurocomputational Model of Altruistic Choice and Its Implications","type":"article-journal","volume":"87"},"uris":["http://www.mendeley.com/documents/?uuid=71f69a60-d81e-44f3-95ce-77a7b1b23533"]},{"id":"ITEM-3","itemData":{"ISSN":"1745-6916","author":[{"dropping-particle":"","family":"Bouwmeester","given":"Samantha","non-dropping-particle":"","parse-names":false,"suffix":""},{"dropping-particle":"","family":"Verkoeijen","given":"Peter P J L","non-dropping-particle":"","parse-names":false,"suffix":""},{"dropping-particle":"","family":"Aczel","given":"Balazs","non-dropping-particle":"","parse-names":false,"suffix":""},{"dropping-particle":"","family":"Barbosa","given":"Fernando","non-dropping-particle":"","parse-names":false,"suffix":""},{"dropping-particle":"","family":"Bègue","given":"Laurent","non-dropping-particle":"","parse-names":false,"suffix":""},{"dropping-particle":"","family":"Brañas-Garza","given":"Pablo","non-dropping-particle":"","parse-names":false,"suffix":""},{"dropping-particle":"","family":"Chmura","given":"Thorsten G H","non-dropping-particle":"","parse-names":false,"suffix":""},{"dropping-particle":"","family":"Cornelissen","given":"Gert","non-dropping-particle":"","parse-names":false,"suffix":""},{"dropping-particle":"","family":"Døssing","given":"Felix S","non-dropping-particle":"","parse-names":false,"suffix":""},{"dropping-particle":"","family":"Espín","given":"Antonio M","non-dropping-particle":"","parse-names":false,"suffix":""}],"container-title":"Perspectives on Psychological Science","id":"ITEM-3","issue":"3","issued":{"date-parts":[["2017"]]},"page":"527-542","publisher":"Sage Publications Sage CA: Los Angeles, CA","title":"Registered replication report: Rand, greene, and nowak (2012)","type":"article-journal","volume":"12"},"uris":["http://www.mendeley.com/documents/?uuid=8137ec36-1238-49a8-97d3-5f66940c1b92"]},{"id":"ITEM-4","itemData":{"DOI":"10.1073/pnas.1608877114","ISBN":"0027-8424","ISSN":"0027-8424","PMID":"28559334","abstract":"Behavioral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Sciences","id":"ITEM-4","issue":"24","issued":{"date-parts":[["2017"]]},"page":"6394-6399","title":"Response time in economic games reflects different types of decision conflict for prosocial and proself individuals","type":"article-journal","volume":"114"},"uris":["http://www.mendeley.com/documents/?uuid=68547173-5e76-4a52-9e81-87960e5eb55f"]},{"id":"ITEM-5","itemData":{"DOI":"10.1038/srep21555","ISSN":"2045-2322","abstract":"Cooperation is essential for the success of societies and there is an ongoing debate whether individuals have therefore developed a general spontaneous tendency to cooperate or not. Findings that cooperative behavior is related to shorter decision times provide support for the spontaneous cooperation effect, although contrary results have also been reported. We show that cooperative behavior is better described as person × situation interaction, in that there is a spontaneous cooperation effect for prosocial but not for proself persons. In three studies, one involving population representative samples from the US and Germany, we found that cooperation in a public good game is dependent on an interaction between individuals’ social value orientation and decision time. Increasing deliberation about the dilemma situation does not affect persons that are selfish to begin with, but it is related to decreasing cooperation for prosocial persons that gain positive utility from outcomes of others and score high on the related general personality trait honesty/humility. Our results demonstrate that the spontaneous cooperation hypothesis has to be qualified in that it is limited to persons with a specific personality and social values. Furthermore, they allow reconciling conflicting previous findings by identifying an important moderator for the effect.","author":[{"dropping-particle":"","family":"Mischkowski","given":"Dorothee","non-dropping-particle":"","parse-names":false,"suffix":""},{"dropping-particle":"","family":"Glöckner","given":"Andreas","non-dropping-particle":"","parse-names":false,"suffix":""}],"container-title":"Scientific Reports","id":"ITEM-5","issue":"1","issued":{"date-parts":[["2016"]]},"page":"21555","title":"Spontaneous cooperation for prosocials, but not for proselfs: Social value orientation moderates spontaneous cooperation behavior","type":"article-journal","volume":"6"},"uris":["http://www.mendeley.com/documents/?uuid=a4b6d8de-6a34-49e9-a2d2-a018189b9346"]}],"mendeley":{"formattedCitation":"(Bouwmeester et al., 2017; Chen &amp; Krajbich, 2018; Hutcherson et al., 2015; Mischkowski &amp; Glöckner, 2016; Yamagishi et al., 2017)","plainTextFormattedCitation":"(Bouwmeester et al., 2017; Chen &amp; Krajbich, 2018; Hutcherson et al., 2015; Mischkowski &amp; Glöckner, 2016; Yamagishi et al., 2017)","previouslyFormattedCitation":"(Bouwmeester et al., 2017; Chen &amp; Krajbich, 2018; Hutcherson et al., 2015; Mischkowski &amp; Glöckner, 2016; Yamagishi et al., 2017)"},"properties":{"noteIndex":0},"schema":"https://github.com/citation-style-language/schema/raw/master/csl-citation.json"}</w:instrText>
      </w:r>
      <w:r w:rsidRPr="00CF1FD5">
        <w:rPr>
          <w:rFonts w:ascii="Times New Roman" w:eastAsia="Times New Roman" w:hAnsi="Times New Roman" w:cs="Times New Roman"/>
          <w:noProof/>
          <w:highlight w:val="yellow"/>
        </w:rPr>
        <w:fldChar w:fldCharType="separate"/>
      </w:r>
      <w:r w:rsidRPr="000F26AA">
        <w:rPr>
          <w:rFonts w:ascii="Times New Roman" w:eastAsia="Times New Roman" w:hAnsi="Times New Roman" w:cs="Times New Roman"/>
          <w:noProof/>
          <w:highlight w:val="yellow"/>
        </w:rPr>
        <w:t>(Bouwmeester et al., 2017; Chen &amp; Krajbich, 2018; Hutcherson et al., 2015; Mischkowski &amp; Glöckner, 2016; Yamagishi et al., 2017)</w:t>
      </w:r>
      <w:r w:rsidRPr="00CF1FD5">
        <w:rPr>
          <w:rFonts w:ascii="Times New Roman" w:eastAsia="Times New Roman" w:hAnsi="Times New Roman" w:cs="Times New Roman"/>
          <w:noProof/>
          <w:highlight w:val="yellow"/>
        </w:rPr>
        <w:fldChar w:fldCharType="end"/>
      </w:r>
      <w:r w:rsidRPr="00CF1FD5">
        <w:rPr>
          <w:rFonts w:ascii="Times New Roman" w:eastAsia="Times New Roman" w:hAnsi="Times New Roman" w:cs="Times New Roman"/>
          <w:noProof/>
          <w:highlight w:val="yellow"/>
        </w:rPr>
        <w:t>?</w:t>
      </w:r>
      <w:r w:rsidRPr="0022332F">
        <w:rPr>
          <w:rFonts w:ascii="Times New Roman" w:eastAsia="Times New Roman" w:hAnsi="Times New Roman" w:cs="Times New Roman"/>
          <w:noProof/>
        </w:rPr>
        <w:t>”</w:t>
      </w:r>
    </w:p>
    <w:p w14:paraId="17ADA42F" w14:textId="77777777" w:rsidR="00D775C8" w:rsidRPr="0047624F" w:rsidRDefault="00F26564" w:rsidP="00810F01">
      <w:pPr>
        <w:rPr>
          <w:rFonts w:ascii="Times New Roman" w:eastAsia="Times New Roman" w:hAnsi="Times New Roman" w:cs="Times New Roman"/>
          <w:b/>
          <w:bCs/>
          <w:color w:val="000000"/>
          <w:lang w:val="en-CA"/>
        </w:rPr>
      </w:pPr>
      <w:r w:rsidRPr="0047624F">
        <w:rPr>
          <w:rFonts w:ascii="Times New Roman" w:eastAsia="Times New Roman" w:hAnsi="Times New Roman" w:cs="Times New Roman"/>
          <w:b/>
          <w:bCs/>
          <w:i/>
          <w:iCs/>
          <w:color w:val="000000"/>
          <w:lang w:val="en-CA"/>
        </w:rPr>
        <w:br/>
      </w:r>
      <w:r w:rsidRPr="0047624F">
        <w:rPr>
          <w:rFonts w:ascii="Times New Roman" w:eastAsia="Times New Roman" w:hAnsi="Times New Roman" w:cs="Times New Roman"/>
          <w:b/>
          <w:bCs/>
          <w:i/>
          <w:iCs/>
          <w:color w:val="000000"/>
          <w:shd w:val="clear" w:color="auto" w:fill="FFFFFF"/>
          <w:lang w:val="en-CA"/>
        </w:rPr>
        <w:t>2. It is unclear how the present studies fit in with the results of Chen and Krajbich (2019), who present evidence that time pressure can either increase or decrease prosociality; and propose also a modified DDM to account for the effects. The present studies do add a new component (namely, the eye tracking analyses) but seem to be closely replicating or extending on the results of Chen and Krajbich. The paper could be strengthened with a more explicit discussion of Chen and Krajbich, and clarification about how the new model differs from previous work. [Note that the pattern of results was also slightly different in the present study compared to Chen and Krajbich, who present results that are more in line with the “time pressure decisions are more extreme” account.]</w:t>
      </w:r>
    </w:p>
    <w:p w14:paraId="08DCAF81" w14:textId="77777777" w:rsidR="00D775C8" w:rsidRPr="00B6055D" w:rsidRDefault="00D775C8" w:rsidP="00810F01">
      <w:pPr>
        <w:rPr>
          <w:rFonts w:ascii="Times New Roman" w:eastAsia="Times New Roman" w:hAnsi="Times New Roman" w:cs="Times New Roman"/>
          <w:color w:val="000000"/>
          <w:lang w:val="en-CA"/>
        </w:rPr>
      </w:pPr>
    </w:p>
    <w:p w14:paraId="44FE0388" w14:textId="210A1C5A" w:rsidR="00AD4803" w:rsidRDefault="006172B8" w:rsidP="00810F01">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Reviewer 1 also commented on this issue. </w:t>
      </w:r>
      <w:r w:rsidR="00AD4803" w:rsidRPr="00B6055D">
        <w:rPr>
          <w:rFonts w:ascii="Times New Roman" w:eastAsia="Times New Roman" w:hAnsi="Times New Roman" w:cs="Times New Roman"/>
          <w:color w:val="000000"/>
          <w:lang w:val="en-CA"/>
        </w:rPr>
        <w:t>We acknowledge that the distinct but related model presented by Chen &amp; Krajbich (2018) invites comparison with our proposed model</w:t>
      </w:r>
      <w:r w:rsidR="00543CE6" w:rsidRPr="00B6055D">
        <w:rPr>
          <w:rFonts w:ascii="Times New Roman" w:eastAsia="Times New Roman" w:hAnsi="Times New Roman" w:cs="Times New Roman"/>
          <w:color w:val="000000"/>
          <w:lang w:val="en-CA"/>
        </w:rPr>
        <w:t xml:space="preserve">. We </w:t>
      </w:r>
      <w:r w:rsidR="00543CE6" w:rsidRPr="0047624F">
        <w:rPr>
          <w:rFonts w:ascii="Times New Roman" w:eastAsia="Times New Roman" w:hAnsi="Times New Roman" w:cs="Times New Roman"/>
          <w:lang w:val="en-CA"/>
        </w:rPr>
        <w:t xml:space="preserve">have </w:t>
      </w:r>
      <w:r w:rsidRPr="0047624F">
        <w:rPr>
          <w:rFonts w:ascii="Times New Roman" w:eastAsia="Times New Roman" w:hAnsi="Times New Roman" w:cs="Times New Roman"/>
          <w:lang w:val="en-CA"/>
        </w:rPr>
        <w:t xml:space="preserve">thus added </w:t>
      </w:r>
      <w:r w:rsidR="00543CE6" w:rsidRPr="0047624F">
        <w:rPr>
          <w:rFonts w:ascii="Times New Roman" w:eastAsia="Times New Roman" w:hAnsi="Times New Roman" w:cs="Times New Roman"/>
          <w:lang w:val="en-CA"/>
        </w:rPr>
        <w:t>a mor</w:t>
      </w:r>
      <w:r w:rsidR="00543CE6" w:rsidRPr="00B6055D">
        <w:rPr>
          <w:rFonts w:ascii="Times New Roman" w:eastAsia="Times New Roman" w:hAnsi="Times New Roman" w:cs="Times New Roman"/>
          <w:color w:val="000000"/>
          <w:lang w:val="en-CA"/>
        </w:rPr>
        <w:t>e extensive comparison and discussion of the disti</w:t>
      </w:r>
      <w:r w:rsidR="00543CE6" w:rsidRPr="0047624F">
        <w:rPr>
          <w:rFonts w:ascii="Times New Roman" w:eastAsia="Times New Roman" w:hAnsi="Times New Roman" w:cs="Times New Roman"/>
          <w:color w:val="000000"/>
          <w:lang w:val="en-CA"/>
        </w:rPr>
        <w:t xml:space="preserve">nct features of both models and their implications in the </w:t>
      </w:r>
      <w:r w:rsidR="003C6436">
        <w:rPr>
          <w:rFonts w:ascii="Times New Roman" w:eastAsia="Times New Roman" w:hAnsi="Times New Roman" w:cs="Times New Roman"/>
          <w:color w:val="000000"/>
          <w:lang w:val="en-CA"/>
        </w:rPr>
        <w:t>“</w:t>
      </w:r>
      <w:r w:rsidR="00A21D80">
        <w:rPr>
          <w:rFonts w:ascii="Times New Roman" w:eastAsia="Times New Roman" w:hAnsi="Times New Roman" w:cs="Times New Roman"/>
          <w:color w:val="000000"/>
          <w:lang w:val="en-CA"/>
        </w:rPr>
        <w:t xml:space="preserve">The </w:t>
      </w:r>
      <w:r w:rsidR="003C6436">
        <w:rPr>
          <w:rFonts w:ascii="Times New Roman" w:eastAsia="Times New Roman" w:hAnsi="Times New Roman" w:cs="Times New Roman"/>
          <w:color w:val="000000"/>
          <w:lang w:val="en-CA"/>
        </w:rPr>
        <w:t xml:space="preserve">Gaze-Informed Attentional Drift Diffusion Model” &amp; </w:t>
      </w:r>
      <w:r w:rsidR="00543CE6" w:rsidRPr="0047624F">
        <w:rPr>
          <w:rFonts w:ascii="Times New Roman" w:eastAsia="Times New Roman" w:hAnsi="Times New Roman" w:cs="Times New Roman"/>
          <w:color w:val="000000"/>
          <w:lang w:val="en-CA"/>
        </w:rPr>
        <w:t>“Model Comparison” section</w:t>
      </w:r>
      <w:r w:rsidR="005B58A8" w:rsidRPr="0047624F">
        <w:rPr>
          <w:rFonts w:ascii="Times New Roman" w:eastAsia="Times New Roman" w:hAnsi="Times New Roman" w:cs="Times New Roman"/>
          <w:color w:val="000000"/>
        </w:rPr>
        <w:t>,</w:t>
      </w:r>
      <w:r w:rsidR="005B58A8" w:rsidRPr="0047624F">
        <w:rPr>
          <w:rFonts w:ascii="Times New Roman" w:eastAsia="Times New Roman" w:hAnsi="Times New Roman" w:cs="Times New Roman"/>
          <w:color w:val="000000"/>
          <w:lang w:val="en-CA"/>
        </w:rPr>
        <w:t xml:space="preserve"> copied below</w:t>
      </w:r>
      <w:r w:rsidR="005B58A8">
        <w:rPr>
          <w:rFonts w:ascii="Times New Roman" w:eastAsia="Times New Roman" w:hAnsi="Times New Roman" w:cs="Times New Roman"/>
          <w:color w:val="000000"/>
          <w:lang w:val="en-CA"/>
        </w:rPr>
        <w:t xml:space="preserve"> for convenience</w:t>
      </w:r>
      <w:r w:rsidR="00AD1BFF">
        <w:rPr>
          <w:rFonts w:ascii="Times New Roman" w:eastAsia="Times New Roman" w:hAnsi="Times New Roman" w:cs="Times New Roman"/>
          <w:color w:val="000000"/>
          <w:lang w:val="en-CA"/>
        </w:rPr>
        <w:t>.</w:t>
      </w:r>
    </w:p>
    <w:p w14:paraId="3C24E5FE" w14:textId="77777777" w:rsidR="00A21D80" w:rsidRDefault="00A21D80" w:rsidP="00A21D80">
      <w:pPr>
        <w:rPr>
          <w:rFonts w:ascii="Times New Roman" w:eastAsia="Times New Roman" w:hAnsi="Times New Roman" w:cs="Times New Roman"/>
          <w:color w:val="000000"/>
          <w:shd w:val="clear" w:color="auto" w:fill="FFFFFF"/>
          <w:lang w:val="en-CA"/>
        </w:rPr>
      </w:pPr>
    </w:p>
    <w:p w14:paraId="0B070CEC" w14:textId="065E322B" w:rsidR="0047624F" w:rsidRDefault="00A21D80" w:rsidP="0047624F">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Results: </w:t>
      </w:r>
      <w:r w:rsidRPr="00A21D80">
        <w:rPr>
          <w:rFonts w:ascii="Times New Roman" w:eastAsia="Times New Roman" w:hAnsi="Times New Roman" w:cs="Times New Roman"/>
          <w:color w:val="000000"/>
          <w:shd w:val="clear" w:color="auto" w:fill="FFFFFF"/>
          <w:lang w:val="en-CA"/>
        </w:rPr>
        <w:t>The Gaze-Informed Attentional Drift Diffusion Model</w:t>
      </w:r>
    </w:p>
    <w:p w14:paraId="0DD98563" w14:textId="6000CE57" w:rsidR="003C6436" w:rsidRDefault="003C6436" w:rsidP="003C6436">
      <w:pPr>
        <w:rPr>
          <w:rFonts w:ascii="Times New Roman" w:eastAsia="Times New Roman" w:hAnsi="Times New Roman" w:cs="Times New Roman"/>
          <w:i/>
          <w:iCs/>
        </w:rPr>
      </w:pPr>
      <w:r>
        <w:rPr>
          <w:rFonts w:ascii="Times New Roman" w:eastAsia="Times New Roman" w:hAnsi="Times New Roman" w:cs="Times New Roman"/>
        </w:rPr>
        <w:t>“</w:t>
      </w:r>
      <w:r>
        <w:rPr>
          <w:rFonts w:ascii="Times New Roman" w:eastAsia="Times New Roman" w:hAnsi="Times New Roman" w:cs="Times New Roman"/>
        </w:rPr>
        <w:tab/>
        <w:t xml:space="preserve">Our model formalises the </w:t>
      </w:r>
      <w:r w:rsidRPr="003D015D">
        <w:rPr>
          <w:rFonts w:ascii="Times New Roman" w:eastAsia="Times New Roman" w:hAnsi="Times New Roman" w:cs="Times New Roman"/>
        </w:rPr>
        <w:t xml:space="preserve">intuitive notion implicit in dual process models that value construction of options unfolds over time, and that cutting off the evidence accumulation process through time pressure can alter choices. It </w:t>
      </w:r>
      <w:r>
        <w:rPr>
          <w:rFonts w:ascii="Times New Roman" w:eastAsia="Times New Roman" w:hAnsi="Times New Roman" w:cs="Times New Roman"/>
        </w:rPr>
        <w:t>considers</w:t>
      </w:r>
      <w:r w:rsidRPr="003D015D">
        <w:rPr>
          <w:rFonts w:ascii="Times New Roman" w:eastAsia="Times New Roman" w:hAnsi="Times New Roman" w:cs="Times New Roman"/>
        </w:rPr>
        <w:t xml:space="preserve"> </w:t>
      </w:r>
      <w:r w:rsidRPr="003D015D">
        <w:rPr>
          <w:rFonts w:ascii="Times New Roman" w:eastAsia="Times New Roman" w:hAnsi="Times New Roman" w:cs="Times New Roman"/>
          <w:b/>
        </w:rPr>
        <w:t>t</w:t>
      </w:r>
      <w:r>
        <w:rPr>
          <w:rFonts w:ascii="Times New Roman" w:eastAsia="Times New Roman" w:hAnsi="Times New Roman" w:cs="Times New Roman"/>
          <w:b/>
        </w:rPr>
        <w:t>hree</w:t>
      </w:r>
      <w:r w:rsidRPr="003D015D">
        <w:rPr>
          <w:rFonts w:ascii="Times New Roman" w:eastAsia="Times New Roman" w:hAnsi="Times New Roman" w:cs="Times New Roman"/>
          <w:b/>
        </w:rPr>
        <w:t xml:space="preserve"> </w:t>
      </w:r>
      <w:r w:rsidRPr="003D015D">
        <w:rPr>
          <w:rFonts w:ascii="Times New Roman" w:eastAsia="Times New Roman" w:hAnsi="Times New Roman" w:cs="Times New Roman"/>
        </w:rPr>
        <w:t xml:space="preserve">possible mechanisms for these changes. </w:t>
      </w:r>
      <w:r w:rsidRPr="00393DD9">
        <w:rPr>
          <w:rFonts w:ascii="Times New Roman" w:eastAsia="Times New Roman" w:hAnsi="Times New Roman" w:cs="Times New Roman"/>
          <w:highlight w:val="yellow"/>
        </w:rPr>
        <w:t>The first mechanism (as hypothesized by a Social Heuristics</w:t>
      </w:r>
      <w:r w:rsidR="00A21D80">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fldChar w:fldCharType="begin" w:fldLock="1"/>
      </w:r>
      <w:r w:rsidR="00E478B8">
        <w:rPr>
          <w:rFonts w:ascii="Times New Roman" w:eastAsia="Times New Roman" w:hAnsi="Times New Roman" w:cs="Times New Roman"/>
          <w:highlight w:val="yellow"/>
        </w:rPr>
        <w:instrText>ADDIN CSL_CITATION {"citationItems":[{"id":"ITEM-1","itemData":{"DOI":"10.1038/ncomms4677","ISBN":"9780262013598","ISSN":"20411723","PMID":"24751464","abstract":"Cooperation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Communications","id":"ITEM-1","issued":{"date-parts":[["2014"]]},"page":"1-12","publisher":"Nature Publishing Group","title":"Social heuristics shape intuitive cooperation","type":"article-journal","volume":"5"},"uris":["http://www.mendeley.com/documents/?uuid=7352d6f7-0c36-45c6-bd07-1738ad1e0877"]},{"id":"ITEM-2","itemData":{"DOI":"10.1038/nature11467","ISBN":"0028-0836","ISSN":"00280836","PMID":"22996558","abstract":"Cooperation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greed","type":"article-journal","volume":"489"},"uris":["http://www.mendeley.com/documents/?uuid=552e6d37-f83f-4553-9316-4655b40059c6"]}],"mendeley":{"formattedCitation":"(Rand et al., 2012, 2014)","plainTextFormattedCitation":"(Rand et al., 2012, 2014)","previouslyFormattedCitation":"(Rand et al., 2012, 2014)"},"properties":{"noteIndex":0},"schema":"https://github.com/citation-style-language/schema/raw/master/csl-citation.json"}</w:instrText>
      </w:r>
      <w:r>
        <w:rPr>
          <w:rFonts w:ascii="Times New Roman" w:eastAsia="Times New Roman" w:hAnsi="Times New Roman" w:cs="Times New Roman"/>
          <w:highlight w:val="yellow"/>
        </w:rPr>
        <w:fldChar w:fldCharType="separate"/>
      </w:r>
      <w:r w:rsidR="00A21D80" w:rsidRPr="00A21D80">
        <w:rPr>
          <w:rFonts w:ascii="Times New Roman" w:eastAsia="Times New Roman" w:hAnsi="Times New Roman" w:cs="Times New Roman"/>
          <w:noProof/>
          <w:highlight w:val="yellow"/>
        </w:rPr>
        <w:t>(Rand et al., 2012, 2014)</w:t>
      </w:r>
      <w:r>
        <w:rPr>
          <w:rFonts w:ascii="Times New Roman" w:eastAsia="Times New Roman" w:hAnsi="Times New Roman" w:cs="Times New Roman"/>
          <w:highlight w:val="yellow"/>
        </w:rPr>
        <w:fldChar w:fldCharType="end"/>
      </w:r>
      <w:r w:rsidRPr="00393DD9">
        <w:rPr>
          <w:rFonts w:ascii="Times New Roman" w:eastAsia="Times New Roman" w:hAnsi="Times New Roman" w:cs="Times New Roman"/>
          <w:highlight w:val="yellow"/>
        </w:rPr>
        <w:t xml:space="preserve"> or dual process account)</w:t>
      </w:r>
      <w:r>
        <w:rPr>
          <w:rFonts w:ascii="Times New Roman" w:eastAsia="Times New Roman" w:hAnsi="Times New Roman" w:cs="Times New Roman"/>
        </w:rPr>
        <w:t xml:space="preserve"> </w:t>
      </w:r>
      <w:r w:rsidRPr="003D015D">
        <w:rPr>
          <w:rFonts w:ascii="Times New Roman" w:eastAsia="Times New Roman" w:hAnsi="Times New Roman" w:cs="Times New Roman"/>
        </w:rPr>
        <w:t xml:space="preserve">assumes that early evidence can differ from later evidence, </w:t>
      </w:r>
      <w:r>
        <w:rPr>
          <w:rFonts w:ascii="Times New Roman" w:eastAsia="Times New Roman" w:hAnsi="Times New Roman" w:cs="Times New Roman"/>
        </w:rPr>
        <w:t>and that it does so because</w:t>
      </w:r>
      <w:r w:rsidRPr="003D015D">
        <w:rPr>
          <w:rFonts w:ascii="Times New Roman" w:eastAsia="Times New Roman" w:hAnsi="Times New Roman" w:cs="Times New Roman"/>
        </w:rPr>
        <w:t xml:space="preserve"> automatic process</w:t>
      </w:r>
      <w:r>
        <w:rPr>
          <w:rFonts w:ascii="Times New Roman" w:eastAsia="Times New Roman" w:hAnsi="Times New Roman" w:cs="Times New Roman"/>
        </w:rPr>
        <w:t>ing</w:t>
      </w:r>
      <w:r w:rsidRPr="003D015D">
        <w:rPr>
          <w:rFonts w:ascii="Times New Roman" w:eastAsia="Times New Roman" w:hAnsi="Times New Roman" w:cs="Times New Roman"/>
        </w:rPr>
        <w:t xml:space="preserve"> generate</w:t>
      </w:r>
      <w:r>
        <w:rPr>
          <w:rFonts w:ascii="Times New Roman" w:eastAsia="Times New Roman" w:hAnsi="Times New Roman" w:cs="Times New Roman"/>
        </w:rPr>
        <w:t>s</w:t>
      </w:r>
      <w:r w:rsidRPr="003D015D">
        <w:rPr>
          <w:rFonts w:ascii="Times New Roman" w:eastAsia="Times New Roman" w:hAnsi="Times New Roman" w:cs="Times New Roman"/>
        </w:rPr>
        <w:t xml:space="preserve"> evidence more rapidly than </w:t>
      </w:r>
      <w:r>
        <w:rPr>
          <w:rFonts w:ascii="Times New Roman" w:eastAsia="Times New Roman" w:hAnsi="Times New Roman" w:cs="Times New Roman"/>
        </w:rPr>
        <w:t xml:space="preserve">controlled </w:t>
      </w:r>
      <w:r w:rsidRPr="003D015D">
        <w:rPr>
          <w:rFonts w:ascii="Times New Roman" w:eastAsia="Times New Roman" w:hAnsi="Times New Roman" w:cs="Times New Roman"/>
        </w:rPr>
        <w:t>process</w:t>
      </w:r>
      <w:r>
        <w:rPr>
          <w:rFonts w:ascii="Times New Roman" w:eastAsia="Times New Roman" w:hAnsi="Times New Roman" w:cs="Times New Roman"/>
        </w:rPr>
        <w:t>ing</w:t>
      </w:r>
      <w:r w:rsidRPr="003D015D">
        <w:rPr>
          <w:rFonts w:ascii="Times New Roman" w:eastAsia="Times New Roman" w:hAnsi="Times New Roman" w:cs="Times New Roman"/>
        </w:rPr>
        <w:fldChar w:fldCharType="begin" w:fldLock="1"/>
      </w:r>
      <w:r w:rsidR="00E478B8">
        <w:rPr>
          <w:rFonts w:ascii="Times New Roman" w:eastAsia="Times New Roman" w:hAnsi="Times New Roman" w:cs="Times New Roman"/>
        </w:rPr>
        <w:instrText>ADDIN CSL_CITATION {"citationItems":[{"id":"ITEM-1","itemData":{"ISSN":"1939-1471","author":[{"dropping-particle":"","family":"Diederich","given":"Adele","non-dropping-particle":"","parse-names":false,"suffix":""},{"dropping-particle":"","family":"Trueblood","given":"Jennifer S","non-dropping-particle":"","parse-names":false,"suffix":""}],"container-title":"Psychological review","id":"ITEM-1","issue":"2","issued":{"date-parts":[["2018"]]},"page":"270","publisher":"American Psychological Association","title":"A dynamic dual process model of risky decision making.","type":"article-journal","volume":"125"},"uris":["http://www.mendeley.com/documents/?uuid=edee37b6-6819-4679-94a6-831e09a9bc98"]}],"mendeley":{"formattedCitation":"(Diederich &amp; Trueblood, 2018)","plainTextFormattedCitation":"(Diederich &amp; Trueblood, 2018)","previouslyFormattedCitation":"(Diederich &amp; Trueblood, 2018)"},"properties":{"noteIndex":0},"schema":"https://github.com/citation-style-language/schema/raw/master/csl-citation.json"}</w:instrText>
      </w:r>
      <w:r w:rsidRPr="003D015D">
        <w:rPr>
          <w:rFonts w:ascii="Times New Roman" w:eastAsia="Times New Roman" w:hAnsi="Times New Roman" w:cs="Times New Roman"/>
        </w:rPr>
        <w:fldChar w:fldCharType="separate"/>
      </w:r>
      <w:r w:rsidR="00A21D80" w:rsidRPr="00A21D80">
        <w:rPr>
          <w:rFonts w:ascii="Times New Roman" w:eastAsia="Times New Roman" w:hAnsi="Times New Roman" w:cs="Times New Roman"/>
          <w:noProof/>
        </w:rPr>
        <w:t>(Diederich &amp; Trueblood, 2018)</w:t>
      </w:r>
      <w:r w:rsidRPr="003D015D">
        <w:rPr>
          <w:rFonts w:ascii="Times New Roman" w:eastAsia="Times New Roman" w:hAnsi="Times New Roman" w:cs="Times New Roman"/>
        </w:rPr>
        <w:fldChar w:fldCharType="end"/>
      </w:r>
      <w:r w:rsidRPr="003D015D">
        <w:rPr>
          <w:rFonts w:ascii="Times New Roman" w:eastAsia="Times New Roman" w:hAnsi="Times New Roman" w:cs="Times New Roman"/>
        </w:rPr>
        <w:t>. Thus, forcing people to choose quickly pre-empts late-emerging evidence, more cleanly revealing the contents of automatic or intuitive preference</w:t>
      </w:r>
      <w:r w:rsidRPr="003D015D">
        <w:rPr>
          <w:rFonts w:ascii="Times New Roman" w:eastAsia="Times New Roman" w:hAnsi="Times New Roman" w:cs="Times New Roman"/>
        </w:rPr>
        <w:fldChar w:fldCharType="begin" w:fldLock="1"/>
      </w:r>
      <w:r w:rsidR="00E478B8">
        <w:rPr>
          <w:rFonts w:ascii="Times New Roman" w:eastAsia="Times New Roman" w:hAnsi="Times New Roman" w:cs="Times New Roman"/>
        </w:rPr>
        <w:instrText>ADDIN CSL_CITATION {"citationItems":[{"id":"ITEM-1","itemData":{"DOI":"10.1023/B:SORE.0000027409.88372.b4","ISBN":"0885-7466","ISSN":"0885-7466","PMID":"305","abstract":"This paper argues that self-interest and concern for others inﬂuence behavior through different cognitive systems. Self-interest is automatic, viscerally com- pelling, and often unconscious. Understanding one’s ethical and professional obligations to others, in contrast, often involves a more thoughtful process. The automatic nature of self-interest gives it a primal power to inﬂuence judgment and make it difﬁcult for people to understand its inﬂuence on their judgment, let alone eradicate its inﬂuence. This dual-process view offers new insights into how conﬂict of interest operate and it suggests some new avenues for addressing them or limiting some of their greatest dangers.","author":[{"dropping-particle":"","family":"Moore","given":"Don a.","non-dropping-particle":"","parse-names":false,"suffix":""},{"dropping-particle":"","family":"Loewenstein","given":"George","non-dropping-particle":"","parse-names":false,"suffix":""}],"container-title":"Social Justice Research","id":"ITEM-1","issue":"2","issued":{"date-parts":[["2004"]]},"page":"189-202","title":"Self-interest, automaticity, and the psychology of conflict of interest","type":"article-journal","volume":"17"},"uris":["http://www.mendeley.com/documents/?uuid=f540dbd6-213b-4fe2-93c0-7ce1fcce60bb"]},{"id":"ITEM-2","itemData":{"DOI":"10.1038/nature11467","ISBN":"0028-0836","ISSN":"00280836","PMID":"22996558","abstract":"Cooperation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greed","type":"article-journal","volume":"489"},"uris":["http://www.mendeley.com/documents/?uuid=552e6d37-f83f-4553-9316-4655b40059c6"]}],"mendeley":{"formattedCitation":"(Moore &amp; Loewenstein, 2004; Rand et al., 2012)","plainTextFormattedCitation":"(Moore &amp; Loewenstein, 2004; Rand et al., 2012)","previouslyFormattedCitation":"(Moore &amp; Loewenstein, 2004; Rand et al., 2012)"},"properties":{"noteIndex":0},"schema":"https://github.com/citation-style-language/schema/raw/master/csl-citation.json"}</w:instrText>
      </w:r>
      <w:r w:rsidRPr="003D015D">
        <w:rPr>
          <w:rFonts w:ascii="Times New Roman" w:eastAsia="Times New Roman" w:hAnsi="Times New Roman" w:cs="Times New Roman"/>
        </w:rPr>
        <w:fldChar w:fldCharType="separate"/>
      </w:r>
      <w:r w:rsidR="00A21D80" w:rsidRPr="00A21D80">
        <w:rPr>
          <w:rFonts w:ascii="Times New Roman" w:eastAsia="Times New Roman" w:hAnsi="Times New Roman" w:cs="Times New Roman"/>
          <w:noProof/>
        </w:rPr>
        <w:t>(Moore &amp; Loewenstein, 2004; Rand et al., 2012)</w:t>
      </w:r>
      <w:r w:rsidRPr="003D015D">
        <w:rPr>
          <w:rFonts w:ascii="Times New Roman" w:eastAsia="Times New Roman" w:hAnsi="Times New Roman" w:cs="Times New Roman"/>
        </w:rPr>
        <w:fldChar w:fldCharType="end"/>
      </w:r>
      <w:r w:rsidRPr="003D015D">
        <w:rPr>
          <w:rFonts w:ascii="Times New Roman" w:eastAsia="Times New Roman" w:hAnsi="Times New Roman" w:cs="Times New Roman"/>
        </w:rPr>
        <w:t xml:space="preserve">. </w:t>
      </w:r>
      <w:r>
        <w:rPr>
          <w:rFonts w:ascii="Times New Roman" w:eastAsia="Times New Roman" w:hAnsi="Times New Roman" w:cs="Times New Roman"/>
        </w:rPr>
        <w:t xml:space="preserve">This predicts that changes in weight parameters should predict changes in generosity, assuming that under time pressure, intuitively selfish individuals initially weight self-interest more highly while intuitively prosocial individuals initially weight outcomes of others more highly. </w:t>
      </w:r>
      <w:r w:rsidRPr="00393DD9">
        <w:rPr>
          <w:rFonts w:ascii="Times New Roman" w:eastAsia="Times New Roman" w:hAnsi="Times New Roman" w:cs="Times New Roman"/>
          <w:highlight w:val="yellow"/>
        </w:rPr>
        <w:t>The second mechanism (derived from our prioritized attention model)</w:t>
      </w:r>
      <w:r>
        <w:rPr>
          <w:rFonts w:ascii="Times New Roman" w:eastAsia="Times New Roman" w:hAnsi="Times New Roman" w:cs="Times New Roman"/>
        </w:rPr>
        <w:t xml:space="preserve"> also hypothesizes differences in early vs. later evidence, but posits that this results not from fixed activation of internal processes, but the dynamic and strategic allocation of attention. This predicts that changes in attention, rather than changes in weight parameters, should relate to changes in generosity. Finally, </w:t>
      </w:r>
      <w:r w:rsidRPr="00393DD9">
        <w:rPr>
          <w:rFonts w:ascii="Times New Roman" w:eastAsia="Times New Roman" w:hAnsi="Times New Roman" w:cs="Times New Roman"/>
          <w:highlight w:val="yellow"/>
        </w:rPr>
        <w:t>a third mechanism (i.e., the biased DDM proposed by Chen and Krajbich</w:t>
      </w:r>
      <w:r w:rsidR="00A21D80">
        <w:rPr>
          <w:rFonts w:ascii="Times New Roman" w:eastAsia="Times New Roman" w:hAnsi="Times New Roman" w:cs="Times New Roman"/>
          <w:highlight w:val="yellow"/>
        </w:rPr>
        <w:t xml:space="preserve"> </w:t>
      </w:r>
      <w:r w:rsidRPr="00393DD9">
        <w:rPr>
          <w:rFonts w:ascii="Times New Roman" w:eastAsia="Times New Roman" w:hAnsi="Times New Roman" w:cs="Times New Roman"/>
          <w:highlight w:val="yellow"/>
        </w:rPr>
        <w:fldChar w:fldCharType="begin" w:fldLock="1"/>
      </w:r>
      <w:r w:rsidR="00E478B8">
        <w:rPr>
          <w:rFonts w:ascii="Times New Roman" w:eastAsia="Times New Roman" w:hAnsi="Times New Roman" w:cs="Times New Roman"/>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sidRPr="00393DD9">
        <w:rPr>
          <w:rFonts w:ascii="Times New Roman" w:eastAsia="Times New Roman" w:hAnsi="Times New Roman" w:cs="Times New Roman"/>
          <w:highlight w:val="yellow"/>
        </w:rPr>
        <w:fldChar w:fldCharType="separate"/>
      </w:r>
      <w:r w:rsidR="00A21D80" w:rsidRPr="00A21D80">
        <w:rPr>
          <w:rFonts w:ascii="Times New Roman" w:eastAsia="Times New Roman" w:hAnsi="Times New Roman" w:cs="Times New Roman"/>
          <w:noProof/>
          <w:highlight w:val="yellow"/>
        </w:rPr>
        <w:t>(Chen &amp; Krajbich, 2018)</w:t>
      </w:r>
      <w:r w:rsidRPr="00393DD9">
        <w:rPr>
          <w:rFonts w:ascii="Times New Roman" w:eastAsia="Times New Roman" w:hAnsi="Times New Roman" w:cs="Times New Roman"/>
          <w:highlight w:val="yellow"/>
        </w:rPr>
        <w:fldChar w:fldCharType="end"/>
      </w:r>
      <w:r w:rsidRPr="00393DD9">
        <w:rPr>
          <w:rFonts w:ascii="Times New Roman" w:eastAsia="Times New Roman" w:hAnsi="Times New Roman" w:cs="Times New Roman"/>
          <w:highlight w:val="yellow"/>
        </w:rPr>
        <w:t>)</w:t>
      </w:r>
      <w:r>
        <w:rPr>
          <w:rFonts w:ascii="Times New Roman" w:eastAsia="Times New Roman" w:hAnsi="Times New Roman" w:cs="Times New Roman"/>
        </w:rPr>
        <w:t xml:space="preserve"> </w:t>
      </w:r>
      <w:r w:rsidRPr="003D015D">
        <w:rPr>
          <w:rFonts w:ascii="Times New Roman" w:eastAsia="Times New Roman" w:hAnsi="Times New Roman" w:cs="Times New Roman"/>
        </w:rPr>
        <w:t xml:space="preserve">suggests that time pressure </w:t>
      </w:r>
      <w:r>
        <w:rPr>
          <w:rFonts w:ascii="Times New Roman" w:eastAsia="Times New Roman" w:hAnsi="Times New Roman" w:cs="Times New Roman"/>
        </w:rPr>
        <w:t xml:space="preserve">exacerbates the effect of </w:t>
      </w:r>
      <w:r w:rsidRPr="003D015D">
        <w:rPr>
          <w:rFonts w:ascii="Times New Roman" w:eastAsia="Times New Roman" w:hAnsi="Times New Roman" w:cs="Times New Roman"/>
        </w:rPr>
        <w:t>response-related starting biases, whose influence on the position of the evidence accumulation process declines as more evidence is gathered. Such starting biases could produce an automatic “default” response towards generosity or selfishness</w:t>
      </w:r>
      <w:r w:rsidRPr="003D015D">
        <w:rPr>
          <w:rFonts w:ascii="Times New Roman" w:eastAsia="Times New Roman" w:hAnsi="Times New Roman" w:cs="Times New Roman"/>
        </w:rPr>
        <w:fldChar w:fldCharType="begin" w:fldLock="1"/>
      </w:r>
      <w:r w:rsidR="00E478B8">
        <w:rPr>
          <w:rFonts w:ascii="Times New Roman" w:eastAsia="Times New Roman" w:hAnsi="Times New Roman" w:cs="Times New Roman"/>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sidRPr="003D015D">
        <w:rPr>
          <w:rFonts w:ascii="Times New Roman" w:eastAsia="Times New Roman" w:hAnsi="Times New Roman" w:cs="Times New Roman"/>
        </w:rPr>
        <w:fldChar w:fldCharType="separate"/>
      </w:r>
      <w:r w:rsidR="00A21D80" w:rsidRPr="00A21D80">
        <w:rPr>
          <w:rFonts w:ascii="Times New Roman" w:eastAsia="Times New Roman" w:hAnsi="Times New Roman" w:cs="Times New Roman"/>
          <w:noProof/>
        </w:rPr>
        <w:t>(Chen &amp; Krajbich, 2018)</w:t>
      </w:r>
      <w:r w:rsidRPr="003D015D">
        <w:rPr>
          <w:rFonts w:ascii="Times New Roman" w:eastAsia="Times New Roman" w:hAnsi="Times New Roman" w:cs="Times New Roman"/>
        </w:rPr>
        <w:fldChar w:fldCharType="end"/>
      </w:r>
      <w:r w:rsidRPr="003D015D">
        <w:rPr>
          <w:rFonts w:ascii="Times New Roman" w:eastAsia="Times New Roman" w:hAnsi="Times New Roman" w:cs="Times New Roman"/>
        </w:rPr>
        <w:t>.</w:t>
      </w:r>
      <w:r>
        <w:rPr>
          <w:rFonts w:ascii="Times New Roman" w:eastAsia="Times New Roman" w:hAnsi="Times New Roman" w:cs="Times New Roman"/>
        </w:rPr>
        <w:t xml:space="preserve"> This predicts that the estimated parameter values for starting biases, after accounting for weights and attention, should predict changes in generosity under time pressure.”</w:t>
      </w:r>
    </w:p>
    <w:p w14:paraId="5FB3BFFF" w14:textId="77777777" w:rsidR="003C6436" w:rsidRDefault="003C6436" w:rsidP="0047624F">
      <w:pPr>
        <w:rPr>
          <w:rFonts w:ascii="Times New Roman" w:eastAsia="Times New Roman" w:hAnsi="Times New Roman" w:cs="Times New Roman"/>
          <w:color w:val="000000"/>
          <w:shd w:val="clear" w:color="auto" w:fill="FFFFFF"/>
          <w:lang w:val="en-CA"/>
        </w:rPr>
      </w:pPr>
    </w:p>
    <w:p w14:paraId="2887657F" w14:textId="77777777" w:rsidR="0047624F" w:rsidRPr="00B6055D" w:rsidRDefault="0047624F" w:rsidP="0047624F">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Results: Model Comparison</w:t>
      </w:r>
    </w:p>
    <w:p w14:paraId="6D4D6F9B" w14:textId="77777777" w:rsidR="0047624F" w:rsidRPr="00B95EC4" w:rsidRDefault="0047624F" w:rsidP="0047624F">
      <w:pPr>
        <w:rPr>
          <w:rFonts w:ascii="Times New Roman" w:eastAsia="Times New Roman" w:hAnsi="Times New Roman" w:cs="Times New Roman"/>
          <w:b/>
          <w:bCs/>
          <w:highlight w:val="yellow"/>
        </w:rPr>
      </w:pPr>
      <w:r w:rsidRPr="00B6055D">
        <w:rPr>
          <w:rFonts w:ascii="Times New Roman" w:eastAsia="Times New Roman" w:hAnsi="Times New Roman" w:cs="Times New Roman"/>
          <w:color w:val="000000"/>
          <w:shd w:val="clear" w:color="auto" w:fill="FFFFFF"/>
          <w:lang w:val="en-CA"/>
        </w:rPr>
        <w:lastRenderedPageBreak/>
        <w:t>“</w:t>
      </w:r>
      <w:r>
        <w:rPr>
          <w:rFonts w:ascii="Times New Roman" w:eastAsia="Times New Roman" w:hAnsi="Times New Roman" w:cs="Times New Roman"/>
          <w:b/>
          <w:bCs/>
          <w:highlight w:val="yellow"/>
        </w:rPr>
        <w:tab/>
      </w:r>
      <w:r w:rsidRPr="00602A9C">
        <w:rPr>
          <w:rFonts w:ascii="Times New Roman" w:hAnsi="Times New Roman" w:cs="Times New Roman"/>
          <w:bCs/>
          <w:highlight w:val="yellow"/>
        </w:rPr>
        <w:t>To assess the added explanatory and predictive value of accounting for dynamic attention in our gaze-informed ADDM, we first fit a version of the “biased DDM” as specified in Chen &amp; Krajbich</w:t>
      </w:r>
      <w:r>
        <w:rPr>
          <w:rFonts w:ascii="Times New Roman" w:hAnsi="Times New Roman" w:cs="Times New Roman"/>
          <w:bCs/>
          <w:highlight w:val="yellow"/>
        </w:rPr>
        <w:t xml:space="preserve"> </w:t>
      </w:r>
      <w:r>
        <w:rPr>
          <w:rFonts w:ascii="Times New Roman" w:hAnsi="Times New Roman" w:cs="Times New Roman"/>
          <w:bCs/>
          <w:highlight w:val="yellow"/>
        </w:rPr>
        <w:fldChar w:fldCharType="begin" w:fldLock="1"/>
      </w:r>
      <w:r>
        <w:rPr>
          <w:rFonts w:ascii="Times New Roman" w:hAnsi="Times New Roman" w:cs="Times New Roman"/>
          <w:bCs/>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Pr>
          <w:rFonts w:ascii="Times New Roman" w:hAnsi="Times New Roman" w:cs="Times New Roman"/>
          <w:bCs/>
          <w:highlight w:val="yellow"/>
        </w:rPr>
        <w:fldChar w:fldCharType="separate"/>
      </w:r>
      <w:r w:rsidRPr="00B95EC4">
        <w:rPr>
          <w:rFonts w:ascii="Times New Roman" w:hAnsi="Times New Roman" w:cs="Times New Roman"/>
          <w:bCs/>
          <w:noProof/>
          <w:highlight w:val="yellow"/>
        </w:rPr>
        <w:t>(Chen &amp; Krajbich, 2018)</w:t>
      </w:r>
      <w:r>
        <w:rPr>
          <w:rFonts w:ascii="Times New Roman" w:hAnsi="Times New Roman" w:cs="Times New Roman"/>
          <w:bCs/>
          <w:highlight w:val="yellow"/>
        </w:rPr>
        <w:fldChar w:fldCharType="end"/>
      </w:r>
      <w:r w:rsidRPr="00602A9C">
        <w:rPr>
          <w:rFonts w:ascii="Times New Roman" w:hAnsi="Times New Roman" w:cs="Times New Roman"/>
          <w:bCs/>
          <w:highlight w:val="yellow"/>
        </w:rPr>
        <w:t xml:space="preserve"> with no information about eye gaze and no attentional discount parameter. Using split-half cross-validation, we compared the two models on their out-of-sample predictive accuracy</w:t>
      </w:r>
      <w:r>
        <w:rPr>
          <w:rFonts w:ascii="Times New Roman" w:hAnsi="Times New Roman" w:cs="Times New Roman"/>
          <w:bCs/>
          <w:highlight w:val="yellow"/>
        </w:rPr>
        <w:t>, both for change as a function of time pressure, as well as mean levels of generosity in each condition</w:t>
      </w:r>
      <w:r w:rsidRPr="00602A9C">
        <w:rPr>
          <w:rFonts w:ascii="Times New Roman" w:hAnsi="Times New Roman" w:cs="Times New Roman"/>
          <w:bCs/>
          <w:highlight w:val="yellow"/>
        </w:rPr>
        <w:t xml:space="preserve">. </w:t>
      </w:r>
      <w:r>
        <w:rPr>
          <w:rFonts w:ascii="Times New Roman" w:hAnsi="Times New Roman" w:cs="Times New Roman"/>
          <w:bCs/>
          <w:highlight w:val="yellow"/>
        </w:rPr>
        <w:t>Notably, we</w:t>
      </w:r>
      <w:r w:rsidRPr="00602A9C">
        <w:rPr>
          <w:rFonts w:ascii="Times New Roman" w:hAnsi="Times New Roman" w:cs="Times New Roman"/>
          <w:bCs/>
          <w:highlight w:val="yellow"/>
        </w:rPr>
        <w:t xml:space="preserve"> found that the biased DDM </w:t>
      </w:r>
      <w:r>
        <w:rPr>
          <w:rFonts w:ascii="Times New Roman" w:hAnsi="Times New Roman" w:cs="Times New Roman"/>
          <w:bCs/>
          <w:highlight w:val="yellow"/>
        </w:rPr>
        <w:t>failed to predict changes due to time pressure</w:t>
      </w:r>
      <w:r w:rsidRPr="00602A9C">
        <w:rPr>
          <w:rFonts w:ascii="Times New Roman" w:hAnsi="Times New Roman" w:cs="Times New Roman"/>
          <w:bCs/>
          <w:highlight w:val="yellow"/>
        </w:rPr>
        <w:t xml:space="preserve"> (Pearson’s r = 0.219,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1.558, p = .126)</w:t>
      </w:r>
      <w:r>
        <w:rPr>
          <w:rFonts w:ascii="Times New Roman" w:hAnsi="Times New Roman" w:cs="Times New Roman"/>
          <w:bCs/>
          <w:highlight w:val="yellow"/>
        </w:rPr>
        <w:t xml:space="preserve">, while the </w:t>
      </w:r>
      <w:r w:rsidRPr="00602A9C">
        <w:rPr>
          <w:rFonts w:ascii="Times New Roman" w:hAnsi="Times New Roman" w:cs="Times New Roman"/>
          <w:bCs/>
          <w:highlight w:val="yellow"/>
        </w:rPr>
        <w:t xml:space="preserve">gaze-informed ADDM </w:t>
      </w:r>
      <w:r>
        <w:rPr>
          <w:rFonts w:ascii="Times New Roman" w:hAnsi="Times New Roman" w:cs="Times New Roman"/>
          <w:bCs/>
          <w:highlight w:val="yellow"/>
        </w:rPr>
        <w:t xml:space="preserve">was significantly more accurate </w:t>
      </w:r>
      <w:r w:rsidRPr="00602A9C">
        <w:rPr>
          <w:rFonts w:ascii="Times New Roman" w:hAnsi="Times New Roman" w:cs="Times New Roman"/>
          <w:bCs/>
          <w:highlight w:val="yellow"/>
        </w:rPr>
        <w:t>(Pearson’s r = 0.483,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3.818, p &lt; .001</w:t>
      </w:r>
      <w:r>
        <w:rPr>
          <w:rFonts w:ascii="Times New Roman" w:hAnsi="Times New Roman" w:cs="Times New Roman"/>
          <w:bCs/>
          <w:highlight w:val="yellow"/>
        </w:rPr>
        <w:t xml:space="preserve">; comparison to biased DDM </w:t>
      </w:r>
      <w:r w:rsidRPr="00602A9C">
        <w:rPr>
          <w:rFonts w:ascii="Times New Roman" w:hAnsi="Times New Roman" w:cs="Times New Roman"/>
          <w:bCs/>
          <w:highlight w:val="yellow"/>
        </w:rPr>
        <w:t xml:space="preserve">Fisher’s t = 2.16, </w:t>
      </w:r>
      <w:r>
        <w:rPr>
          <w:rFonts w:ascii="Times New Roman" w:hAnsi="Times New Roman" w:cs="Times New Roman"/>
          <w:bCs/>
          <w:highlight w:val="yellow"/>
        </w:rPr>
        <w:t xml:space="preserve">one-tailed </w:t>
      </w:r>
      <w:r w:rsidRPr="00602A9C">
        <w:rPr>
          <w:rFonts w:ascii="Times New Roman" w:hAnsi="Times New Roman" w:cs="Times New Roman"/>
          <w:bCs/>
          <w:highlight w:val="yellow"/>
        </w:rPr>
        <w:t>p = .0</w:t>
      </w:r>
      <w:r>
        <w:rPr>
          <w:rFonts w:ascii="Times New Roman" w:hAnsi="Times New Roman" w:cs="Times New Roman"/>
          <w:bCs/>
          <w:highlight w:val="yellow"/>
        </w:rPr>
        <w:t>2</w:t>
      </w:r>
      <w:r w:rsidRPr="00602A9C">
        <w:rPr>
          <w:rFonts w:ascii="Times New Roman" w:hAnsi="Times New Roman" w:cs="Times New Roman"/>
          <w:bCs/>
          <w:highlight w:val="yellow"/>
        </w:rPr>
        <w:t>, see Fig</w:t>
      </w:r>
      <w:r>
        <w:rPr>
          <w:rFonts w:ascii="Times New Roman" w:hAnsi="Times New Roman" w:cs="Times New Roman"/>
          <w:bCs/>
          <w:highlight w:val="yellow"/>
        </w:rPr>
        <w:t>.</w:t>
      </w:r>
      <w:r w:rsidRPr="00602A9C">
        <w:rPr>
          <w:rFonts w:ascii="Times New Roman" w:hAnsi="Times New Roman" w:cs="Times New Roman"/>
          <w:bCs/>
          <w:highlight w:val="yellow"/>
        </w:rPr>
        <w:t xml:space="preserve"> </w:t>
      </w:r>
      <w:r>
        <w:rPr>
          <w:rFonts w:ascii="Times New Roman" w:hAnsi="Times New Roman" w:cs="Times New Roman"/>
          <w:bCs/>
          <w:highlight w:val="yellow"/>
        </w:rPr>
        <w:t>6</w:t>
      </w:r>
      <w:r w:rsidRPr="00602A9C">
        <w:rPr>
          <w:rFonts w:ascii="Times New Roman" w:hAnsi="Times New Roman" w:cs="Times New Roman"/>
          <w:bCs/>
          <w:highlight w:val="yellow"/>
        </w:rPr>
        <w:t xml:space="preserve">). </w:t>
      </w:r>
      <w:r>
        <w:rPr>
          <w:rFonts w:ascii="Times New Roman" w:hAnsi="Times New Roman" w:cs="Times New Roman"/>
          <w:bCs/>
          <w:highlight w:val="yellow"/>
        </w:rPr>
        <w:t xml:space="preserve">We observed similar differences when examining predictive accuracy for mean levels of generosity in each condition separately. </w:t>
      </w:r>
      <w:r w:rsidRPr="00602A9C">
        <w:rPr>
          <w:rFonts w:ascii="Times New Roman" w:hAnsi="Times New Roman" w:cs="Times New Roman"/>
          <w:bCs/>
          <w:highlight w:val="yellow"/>
        </w:rPr>
        <w:t>While both models accurately predicted generosity in the high time pressure condition (Gaze-informed ADDM: Pearson’s r = 0.911,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15.324, p &lt; .001; Biased DDM: Pearson’s r = 0.783,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8.730, p &lt; .001) and the low time pressure condition (Gaze-informed ADDM: Pearson’s r = 0.859,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11.630, p &lt; .001; Biased DDM: Pearson’s r = 0.702,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6.825, p &lt; .001), the gaze-informed ADDM was significantly more accurate in both cases (High time pressure: Fisher’s t = 3.58, one-tailed p &lt; .001; Low time pressure: Fisher’s t = 3.44, one-tailed p &lt; .001). Thus, while social response biases, such as those implemented in the biased DDM, may partially drive choice behavior, they cannot fully account for the effects of time pressure on altruistic choice. Instead, accounting for the temporal dynamics </w:t>
      </w:r>
      <w:r w:rsidRPr="00BA1539">
        <w:rPr>
          <w:rFonts w:ascii="Times New Roman" w:hAnsi="Times New Roman" w:cs="Times New Roman"/>
          <w:bCs/>
          <w:highlight w:val="yellow"/>
        </w:rPr>
        <w:t xml:space="preserve">of attention </w:t>
      </w:r>
      <w:r>
        <w:rPr>
          <w:rFonts w:ascii="Times New Roman" w:hAnsi="Times New Roman" w:cs="Times New Roman"/>
          <w:bCs/>
          <w:highlight w:val="yellow"/>
        </w:rPr>
        <w:t>seems to be</w:t>
      </w:r>
      <w:r w:rsidRPr="00BA1539">
        <w:rPr>
          <w:rFonts w:ascii="Times New Roman" w:hAnsi="Times New Roman" w:cs="Times New Roman"/>
          <w:bCs/>
          <w:highlight w:val="yellow"/>
        </w:rPr>
        <w:t xml:space="preserve"> </w:t>
      </w:r>
      <w:r w:rsidRPr="002706C9">
        <w:rPr>
          <w:rFonts w:ascii="Times New Roman" w:hAnsi="Times New Roman" w:cs="Times New Roman"/>
          <w:b/>
          <w:i/>
          <w:iCs/>
          <w:highlight w:val="yellow"/>
        </w:rPr>
        <w:t>necessary</w:t>
      </w:r>
      <w:r w:rsidRPr="00602A9C">
        <w:rPr>
          <w:rFonts w:ascii="Times New Roman" w:hAnsi="Times New Roman" w:cs="Times New Roman"/>
          <w:bCs/>
          <w:highlight w:val="yellow"/>
        </w:rPr>
        <w:t xml:space="preserve"> to fully capture the effects of time pressure on altruistic choice.</w:t>
      </w:r>
    </w:p>
    <w:p w14:paraId="4EBF8F89" w14:textId="77777777" w:rsidR="0047624F" w:rsidRDefault="0047624F" w:rsidP="0047624F">
      <w:pPr>
        <w:pBdr>
          <w:bottom w:val="single" w:sz="4" w:space="1" w:color="auto"/>
        </w:pBdr>
        <w:rPr>
          <w:rFonts w:ascii="Times New Roman" w:eastAsia="Times New Roman" w:hAnsi="Times New Roman" w:cs="Times New Roman"/>
          <w:b/>
        </w:rPr>
      </w:pPr>
      <w:r>
        <w:rPr>
          <w:rFonts w:ascii="Times New Roman" w:hAnsi="Times New Roman" w:cs="Times New Roman"/>
          <w:bCs/>
          <w:noProof/>
        </w:rPr>
        <w:drawing>
          <wp:inline distT="0" distB="0" distL="0" distR="0" wp14:anchorId="12B2E880" wp14:editId="748E2B06">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compchangeingen.pdf"/>
                    <pic:cNvPicPr/>
                  </pic:nvPicPr>
                  <pic:blipFill>
                    <a:blip r:embed="rId11"/>
                    <a:stretch>
                      <a:fillRect/>
                    </a:stretch>
                  </pic:blipFill>
                  <pic:spPr>
                    <a:xfrm>
                      <a:off x="0" y="0"/>
                      <a:ext cx="5486400" cy="3657600"/>
                    </a:xfrm>
                    <a:prstGeom prst="rect">
                      <a:avLst/>
                    </a:prstGeom>
                  </pic:spPr>
                </pic:pic>
              </a:graphicData>
            </a:graphic>
          </wp:inline>
        </w:drawing>
      </w:r>
      <w:r w:rsidRPr="00A960EC">
        <w:rPr>
          <w:rFonts w:ascii="Times New Roman" w:eastAsia="Times New Roman" w:hAnsi="Times New Roman" w:cs="Times New Roman"/>
          <w:b/>
        </w:rPr>
        <w:t xml:space="preserve"> </w:t>
      </w:r>
    </w:p>
    <w:p w14:paraId="25F248EC" w14:textId="77777777" w:rsidR="0047624F" w:rsidRPr="00990F9C" w:rsidRDefault="0047624F" w:rsidP="0047624F">
      <w:pPr>
        <w:pBdr>
          <w:bottom w:val="single" w:sz="4" w:space="1" w:color="auto"/>
        </w:pBdr>
        <w:rPr>
          <w:rFonts w:ascii="Times New Roman" w:eastAsia="Times New Roman" w:hAnsi="Times New Roman" w:cs="Times New Roman"/>
        </w:rPr>
      </w:pPr>
      <w:r w:rsidRPr="006B66BA">
        <w:rPr>
          <w:rFonts w:ascii="Times New Roman" w:eastAsia="Times New Roman" w:hAnsi="Times New Roman" w:cs="Times New Roman"/>
          <w:b/>
        </w:rPr>
        <w:t xml:space="preserve">Figure </w:t>
      </w:r>
      <w:r>
        <w:rPr>
          <w:rFonts w:ascii="Times New Roman" w:eastAsia="Times New Roman" w:hAnsi="Times New Roman" w:cs="Times New Roman"/>
          <w:b/>
        </w:rPr>
        <w:t>6</w:t>
      </w:r>
      <w:r w:rsidRPr="006B66BA">
        <w:rPr>
          <w:rFonts w:ascii="Times New Roman" w:eastAsia="Times New Roman" w:hAnsi="Times New Roman" w:cs="Times New Roman"/>
        </w:rPr>
        <w:t>:</w:t>
      </w:r>
      <w:r>
        <w:rPr>
          <w:rFonts w:ascii="Times New Roman" w:eastAsia="Times New Roman" w:hAnsi="Times New Roman" w:cs="Times New Roman"/>
        </w:rPr>
        <w:t xml:space="preserve"> Model comparison between the gaze-informed ADDM and the biased DDM</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Pr>
          <w:rFonts w:ascii="Times New Roman" w:eastAsia="Times New Roman" w:hAnsi="Times New Roman" w:cs="Times New Roman"/>
        </w:rPr>
        <w:fldChar w:fldCharType="separate"/>
      </w:r>
      <w:r w:rsidRPr="00B95EC4">
        <w:rPr>
          <w:rFonts w:ascii="Times New Roman" w:eastAsia="Times New Roman" w:hAnsi="Times New Roman" w:cs="Times New Roman"/>
          <w:noProof/>
        </w:rPr>
        <w:t>(Chen &amp; Krajbich, 2018)</w:t>
      </w:r>
      <w:r>
        <w:rPr>
          <w:rFonts w:ascii="Times New Roman" w:eastAsia="Times New Roman" w:hAnsi="Times New Roman" w:cs="Times New Roman"/>
        </w:rPr>
        <w:fldChar w:fldCharType="end"/>
      </w:r>
      <w:r>
        <w:rPr>
          <w:rFonts w:ascii="Times New Roman" w:eastAsia="Times New Roman" w:hAnsi="Times New Roman" w:cs="Times New Roman"/>
        </w:rPr>
        <w:t xml:space="preserve"> in their predictive accuracy of changes in generosity under time pressure. Each point represents a subject (N = 50), and points on the dashed line indicate perfect prediction of the observed data</w:t>
      </w:r>
    </w:p>
    <w:p w14:paraId="5AE44A84" w14:textId="77777777" w:rsidR="0047624F" w:rsidRPr="00602A9C" w:rsidRDefault="0047624F" w:rsidP="0047624F">
      <w:pPr>
        <w:ind w:firstLine="720"/>
        <w:rPr>
          <w:rFonts w:ascii="Times New Roman" w:hAnsi="Times New Roman" w:cs="Times New Roman"/>
          <w:bCs/>
          <w:highlight w:val="yellow"/>
        </w:rPr>
      </w:pPr>
    </w:p>
    <w:p w14:paraId="030BA06B" w14:textId="77777777" w:rsidR="0047624F" w:rsidRPr="00602A9C" w:rsidRDefault="0047624F" w:rsidP="0047624F">
      <w:pPr>
        <w:ind w:firstLine="720"/>
        <w:rPr>
          <w:rFonts w:ascii="Times New Roman" w:hAnsi="Times New Roman" w:cs="Times New Roman"/>
          <w:bCs/>
          <w:highlight w:val="yellow"/>
        </w:rPr>
      </w:pPr>
      <w:r>
        <w:rPr>
          <w:rFonts w:ascii="Times New Roman" w:hAnsi="Times New Roman" w:cs="Times New Roman"/>
          <w:bCs/>
          <w:highlight w:val="yellow"/>
        </w:rPr>
        <w:lastRenderedPageBreak/>
        <w:t xml:space="preserve">We next sought to determine whether accounting for attention is sufficient to explain the effects of time pressure, or whether inclusion of a social response bias improves model fit. </w:t>
      </w:r>
      <w:r w:rsidRPr="00602A9C">
        <w:rPr>
          <w:rFonts w:ascii="Times New Roman" w:hAnsi="Times New Roman" w:cs="Times New Roman"/>
          <w:bCs/>
          <w:highlight w:val="yellow"/>
        </w:rPr>
        <w:t xml:space="preserve">Given our strong hypotheses around the role of attention, we expected the exclusion of this social bias parameter to have minimal influence on predictive accuracy. As expected, </w:t>
      </w:r>
      <w:r>
        <w:rPr>
          <w:rFonts w:ascii="Times New Roman" w:hAnsi="Times New Roman" w:cs="Times New Roman"/>
          <w:bCs/>
          <w:highlight w:val="yellow"/>
        </w:rPr>
        <w:t>a</w:t>
      </w:r>
      <w:r w:rsidRPr="00602A9C">
        <w:rPr>
          <w:rFonts w:ascii="Times New Roman" w:hAnsi="Times New Roman" w:cs="Times New Roman"/>
          <w:bCs/>
          <w:highlight w:val="yellow"/>
        </w:rPr>
        <w:t xml:space="preserve"> more parsimonious </w:t>
      </w:r>
      <w:r>
        <w:rPr>
          <w:rFonts w:ascii="Times New Roman" w:hAnsi="Times New Roman" w:cs="Times New Roman"/>
          <w:bCs/>
          <w:highlight w:val="yellow"/>
        </w:rPr>
        <w:t xml:space="preserve">version of the </w:t>
      </w:r>
      <w:r w:rsidRPr="00602A9C">
        <w:rPr>
          <w:rFonts w:ascii="Times New Roman" w:hAnsi="Times New Roman" w:cs="Times New Roman"/>
          <w:bCs/>
          <w:highlight w:val="yellow"/>
        </w:rPr>
        <w:t xml:space="preserve">gaze-informed model </w:t>
      </w:r>
      <w:r>
        <w:rPr>
          <w:rFonts w:ascii="Times New Roman" w:hAnsi="Times New Roman" w:cs="Times New Roman"/>
          <w:bCs/>
          <w:highlight w:val="yellow"/>
        </w:rPr>
        <w:t>that excluded a</w:t>
      </w:r>
      <w:r w:rsidRPr="00602A9C">
        <w:rPr>
          <w:rFonts w:ascii="Times New Roman" w:hAnsi="Times New Roman" w:cs="Times New Roman"/>
          <w:bCs/>
          <w:highlight w:val="yellow"/>
        </w:rPr>
        <w:t xml:space="preserve"> social </w:t>
      </w:r>
      <w:r>
        <w:rPr>
          <w:rFonts w:ascii="Times New Roman" w:hAnsi="Times New Roman" w:cs="Times New Roman"/>
          <w:bCs/>
          <w:highlight w:val="yellow"/>
        </w:rPr>
        <w:t xml:space="preserve">response </w:t>
      </w:r>
      <w:r w:rsidRPr="00602A9C">
        <w:rPr>
          <w:rFonts w:ascii="Times New Roman" w:hAnsi="Times New Roman" w:cs="Times New Roman"/>
          <w:bCs/>
          <w:highlight w:val="yellow"/>
        </w:rPr>
        <w:t>bias was equally accurate in predicting changes in generosity across the time pressure conditions as the full gaze-informed ADDM (</w:t>
      </w:r>
      <w:r>
        <w:rPr>
          <w:rFonts w:ascii="Times New Roman" w:hAnsi="Times New Roman" w:cs="Times New Roman"/>
          <w:bCs/>
          <w:highlight w:val="yellow"/>
        </w:rPr>
        <w:t xml:space="preserve">nested model: </w:t>
      </w:r>
      <w:r w:rsidRPr="00602A9C">
        <w:rPr>
          <w:rFonts w:ascii="Times New Roman" w:hAnsi="Times New Roman" w:cs="Times New Roman"/>
          <w:bCs/>
          <w:highlight w:val="yellow"/>
        </w:rPr>
        <w:t>Pearson’s r = 0.500,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3.998, p &lt; .001, Fisher’s t = -0.29, two-tailed p = .77). It was also equally accurate in predicting generosity under low time pressure (</w:t>
      </w:r>
      <w:r>
        <w:rPr>
          <w:rFonts w:ascii="Times New Roman" w:hAnsi="Times New Roman" w:cs="Times New Roman"/>
          <w:bCs/>
          <w:highlight w:val="yellow"/>
        </w:rPr>
        <w:t xml:space="preserve">nested model: </w:t>
      </w:r>
      <w:r w:rsidRPr="00602A9C">
        <w:rPr>
          <w:rFonts w:ascii="Times New Roman" w:hAnsi="Times New Roman" w:cs="Times New Roman"/>
          <w:bCs/>
          <w:highlight w:val="yellow"/>
        </w:rPr>
        <w:t>Pearson’s r = 0.848,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11.091, p &lt; .001, Fisher’s t = 0.74, two-tailed p = .46). However, while the more parsimonious model accurately predicted generosity under high time pressure (</w:t>
      </w:r>
      <w:r>
        <w:rPr>
          <w:rFonts w:ascii="Times New Roman" w:hAnsi="Times New Roman" w:cs="Times New Roman"/>
          <w:bCs/>
          <w:highlight w:val="yellow"/>
        </w:rPr>
        <w:t>nested model: P</w:t>
      </w:r>
      <w:r w:rsidRPr="00602A9C">
        <w:rPr>
          <w:rFonts w:ascii="Times New Roman" w:hAnsi="Times New Roman" w:cs="Times New Roman"/>
          <w:bCs/>
          <w:highlight w:val="yellow"/>
        </w:rPr>
        <w:t>earson’s r = 0.883,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13.014, p &lt; .001</w:t>
      </w:r>
      <w:r>
        <w:rPr>
          <w:rFonts w:ascii="Times New Roman" w:hAnsi="Times New Roman" w:cs="Times New Roman"/>
          <w:bCs/>
          <w:highlight w:val="yellow"/>
        </w:rPr>
        <w:t>)</w:t>
      </w:r>
      <w:r w:rsidRPr="00602A9C">
        <w:rPr>
          <w:rFonts w:ascii="Times New Roman" w:hAnsi="Times New Roman" w:cs="Times New Roman"/>
          <w:bCs/>
          <w:highlight w:val="yellow"/>
        </w:rPr>
        <w:t>, the full gaze-informed model was s</w:t>
      </w:r>
      <w:r>
        <w:rPr>
          <w:rFonts w:ascii="Times New Roman" w:hAnsi="Times New Roman" w:cs="Times New Roman"/>
          <w:bCs/>
          <w:highlight w:val="yellow"/>
        </w:rPr>
        <w:t>lightly</w:t>
      </w:r>
      <w:r w:rsidRPr="00602A9C">
        <w:rPr>
          <w:rFonts w:ascii="Times New Roman" w:hAnsi="Times New Roman" w:cs="Times New Roman"/>
          <w:bCs/>
          <w:highlight w:val="yellow"/>
        </w:rPr>
        <w:t xml:space="preserve"> </w:t>
      </w:r>
      <w:r>
        <w:rPr>
          <w:rFonts w:ascii="Times New Roman" w:hAnsi="Times New Roman" w:cs="Times New Roman"/>
          <w:bCs/>
          <w:highlight w:val="yellow"/>
        </w:rPr>
        <w:t xml:space="preserve">but significantly </w:t>
      </w:r>
      <w:r w:rsidRPr="00602A9C">
        <w:rPr>
          <w:rFonts w:ascii="Times New Roman" w:hAnsi="Times New Roman" w:cs="Times New Roman"/>
          <w:bCs/>
          <w:highlight w:val="yellow"/>
        </w:rPr>
        <w:t xml:space="preserve">more accurate (Fisher’s t = 2.14, </w:t>
      </w:r>
      <w:r>
        <w:rPr>
          <w:rFonts w:ascii="Times New Roman" w:hAnsi="Times New Roman" w:cs="Times New Roman"/>
          <w:bCs/>
          <w:highlight w:val="yellow"/>
        </w:rPr>
        <w:t xml:space="preserve">two-tailed </w:t>
      </w:r>
      <w:r w:rsidRPr="00602A9C">
        <w:rPr>
          <w:rFonts w:ascii="Times New Roman" w:hAnsi="Times New Roman" w:cs="Times New Roman"/>
          <w:bCs/>
          <w:highlight w:val="yellow"/>
        </w:rPr>
        <w:t xml:space="preserve">p = .04).  </w:t>
      </w:r>
      <w:r>
        <w:rPr>
          <w:rFonts w:ascii="Times New Roman" w:hAnsi="Times New Roman" w:cs="Times New Roman"/>
          <w:bCs/>
          <w:highlight w:val="yellow"/>
        </w:rPr>
        <w:t>These results suggest that, while</w:t>
      </w:r>
      <w:r w:rsidRPr="00602A9C">
        <w:rPr>
          <w:rFonts w:ascii="Times New Roman" w:hAnsi="Times New Roman" w:cs="Times New Roman"/>
          <w:bCs/>
          <w:highlight w:val="yellow"/>
        </w:rPr>
        <w:t xml:space="preserve"> social response biases may </w:t>
      </w:r>
      <w:r>
        <w:rPr>
          <w:rFonts w:ascii="Times New Roman" w:hAnsi="Times New Roman" w:cs="Times New Roman"/>
          <w:bCs/>
          <w:highlight w:val="yellow"/>
        </w:rPr>
        <w:t>contribute to</w:t>
      </w:r>
      <w:r w:rsidRPr="00602A9C">
        <w:rPr>
          <w:rFonts w:ascii="Times New Roman" w:hAnsi="Times New Roman" w:cs="Times New Roman"/>
          <w:bCs/>
          <w:highlight w:val="yellow"/>
        </w:rPr>
        <w:t xml:space="preserve"> choice behavior under time pressure, a more parsimonious model</w:t>
      </w:r>
      <w:r w:rsidRPr="00602A9C" w:rsidDel="005D3AE4">
        <w:rPr>
          <w:rFonts w:ascii="Times New Roman" w:hAnsi="Times New Roman" w:cs="Times New Roman"/>
          <w:bCs/>
          <w:highlight w:val="yellow"/>
        </w:rPr>
        <w:t xml:space="preserve"> </w:t>
      </w:r>
      <w:r w:rsidRPr="00602A9C">
        <w:rPr>
          <w:rFonts w:ascii="Times New Roman" w:hAnsi="Times New Roman" w:cs="Times New Roman"/>
          <w:bCs/>
          <w:highlight w:val="yellow"/>
        </w:rPr>
        <w:t>accounting</w:t>
      </w:r>
      <w:r>
        <w:rPr>
          <w:rFonts w:ascii="Times New Roman" w:hAnsi="Times New Roman" w:cs="Times New Roman"/>
          <w:bCs/>
          <w:highlight w:val="yellow"/>
        </w:rPr>
        <w:t xml:space="preserve"> only</w:t>
      </w:r>
      <w:r w:rsidRPr="00602A9C">
        <w:rPr>
          <w:rFonts w:ascii="Times New Roman" w:hAnsi="Times New Roman" w:cs="Times New Roman"/>
          <w:bCs/>
          <w:highlight w:val="yellow"/>
        </w:rPr>
        <w:t xml:space="preserve"> for the temporal dynamics of </w:t>
      </w:r>
      <w:r w:rsidRPr="00BA1539">
        <w:rPr>
          <w:rFonts w:ascii="Times New Roman" w:hAnsi="Times New Roman" w:cs="Times New Roman"/>
          <w:bCs/>
          <w:highlight w:val="yellow"/>
        </w:rPr>
        <w:t>attention is</w:t>
      </w:r>
      <w:r w:rsidRPr="002706C9">
        <w:rPr>
          <w:rFonts w:ascii="Times New Roman" w:hAnsi="Times New Roman" w:cs="Times New Roman"/>
          <w:b/>
          <w:highlight w:val="yellow"/>
        </w:rPr>
        <w:t xml:space="preserve"> </w:t>
      </w:r>
      <w:r w:rsidRPr="002706C9">
        <w:rPr>
          <w:rFonts w:ascii="Times New Roman" w:hAnsi="Times New Roman" w:cs="Times New Roman"/>
          <w:b/>
          <w:i/>
          <w:iCs/>
          <w:highlight w:val="yellow"/>
        </w:rPr>
        <w:t>sufficient</w:t>
      </w:r>
      <w:r w:rsidRPr="00602A9C">
        <w:rPr>
          <w:rFonts w:ascii="Times New Roman" w:hAnsi="Times New Roman" w:cs="Times New Roman"/>
          <w:bCs/>
          <w:highlight w:val="yellow"/>
        </w:rPr>
        <w:t xml:space="preserve"> to capture the effects of time pressure on </w:t>
      </w:r>
      <w:r>
        <w:rPr>
          <w:rFonts w:ascii="Times New Roman" w:hAnsi="Times New Roman" w:cs="Times New Roman"/>
          <w:bCs/>
          <w:highlight w:val="yellow"/>
        </w:rPr>
        <w:t xml:space="preserve">change in </w:t>
      </w:r>
      <w:r w:rsidRPr="00602A9C">
        <w:rPr>
          <w:rFonts w:ascii="Times New Roman" w:hAnsi="Times New Roman" w:cs="Times New Roman"/>
          <w:bCs/>
          <w:highlight w:val="yellow"/>
        </w:rPr>
        <w:t>altruistic choice.</w:t>
      </w:r>
    </w:p>
    <w:p w14:paraId="7015E303" w14:textId="77777777" w:rsidR="0047624F" w:rsidRPr="007A0DF0" w:rsidRDefault="0047624F" w:rsidP="0047624F">
      <w:pPr>
        <w:ind w:firstLine="720"/>
        <w:rPr>
          <w:rFonts w:ascii="Times New Roman" w:hAnsi="Times New Roman" w:cs="Times New Roman"/>
          <w:bCs/>
        </w:rPr>
      </w:pPr>
      <w:r>
        <w:rPr>
          <w:rFonts w:ascii="Times New Roman" w:hAnsi="Times New Roman" w:cs="Times New Roman"/>
          <w:bCs/>
          <w:highlight w:val="yellow"/>
        </w:rPr>
        <w:t>A</w:t>
      </w:r>
      <w:r w:rsidRPr="00602A9C">
        <w:rPr>
          <w:rFonts w:ascii="Times New Roman" w:hAnsi="Times New Roman" w:cs="Times New Roman"/>
          <w:bCs/>
          <w:highlight w:val="yellow"/>
        </w:rPr>
        <w:t xml:space="preserve">dditional model simulations </w:t>
      </w:r>
      <w:r>
        <w:rPr>
          <w:rFonts w:ascii="Times New Roman" w:hAnsi="Times New Roman" w:cs="Times New Roman"/>
          <w:bCs/>
          <w:highlight w:val="yellow"/>
        </w:rPr>
        <w:t xml:space="preserve">further </w:t>
      </w:r>
      <w:r w:rsidRPr="00602A9C">
        <w:rPr>
          <w:rFonts w:ascii="Times New Roman" w:hAnsi="Times New Roman" w:cs="Times New Roman"/>
          <w:bCs/>
          <w:highlight w:val="yellow"/>
        </w:rPr>
        <w:t>suggest</w:t>
      </w:r>
      <w:r>
        <w:rPr>
          <w:rFonts w:ascii="Times New Roman" w:hAnsi="Times New Roman" w:cs="Times New Roman"/>
          <w:bCs/>
          <w:highlight w:val="yellow"/>
        </w:rPr>
        <w:t>ed</w:t>
      </w:r>
      <w:r w:rsidRPr="00602A9C">
        <w:rPr>
          <w:rFonts w:ascii="Times New Roman" w:hAnsi="Times New Roman" w:cs="Times New Roman"/>
          <w:bCs/>
          <w:highlight w:val="yellow"/>
        </w:rPr>
        <w:t xml:space="preserve"> that if attention drives early values, models that do not incorporate information about eye-gaze could erroneously attribute rapid selfish or generous responses to a response bias, a feature that may explain previous work attributing effects of time pressure to prepared response biases (see Supplementary Note </w:t>
      </w:r>
      <w:r>
        <w:rPr>
          <w:rFonts w:ascii="Times New Roman" w:hAnsi="Times New Roman" w:cs="Times New Roman"/>
          <w:bCs/>
          <w:highlight w:val="yellow"/>
        </w:rPr>
        <w:t>2</w:t>
      </w:r>
      <w:r w:rsidRPr="00602A9C">
        <w:rPr>
          <w:rFonts w:ascii="Times New Roman" w:hAnsi="Times New Roman" w:cs="Times New Roman"/>
          <w:bCs/>
          <w:highlight w:val="yellow"/>
        </w:rPr>
        <w:t>). Altogether, these results strongly suggest that the temporal dynamics of attention control play a critical role in driving the effects of time pressure on altruistic choice.</w:t>
      </w:r>
      <w:r>
        <w:rPr>
          <w:rFonts w:ascii="Times New Roman" w:hAnsi="Times New Roman" w:cs="Times New Roman"/>
          <w:bCs/>
        </w:rPr>
        <w:t>”</w:t>
      </w:r>
    </w:p>
    <w:p w14:paraId="09D0DEA3" w14:textId="77777777" w:rsidR="0047624F" w:rsidRPr="00E478B8" w:rsidRDefault="0047624F" w:rsidP="00810F01">
      <w:pPr>
        <w:rPr>
          <w:rFonts w:ascii="Times New Roman" w:eastAsia="Times New Roman" w:hAnsi="Times New Roman" w:cs="Times New Roman"/>
          <w:b/>
          <w:bCs/>
          <w:i/>
          <w:iCs/>
          <w:color w:val="000000"/>
          <w:shd w:val="clear" w:color="auto" w:fill="FFFFFF"/>
          <w:lang w:val="en-CA"/>
        </w:rPr>
      </w:pPr>
    </w:p>
    <w:p w14:paraId="76ADB7AA" w14:textId="0D156BAF" w:rsidR="009628BA" w:rsidRPr="00E478B8" w:rsidRDefault="00F26564" w:rsidP="00810F01">
      <w:pPr>
        <w:rPr>
          <w:rFonts w:ascii="Times New Roman" w:eastAsia="Times New Roman" w:hAnsi="Times New Roman" w:cs="Times New Roman"/>
          <w:b/>
          <w:bCs/>
          <w:i/>
          <w:iCs/>
          <w:color w:val="000000"/>
          <w:lang w:val="en-CA"/>
        </w:rPr>
      </w:pPr>
      <w:r w:rsidRPr="00E478B8">
        <w:rPr>
          <w:rFonts w:ascii="Times New Roman" w:eastAsia="Times New Roman" w:hAnsi="Times New Roman" w:cs="Times New Roman"/>
          <w:b/>
          <w:bCs/>
          <w:i/>
          <w:iCs/>
          <w:color w:val="000000"/>
          <w:shd w:val="clear" w:color="auto" w:fill="FFFFFF"/>
          <w:lang w:val="en-CA"/>
        </w:rPr>
        <w:t>3. The authors should do more to explicitly state how their findings present challenges for the Social Heuristics Hypothesis (SHH). In particular, there were two ways in which the present data don’t fit with the prior research on the SHH:</w:t>
      </w:r>
      <w:r w:rsidRPr="00E478B8">
        <w:rPr>
          <w:rFonts w:ascii="Times New Roman" w:eastAsia="Times New Roman" w:hAnsi="Times New Roman" w:cs="Times New Roman"/>
          <w:b/>
          <w:bCs/>
          <w:i/>
          <w:iCs/>
          <w:color w:val="000000"/>
          <w:lang w:val="en-CA"/>
        </w:rPr>
        <w:br/>
      </w:r>
      <w:r w:rsidRPr="00E478B8">
        <w:rPr>
          <w:rFonts w:ascii="Times New Roman" w:eastAsia="Times New Roman" w:hAnsi="Times New Roman" w:cs="Times New Roman"/>
          <w:b/>
          <w:bCs/>
          <w:i/>
          <w:iCs/>
          <w:color w:val="000000"/>
          <w:shd w:val="clear" w:color="auto" w:fill="FFFFFF"/>
          <w:lang w:val="en-CA"/>
        </w:rPr>
        <w:t>A) The SHH explicitly hypothesizes that some people are intuitively cooperative and reflectively selfish, but no people are intuitively selfish and reflectively cooperative (Rand, Greene, &amp; Nowak, 2012; Rand et al., 2014). The results clearly contradict this prediction: this is interesting and should get more attention.</w:t>
      </w:r>
      <w:r w:rsidRPr="00E478B8">
        <w:rPr>
          <w:rFonts w:ascii="Times New Roman" w:eastAsia="Times New Roman" w:hAnsi="Times New Roman" w:cs="Times New Roman"/>
          <w:b/>
          <w:bCs/>
          <w:i/>
          <w:iCs/>
          <w:color w:val="000000"/>
          <w:lang w:val="en-CA"/>
        </w:rPr>
        <w:br/>
      </w:r>
      <w:r w:rsidRPr="00E478B8">
        <w:rPr>
          <w:rFonts w:ascii="Times New Roman" w:eastAsia="Times New Roman" w:hAnsi="Times New Roman" w:cs="Times New Roman"/>
          <w:b/>
          <w:bCs/>
          <w:i/>
          <w:iCs/>
          <w:color w:val="000000"/>
          <w:shd w:val="clear" w:color="auto" w:fill="FFFFFF"/>
          <w:lang w:val="en-CA"/>
        </w:rPr>
        <w:t>B) The SHH further predicts that experience in economic games should eliminate the effects of time pressure (Rand et al., 2014). Once individuals have familiarity with the one-shot nature of the typical econ experiment, they should no longer be affected by the manipulation of time pressure. Again, the findings in the present experiment show a different pattern; participants complete many trials, and experience does not seem to attenuate time pressure effects. </w:t>
      </w:r>
      <w:r w:rsidRPr="00E478B8">
        <w:rPr>
          <w:rFonts w:ascii="Times New Roman" w:eastAsia="Times New Roman" w:hAnsi="Times New Roman" w:cs="Times New Roman"/>
          <w:b/>
          <w:bCs/>
          <w:i/>
          <w:iCs/>
          <w:color w:val="000000"/>
          <w:lang w:val="en-CA"/>
        </w:rPr>
        <w:br/>
      </w:r>
    </w:p>
    <w:p w14:paraId="5056BBE7" w14:textId="00910AAD" w:rsidR="00AD1BFF" w:rsidRPr="00AD1BFF" w:rsidRDefault="00AD1BFF" w:rsidP="00810F01">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We </w:t>
      </w:r>
      <w:r w:rsidR="00F42063">
        <w:rPr>
          <w:rFonts w:ascii="Times New Roman" w:eastAsia="Times New Roman" w:hAnsi="Times New Roman" w:cs="Times New Roman"/>
          <w:color w:val="000000"/>
          <w:lang w:val="en-CA"/>
        </w:rPr>
        <w:t>thank the reviewer for their insightful comment and acknowledge the implications our results have for the social heuristic hypotheses. We have revised the discussion section to include a more explicit discussion of the SHH and its predictions.</w:t>
      </w:r>
    </w:p>
    <w:p w14:paraId="792975CC" w14:textId="77777777" w:rsidR="00F42063" w:rsidRDefault="00F42063" w:rsidP="00F42063">
      <w:pPr>
        <w:rPr>
          <w:rFonts w:ascii="Times New Roman" w:eastAsia="Times New Roman" w:hAnsi="Times New Roman" w:cs="Times New Roman"/>
          <w:i/>
          <w:iCs/>
          <w:color w:val="000000"/>
          <w:lang w:val="en-CA"/>
        </w:rPr>
      </w:pPr>
    </w:p>
    <w:p w14:paraId="02987117" w14:textId="44DDFDF3" w:rsidR="00F42063" w:rsidRDefault="00F42063" w:rsidP="00F42063">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Discussion:</w:t>
      </w:r>
    </w:p>
    <w:p w14:paraId="16C58E66" w14:textId="1715B1AB" w:rsidR="00E478B8" w:rsidRDefault="00F42063" w:rsidP="00E478B8">
      <w:pPr>
        <w:rPr>
          <w:rFonts w:ascii="Times New Roman" w:hAnsi="Times New Roman" w:cs="Times New Roman"/>
        </w:rPr>
      </w:pPr>
      <w:r>
        <w:rPr>
          <w:rFonts w:ascii="Times New Roman" w:hAnsi="Times New Roman" w:cs="Times New Roman"/>
        </w:rPr>
        <w:t>“</w:t>
      </w:r>
      <w:r w:rsidR="00E478B8">
        <w:rPr>
          <w:rFonts w:ascii="Times New Roman" w:hAnsi="Times New Roman" w:cs="Times New Roman"/>
        </w:rPr>
        <w:tab/>
      </w:r>
      <w:r w:rsidR="00E478B8" w:rsidRPr="00D15A36">
        <w:rPr>
          <w:rFonts w:ascii="Times New Roman" w:hAnsi="Times New Roman" w:cs="Times New Roman"/>
          <w:highlight w:val="yellow"/>
        </w:rPr>
        <w:t xml:space="preserve">Yet </w:t>
      </w:r>
      <w:r w:rsidR="00E478B8">
        <w:rPr>
          <w:rFonts w:ascii="Times New Roman" w:hAnsi="Times New Roman" w:cs="Times New Roman"/>
          <w:highlight w:val="yellow"/>
        </w:rPr>
        <w:t>these results appear to conflict with the idea</w:t>
      </w:r>
      <w:r w:rsidR="00E478B8" w:rsidRPr="00D15A36">
        <w:rPr>
          <w:rFonts w:ascii="Times New Roman" w:hAnsi="Times New Roman" w:cs="Times New Roman"/>
          <w:highlight w:val="yellow"/>
        </w:rPr>
        <w:t xml:space="preserve"> that individuals often default to pro-social responses (Social Heuristic Hypothesis)</w:t>
      </w:r>
      <w:r w:rsidR="00E478B8" w:rsidRPr="00D15A36">
        <w:rPr>
          <w:rFonts w:ascii="Times New Roman" w:hAnsi="Times New Roman" w:cs="Times New Roman"/>
          <w:highlight w:val="yellow"/>
        </w:rPr>
        <w:fldChar w:fldCharType="begin" w:fldLock="1"/>
      </w:r>
      <w:r w:rsidR="00795007">
        <w:rPr>
          <w:rFonts w:ascii="Times New Roman" w:hAnsi="Times New Roman" w:cs="Times New Roman"/>
          <w:highlight w:val="yellow"/>
        </w:rPr>
        <w:instrText>ADDIN CSL_CITATION {"citationItems":[{"id":"ITEM-1","itemData":{"DOI":"10.1038/nature11467","ISBN":"0028-0836","ISSN":"00280836","PMID":"22996558","abstract":"Cooperation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A.","non-dropping-particle":"","parse-names":false,"suffix":""}],"container-title":"Nature","id":"ITEM-1","issue":"7416","issued":{"date-parts":[["2012"]]},"page":"427-430","title":"Spontaneous giving and calculated greed","type":"article-journal","volume":"489"},"uris":["http://www.mendeley.com/documents/?uuid=552e6d37-f83f-4553-9316-4655b40059c6"]},{"id":"ITEM-2","itemData":{"DOI":"10.1177/0963721413492764","ISBN":"0963-7214\\n1467-8721","ISSN":"14678721","abstract":"Prosocial behavior is a central feature of human life and a major focus of research across the natural and social sciences. Most theoretical models of prosociality share a common assumption: Humans are instinctively selfish, and prosocial behavior requires exerting reflective control over these basic instincts. However, findings from several scientific disciplines have recently contradicted this view. Rather than requiring control over instinctive selfishness, prosocial behavior appears to stem from processes that are intuitive, reflexive, and even automatic. These observations suggest that our understanding of prosociality should be revised to include the possibility that, in many cases, prosocial behavior—instead of requiring active control over our impulses—represents an impulse of its own.","author":[{"dropping-particle":"","family":"Zaki","given":"Jamil","non-dropping-particle":"","parse-names":false,"suffix":""},{"dropping-particle":"","family":"Mitchell","given":"Jason P.","non-dropping-particle":"","parse-names":false,"suffix":""}],"container-title":"Current Directions in Psychological Science","id":"ITEM-2","issue":"6","issued":{"date-parts":[["2013"]]},"page":"466-470","title":"Intuitive Prosociality","type":"article-journal","volume":"22"},"uris":["http://www.mendeley.com/documents/?uuid=af0c2070-b204-447c-af84-894f79f532d2"]},{"id":"ITEM-3","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Sciences","id":"ITEM-3","issue":"24","issued":{"date-parts":[["2017"]]},"page":"6394-6399","title":"Response time in economic games reflects different types of decision conflict for prosocial and proself individuals","type":"article-journal","volume":"114"},"uris":["http://www.mendeley.com/documents/?uuid=68547173-5e76-4a52-9e81-87960e5eb55f"]}],"mendeley":{"formattedCitation":"(Rand et al., 2012; Yamagishi et al., 2017; Zaki &amp; Mitchell, 2013)","plainTextFormattedCitation":"(Rand et al., 2012; Yamagishi et al., 2017; Zaki &amp; Mitchell, 2013)","previouslyFormattedCitation":"(Rand et al., 2012; Yamagishi et al., 2017; Zaki &amp; Mitchell, 2013)"},"properties":{"noteIndex":0},"schema":"https://github.com/citation-style-language/schema/raw/master/csl-citation.json"}</w:instrText>
      </w:r>
      <w:r w:rsidR="00E478B8" w:rsidRPr="00D15A36">
        <w:rPr>
          <w:rFonts w:ascii="Times New Roman" w:hAnsi="Times New Roman" w:cs="Times New Roman"/>
          <w:highlight w:val="yellow"/>
        </w:rPr>
        <w:fldChar w:fldCharType="separate"/>
      </w:r>
      <w:r w:rsidR="00E478B8" w:rsidRPr="00E478B8">
        <w:rPr>
          <w:rFonts w:ascii="Times New Roman" w:hAnsi="Times New Roman" w:cs="Times New Roman"/>
          <w:noProof/>
          <w:highlight w:val="yellow"/>
        </w:rPr>
        <w:t>(Rand et al., 2012; Yamagishi et al., 2017; Zaki &amp; Mitchell, 2013)</w:t>
      </w:r>
      <w:r w:rsidR="00E478B8" w:rsidRPr="00D15A36">
        <w:rPr>
          <w:rFonts w:ascii="Times New Roman" w:hAnsi="Times New Roman" w:cs="Times New Roman"/>
          <w:highlight w:val="yellow"/>
        </w:rPr>
        <w:fldChar w:fldCharType="end"/>
      </w:r>
      <w:r w:rsidR="00E478B8" w:rsidRPr="00EE17BD">
        <w:rPr>
          <w:rFonts w:ascii="Times New Roman" w:hAnsi="Times New Roman" w:cs="Times New Roman"/>
          <w:highlight w:val="yellow"/>
        </w:rPr>
        <w:t xml:space="preserve">. </w:t>
      </w:r>
      <w:r w:rsidR="00E478B8" w:rsidRPr="00FC2D18">
        <w:rPr>
          <w:rFonts w:ascii="Times New Roman" w:hAnsi="Times New Roman" w:cs="Times New Roman"/>
        </w:rPr>
        <w:t xml:space="preserve">What might reconcile such findings? Two possibilities are immediately apparent. </w:t>
      </w:r>
    </w:p>
    <w:p w14:paraId="33F49BF9" w14:textId="3F0AB746" w:rsidR="00E478B8" w:rsidRPr="000A1D3E" w:rsidRDefault="00E478B8" w:rsidP="00E478B8">
      <w:pPr>
        <w:ind w:firstLine="720"/>
        <w:rPr>
          <w:rFonts w:ascii="Times New Roman" w:eastAsia="Times New Roman" w:hAnsi="Times New Roman" w:cs="Times New Roman"/>
          <w:highlight w:val="yellow"/>
        </w:rPr>
      </w:pPr>
      <w:r w:rsidRPr="000A1D3E">
        <w:rPr>
          <w:rFonts w:ascii="Times New Roman" w:hAnsi="Times New Roman" w:cs="Times New Roman"/>
          <w:highlight w:val="yellow"/>
        </w:rPr>
        <w:lastRenderedPageBreak/>
        <w:t>First</w:t>
      </w:r>
      <w:commentRangeStart w:id="1"/>
      <w:r w:rsidRPr="000A1D3E">
        <w:rPr>
          <w:rFonts w:ascii="Times New Roman" w:hAnsi="Times New Roman" w:cs="Times New Roman"/>
          <w:highlight w:val="yellow"/>
        </w:rPr>
        <w:t xml:space="preserve">, </w:t>
      </w:r>
      <w:r w:rsidRPr="000A1D3E">
        <w:rPr>
          <w:rFonts w:ascii="Times New Roman" w:eastAsia="Times New Roman" w:hAnsi="Times New Roman" w:cs="Times New Roman"/>
          <w:highlight w:val="yellow"/>
        </w:rPr>
        <w:t>much of the research demonstrating intuitive biases tends to use single-shot games in which participants self-generate proposed monetary splits, whereas our study used repeated presentation of specific, experimenter-determined payouts. Perhaps response modality, or the repeated exposure to games of this sort</w:t>
      </w:r>
      <w:r>
        <w:rPr>
          <w:rFonts w:ascii="Times New Roman" w:eastAsia="Times New Roman" w:hAnsi="Times New Roman" w:cs="Times New Roman"/>
          <w:highlight w:val="yellow"/>
        </w:rPr>
        <w:t xml:space="preserve"> </w:t>
      </w:r>
      <w:r w:rsidRPr="000A1D3E">
        <w:rPr>
          <w:rFonts w:ascii="Times New Roman" w:eastAsia="Times New Roman" w:hAnsi="Times New Roman" w:cs="Times New Roman"/>
          <w:highlight w:val="yellow"/>
        </w:rPr>
        <w:fldChar w:fldCharType="begin" w:fldLock="1"/>
      </w:r>
      <w:r w:rsidR="00795007">
        <w:rPr>
          <w:rFonts w:ascii="Times New Roman" w:eastAsia="Times New Roman" w:hAnsi="Times New Roman" w:cs="Times New Roman"/>
          <w:highlight w:val="yellow"/>
        </w:rPr>
        <w:instrText>ADDIN CSL_CITATION {"citationItems":[{"id":"ITEM-1","itemData":{"DOI":"10.1038/ncomms4677","ISBN":"9780262013598","ISSN":"20411723","PMID":"24751464","abstract":"Cooperation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Communications","id":"ITEM-1","issued":{"date-parts":[["2014"]]},"page":"1-12","publisher":"Nature Publishing Group","title":"Social heuristics shape intuitive cooperation","type":"article-journal","volume":"5"},"uris":["http://www.mendeley.com/documents/?uuid=7352d6f7-0c36-45c6-bd07-1738ad1e0877"]}],"mendeley":{"formattedCitation":"(Rand et al., 2014)","plainTextFormattedCitation":"(Rand et al., 2014)","previouslyFormattedCitation":"(Rand et al., 2014)"},"properties":{"noteIndex":0},"schema":"https://github.com/citation-style-language/schema/raw/master/csl-citation.json"}</w:instrText>
      </w:r>
      <w:r w:rsidRPr="000A1D3E">
        <w:rPr>
          <w:rFonts w:ascii="Times New Roman" w:eastAsia="Times New Roman" w:hAnsi="Times New Roman" w:cs="Times New Roman"/>
          <w:highlight w:val="yellow"/>
        </w:rPr>
        <w:fldChar w:fldCharType="separate"/>
      </w:r>
      <w:r w:rsidRPr="00E478B8">
        <w:rPr>
          <w:rFonts w:ascii="Times New Roman" w:eastAsia="Times New Roman" w:hAnsi="Times New Roman" w:cs="Times New Roman"/>
          <w:noProof/>
          <w:highlight w:val="yellow"/>
        </w:rPr>
        <w:t>(Rand et al., 2014)</w:t>
      </w:r>
      <w:r w:rsidRPr="000A1D3E">
        <w:rPr>
          <w:rFonts w:ascii="Times New Roman" w:eastAsia="Times New Roman" w:hAnsi="Times New Roman" w:cs="Times New Roman"/>
          <w:highlight w:val="yellow"/>
        </w:rPr>
        <w:fldChar w:fldCharType="end"/>
      </w:r>
      <w:r w:rsidRPr="000A1D3E">
        <w:rPr>
          <w:rFonts w:ascii="Times New Roman" w:eastAsia="Times New Roman" w:hAnsi="Times New Roman" w:cs="Times New Roman"/>
          <w:highlight w:val="yellow"/>
        </w:rPr>
        <w:t xml:space="preserve"> results in different decision processes. To examine this possibility, we incorporated a series of one-shot games into our measures of prosociality in Study 2, showing that generosity in one-shot continuous vs. repeated binary choices were strongly correlated, and that this correlation was stronger when matched for conditions of time-pressure or time-delay </w:t>
      </w:r>
      <w:r w:rsidRPr="00C37ABD">
        <w:rPr>
          <w:rFonts w:ascii="Times New Roman" w:eastAsia="Times New Roman" w:hAnsi="Times New Roman" w:cs="Times New Roman"/>
          <w:highlight w:val="yellow"/>
        </w:rPr>
        <w:t>(see Supplementary Note 3</w:t>
      </w:r>
      <w:r w:rsidRPr="00841ECB">
        <w:rPr>
          <w:rFonts w:ascii="Times New Roman" w:eastAsia="Times New Roman" w:hAnsi="Times New Roman" w:cs="Times New Roman"/>
          <w:highlight w:val="yellow"/>
        </w:rPr>
        <w:t xml:space="preserve">). </w:t>
      </w:r>
      <w:commentRangeEnd w:id="1"/>
      <w:r w:rsidR="007A2D58">
        <w:rPr>
          <w:rStyle w:val="CommentReference"/>
        </w:rPr>
        <w:commentReference w:id="1"/>
      </w:r>
    </w:p>
    <w:p w14:paraId="61E9AD8C" w14:textId="2ED74D33" w:rsidR="00F42063" w:rsidRPr="00E478B8" w:rsidRDefault="00E478B8" w:rsidP="00E478B8">
      <w:pPr>
        <w:ind w:firstLine="720"/>
        <w:rPr>
          <w:rFonts w:ascii="Times New Roman" w:eastAsia="Times New Roman" w:hAnsi="Times New Roman" w:cs="Times New Roman"/>
        </w:rPr>
      </w:pPr>
      <w:r w:rsidRPr="000A1D3E">
        <w:rPr>
          <w:rFonts w:ascii="Times New Roman" w:hAnsi="Times New Roman" w:cs="Times New Roman"/>
          <w:highlight w:val="yellow"/>
        </w:rPr>
        <w:t>Instead, we think a second explanation is more likely. Much of the literature demonstrating default pro-social biases has emerged during the study of strategic cooperative behaviour, such as the Ultimatum or Public Goods Game, rather than purely altruistic behaviour</w:t>
      </w:r>
      <w:r>
        <w:rPr>
          <w:rFonts w:ascii="Times New Roman" w:hAnsi="Times New Roman" w:cs="Times New Roman"/>
          <w:highlight w:val="yellow"/>
        </w:rPr>
        <w:t xml:space="preserve"> </w:t>
      </w:r>
      <w:r w:rsidRPr="000A1D3E">
        <w:rPr>
          <w:rFonts w:ascii="Times New Roman" w:eastAsia="Times New Roman" w:hAnsi="Times New Roman" w:cs="Times New Roman"/>
          <w:highlight w:val="yellow"/>
        </w:rPr>
        <w:fldChar w:fldCharType="begin" w:fldLock="1"/>
      </w:r>
      <w:r w:rsidR="00795007">
        <w:rPr>
          <w:rFonts w:ascii="Times New Roman" w:eastAsia="Times New Roman" w:hAnsi="Times New Roman" w:cs="Times New Roman"/>
          <w:highlight w:val="yellow"/>
        </w:rPr>
        <w:instrText>ADDIN CSL_CITATION {"citationItems":[{"id":"ITEM-1","itemData":{"DOI":"10.1038/ncomms4677","ISBN":"9780262013598","ISSN":"20411723","PMID":"24751464","abstract":"Cooperation is central to human societies. Yet relatively little is known about the cognitive underpinnings of cooperative decision-making. Does cooperation require deliberate self-restraint? Or is spontaneous prosociality reined in by calculating self-interest? Here we present a theory of why (and for whom) intuition favors cooperation: cooperation is typically advantageous in everyday life, leading to the formation of generalized cooperative intuitions. Deliberation, by contrast, adjusts behavior towards the optimum for a given situation. Thus, in one-shot anonymous interactions where selfishness is optimal, intuitive responses tend to be more cooperative than deliberative responses. We test this “Social Heuristics Hypothesis” by aggregating across every cooperation experiment using time pressure we conducted over a two-year period (15 studies and 6,910 decisions), as well as performing a novel time pressure experiment. Doing so demonstrates a positive average effect of time pressure on cooperation. We also find substantial variation in this effect, and show that this variation is partly explained by previous experience with one-shot lab experiments. ","author":[{"dropping-particle":"","family":"Rand","given":"David G.","non-dropping-particle":"","parse-names":false,"suffix":""},{"dropping-particle":"","family":"Peysakhovich","given":"Alexander","non-dropping-particle":"","parse-names":false,"suffix":""},{"dropping-particle":"","family":"Kraft-Todd","given":"Gordon T.","non-dropping-particle":"","parse-names":false,"suffix":""},{"dropping-particle":"","family":"Newman","given":"George E.","non-dropping-particle":"","parse-names":false,"suffix":""},{"dropping-particle":"","family":"Wurzbacher","given":"Owen","non-dropping-particle":"","parse-names":false,"suffix":""},{"dropping-particle":"","family":"Nowak","given":"Martin A.","non-dropping-particle":"","parse-names":false,"suffix":""},{"dropping-particle":"","family":"Greene","given":"Joshua D.","non-dropping-particle":"","parse-names":false,"suffix":""}],"container-title":"Nature Communications","id":"ITEM-1","issued":{"date-parts":[["2014"]]},"page":"1-12","publisher":"Nature Publishing Group","title":"Social heuristics shape intuitive cooperation","type":"article-journal","volume":"5"},"uris":["http://www.mendeley.com/documents/?uuid=7352d6f7-0c36-45c6-bd07-1738ad1e0877"]},{"id":"ITEM-2","itemData":{"DOI":"10.1038/nature11467","ISBN":"0028-0836","ISSN":"00280836","PMID":"22996558","abstract":"Cooperation is central to human social behaviour. However, choosing to cooperate requires individuals to incur a personal cost to benefit others. Here we explore the cognitive basis of cooperative decision-making in humans using a dual-process framework. We ask whether people are predisposed towards selfishness, behaving cooperatively only through active self-control; or whether they are intuitively cooperative, with reflection and prospective reasoning favouring 'rational' self-interest. To investigate this issue, we perform ten studies using economic games. We find that across a range of experimental designs, subjects who reach their decisions more quickly are more cooperative. Furthermore, forcing subjects to decide quickly increases contributions, whereas instructing them to reflect and forcing them to decide slowly decreases contributions. Finally, an induction that primes subjects to trust their intuitions increases contributions compared with an induction that promotes greater reflection. To explain these results, we propose that cooperation is intuitive because cooperative heuristics are developed in daily life where cooperation is typically advantageous. We then validate predictions generated by this proposed mechanism. Our results provide convergent evidence that intuition supports cooperation in social dilemmas, and that reflection can undermine these cooperative impulses.","author":[{"dropping-particle":"","family":"Rand","given":"David G.","non-dropping-particle":"","parse-names":false,"suffix":""},{"dropping-particle":"","family":"Greene","given":"Joshua D.","non-dropping-particle":"","parse-names":false,"suffix":""},{"dropping-particle":"","family":"Nowak","given":"Martin A.","non-dropping-particle":"","parse-names":false,"suffix":""}],"container-title":"Nature","id":"ITEM-2","issue":"7416","issued":{"date-parts":[["2012"]]},"page":"427-430","title":"Spontaneous giving and calculated greed","type":"article-journal","volume":"489"},"uris":["http://www.mendeley.com/documents/?uuid=552e6d37-f83f-4553-9316-4655b40059c6"]},{"id":"ITEM-3","itemData":{"DOI":"10.1073/pnas.1608877114","ISBN":"0027-8424","ISSN":"0027-8424","PMID":"28559334","abstract":"Behavioral and neuroscientific studies explore two pathways through which internalized social norms promote prosocial behavior. One pathway involves internal control of impulsive selfishness, and the other involves emotion-based prosocial preferences that are translated into behavior when they evade cognitive control for pursuing self-interest. We measured 443 participants' overall prosocial behavior in four economic games. Participants' predispositions [social value orientation (SVO)] were more strongly reflected in their overall game behavior when they made decisions quickly than when they spent a longer time. Prosocially (or selfishly) predisposed participants behaved less prosocially (or less selfishly) when they spent more time in decision making, such that their SVO prosociality yielded limited effects in actual behavior in their slow decisions. The increase (or decrease) in slower decision makers was prominent among consistent prosocials (or proselfs) whose strong preference for prosocial (or proself) goals would make it less likely to experience conflict between prosocial and proself goals. The strong effect of RT on behavior in consistent prosocials (or proselfs) suggests that conflict between prosocial and selfish goals alone is not responsible for slow decisions. Specifically, we found that contemplation of the risk of being exploited by others (social risk aversion) was partly responsible for making consistent prosocials (but not consistent proselfs) spend longer time in decision making and behave less prosocially. Conflict between means rather than between goals (immediate versus strategic pursuit of self-interest) was suggested to be responsible for the time-related increase in consistent proselfs' prosocial behavior. The findings of this study are generally in favor of the intuitive cooperation model of prosocial behavior.","author":[{"dropping-particle":"","family":"Yamagishi","given":"Toshio","non-dropping-particle":"","parse-names":false,"suffix":""},{"dropping-particle":"","family":"Matsumoto","given":"Yoshie","non-dropping-particle":"","parse-names":false,"suffix":""},{"dropping-particle":"","family":"Kiyonari","given":"Toko","non-dropping-particle":"","parse-names":false,"suffix":""},{"dropping-particle":"","family":"Takagishi","given":"Haruto","non-dropping-particle":"","parse-names":false,"suffix":""},{"dropping-particle":"","family":"Li","given":"Yang","non-dropping-particle":"","parse-names":false,"suffix":""},{"dropping-particle":"","family":"Kanai","given":"Ryota","non-dropping-particle":"","parse-names":false,"suffix":""},{"dropping-particle":"","family":"Sakagami","given":"Masamichi","non-dropping-particle":"","parse-names":false,"suffix":""}],"container-title":"Proceedings of the National Academy of Sciences","id":"ITEM-3","issue":"24","issued":{"date-parts":[["2017"]]},"page":"6394-6399","title":"Response time in economic games reflects different types of decision conflict for prosocial and proself individuals","type":"article-journal","volume":"114"},"uris":["http://www.mendeley.com/documents/?uuid=68547173-5e76-4a52-9e81-87960e5eb55f"]},{"id":"ITEM-4","itemData":{"abstract":"When people have the chance to help others at a cost to themselves, are cooperative decisions driven by intuition or reflection? To answer this question, recent studies have tested the relationship between reaction times (RTs) and cooperation, reporting both positive and negative correlations. To reconcile this apparent contradiction, we argue that decision conflict (rather than the use of intuition vs. reflection) drives response times, leading to an inverted-U shaped relationship between RT and cooperation. Studies 1 through 3 show that intermediate decisions take longer than both extremely selfish and extremely cooperative decisions. Studies 4 and 5 find that the conflict between self-interested and cooperative motives explains individual differences in RTs. Manipulating conflictedness causes longer RTs and more intermediate decisions, and RTs mediate the relationship between conflict and intermediate decisions. Finally, Studies 6 and 7 demonstrate that conflict is distinct from reflection by manipulating the use of intuition (vs. reflection). Experimentally promoting reliance on intuition increases cooperation, but has no effects on decision extremity or feelings of conflictedness. In sum, we provide evidence that RTs should not be interpreted as a direct proxy for the use of intuitive or reflective processes, and dissociate the effects of conflict and reflection in social decision making.","author":[{"dropping-particle":"","family":"Evans","given":"Anthony M","non-dropping-particle":"","parse-names":false,"suffix":""},{"dropping-particle":"","family":"Dillon","given":"Kyle D","non-dropping-particle":"","parse-names":false,"suffix":""},{"dropping-particle":"","family":"Rand","given":"David G","non-dropping-particle":"","parse-names":false,"suffix":""}],"container-title":"Journal of Experimental Psychology: General","id":"ITEM-4","issue":"5","issued":{"date-parts":[["2015"]]},"page":"951-966","title":"Fast But Not Intuitive, Slow But Not Reflective: Decision Conflict Drives Reaction Times in Social Dilemmas","type":"article-journal","volume":"144"},"uris":["http://www.mendeley.com/documents/?uuid=c4dce459-e5bd-4579-b452-a891df72ea32"]}],"mendeley":{"formattedCitation":"(Evans et al., 2015; Rand et al., 2012, 2014; Yamagishi et al., 2017)","plainTextFormattedCitation":"(Evans et al., 2015; Rand et al., 2012, 2014; Yamagishi et al., 2017)","previouslyFormattedCitation":"(Evans et al., 2015; Rand et al., 2012, 2014; Yamagishi et al., 2017)"},"properties":{"noteIndex":0},"schema":"https://github.com/citation-style-language/schema/raw/master/csl-citation.json"}</w:instrText>
      </w:r>
      <w:r w:rsidRPr="000A1D3E">
        <w:rPr>
          <w:rFonts w:ascii="Times New Roman" w:eastAsia="Times New Roman" w:hAnsi="Times New Roman" w:cs="Times New Roman"/>
          <w:highlight w:val="yellow"/>
        </w:rPr>
        <w:fldChar w:fldCharType="separate"/>
      </w:r>
      <w:r w:rsidRPr="00E478B8">
        <w:rPr>
          <w:rFonts w:ascii="Times New Roman" w:eastAsia="Times New Roman" w:hAnsi="Times New Roman" w:cs="Times New Roman"/>
          <w:noProof/>
          <w:highlight w:val="yellow"/>
        </w:rPr>
        <w:t>(Evans et al., 2015; Rand et al., 2012, 2014; Yamagishi et al., 2017)</w:t>
      </w:r>
      <w:r w:rsidRPr="000A1D3E">
        <w:rPr>
          <w:rFonts w:ascii="Times New Roman" w:eastAsia="Times New Roman" w:hAnsi="Times New Roman" w:cs="Times New Roman"/>
          <w:highlight w:val="yellow"/>
        </w:rPr>
        <w:fldChar w:fldCharType="end"/>
      </w:r>
      <w:r w:rsidRPr="000A1D3E">
        <w:rPr>
          <w:rFonts w:ascii="Times New Roman" w:eastAsia="Times New Roman" w:hAnsi="Times New Roman" w:cs="Times New Roman"/>
          <w:highlight w:val="yellow"/>
        </w:rPr>
        <w:t>. We suspect that when one’s own outcomes are more clearly predicated on the behaviour or outcomes of others (as in the Ultimatum Game), attention shifts more decisively toward social information, yielding pro-social biases under time pressure. Future work using eye tracking could test such a hypothesis by comparing the pattern of eye gaze during Dictator and Ultimatum game proposals.</w:t>
      </w:r>
      <w:r w:rsidR="00F42063" w:rsidRPr="00FF2AF0">
        <w:rPr>
          <w:rFonts w:ascii="Times New Roman" w:eastAsia="Times New Roman" w:hAnsi="Times New Roman" w:cs="Times New Roman"/>
        </w:rPr>
        <w:t>”</w:t>
      </w:r>
    </w:p>
    <w:p w14:paraId="527E23F6" w14:textId="2D372DBD" w:rsidR="00AD1BFF" w:rsidRPr="00E478B8" w:rsidRDefault="00F26564" w:rsidP="00C66475">
      <w:pPr>
        <w:rPr>
          <w:rFonts w:ascii="Times New Roman" w:eastAsia="Times New Roman" w:hAnsi="Times New Roman" w:cs="Times New Roman"/>
          <w:b/>
          <w:bCs/>
          <w:i/>
          <w:iCs/>
          <w:color w:val="000000"/>
          <w:shd w:val="clear" w:color="auto" w:fill="FFFFFF"/>
          <w:lang w:val="en-CA"/>
        </w:rPr>
      </w:pPr>
      <w:r w:rsidRPr="00E478B8">
        <w:rPr>
          <w:rFonts w:ascii="Times New Roman" w:eastAsia="Times New Roman" w:hAnsi="Times New Roman" w:cs="Times New Roman"/>
          <w:b/>
          <w:bCs/>
          <w:i/>
          <w:iCs/>
          <w:color w:val="000000"/>
          <w:lang w:val="en-CA"/>
        </w:rPr>
        <w:br/>
      </w:r>
      <w:r w:rsidRPr="00E478B8">
        <w:rPr>
          <w:rFonts w:ascii="Times New Roman" w:eastAsia="Times New Roman" w:hAnsi="Times New Roman" w:cs="Times New Roman"/>
          <w:b/>
          <w:bCs/>
          <w:i/>
          <w:iCs/>
          <w:color w:val="000000"/>
          <w:shd w:val="clear" w:color="auto" w:fill="FFFFFF"/>
          <w:lang w:val="en-CA"/>
        </w:rPr>
        <w:t>4. Related to comment 3: There are two streams of studies on the effects of cognitive processes and prosociality. One approach (following the Rand et al., 2012 paper) focuses primarily on single shot experiments, focusing on between subject effects; in these studies, the time pressure manipulation is usually &lt;10s for time pressure, &gt;10s for forced delay. The other stream approaches the topic from a within-subject angle: participants complete many trials (sometimes hundreds each), and time pressure manipulations are on a much shorter scale (in this case &lt; 1.5s vs. &lt;10s). Decisions that are “delayed” in the present studies are comparable to the “time pressure” decisions in the Rand et al. paper. In the present studies, results are not in line with findings that follow the typical one-shot procedure. But the procedures differ in multiple substantive ways. How can we reconcile these two lines of research? </w:t>
      </w:r>
    </w:p>
    <w:p w14:paraId="623C95BF" w14:textId="77777777" w:rsidR="00AD1BFF" w:rsidRDefault="00AD1BFF" w:rsidP="00AD1BFF">
      <w:pPr>
        <w:rPr>
          <w:rFonts w:ascii="Times New Roman" w:eastAsia="Times New Roman" w:hAnsi="Times New Roman" w:cs="Times New Roman"/>
          <w:i/>
          <w:iCs/>
          <w:color w:val="000000"/>
          <w:shd w:val="clear" w:color="auto" w:fill="FFFFFF"/>
          <w:lang w:val="en-CA"/>
        </w:rPr>
      </w:pPr>
    </w:p>
    <w:p w14:paraId="0FAE5034" w14:textId="69BC6C65" w:rsidR="00304439" w:rsidRDefault="00304439" w:rsidP="00FF2AF0">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We thank the reviewer again for their insightful comment and acknowledge the differences in experimental context between these divergent studies. </w:t>
      </w:r>
      <w:r w:rsidR="00FF2AF0">
        <w:rPr>
          <w:rFonts w:ascii="Times New Roman" w:eastAsia="Times New Roman" w:hAnsi="Times New Roman" w:cs="Times New Roman"/>
          <w:color w:val="000000"/>
          <w:lang w:val="en-CA"/>
        </w:rPr>
        <w:t xml:space="preserve">Most crucially, </w:t>
      </w:r>
      <w:r>
        <w:rPr>
          <w:rFonts w:ascii="Times New Roman" w:eastAsia="Times New Roman" w:hAnsi="Times New Roman" w:cs="Times New Roman"/>
          <w:color w:val="000000"/>
          <w:lang w:val="en-CA"/>
        </w:rPr>
        <w:t xml:space="preserve">the single-shot experiments often </w:t>
      </w:r>
      <w:r w:rsidR="00FF2AF0">
        <w:rPr>
          <w:rFonts w:ascii="Times New Roman" w:eastAsia="Times New Roman" w:hAnsi="Times New Roman" w:cs="Times New Roman"/>
          <w:color w:val="000000"/>
          <w:lang w:val="en-CA"/>
        </w:rPr>
        <w:t xml:space="preserve">require participants to spontaneously generate a distribution of resources for themselves and their partners. However, the repeated-measures studies tend to require participants to iteratively choose between predefined alternatives. We speculate that </w:t>
      </w:r>
      <w:r w:rsidR="006172B8">
        <w:rPr>
          <w:rFonts w:ascii="Times New Roman" w:eastAsia="Times New Roman" w:hAnsi="Times New Roman" w:cs="Times New Roman"/>
          <w:color w:val="000000"/>
          <w:lang w:val="en-CA"/>
        </w:rPr>
        <w:t xml:space="preserve">the </w:t>
      </w:r>
      <w:r w:rsidR="00FF2AF0">
        <w:rPr>
          <w:rFonts w:ascii="Times New Roman" w:eastAsia="Times New Roman" w:hAnsi="Times New Roman" w:cs="Times New Roman"/>
          <w:color w:val="000000"/>
          <w:lang w:val="en-CA"/>
        </w:rPr>
        <w:t xml:space="preserve">generative process in one-shot games </w:t>
      </w:r>
      <w:r w:rsidR="006172B8">
        <w:rPr>
          <w:rFonts w:ascii="Times New Roman" w:eastAsia="Times New Roman" w:hAnsi="Times New Roman" w:cs="Times New Roman"/>
          <w:color w:val="000000"/>
          <w:lang w:val="en-CA"/>
        </w:rPr>
        <w:t xml:space="preserve">may </w:t>
      </w:r>
      <w:r w:rsidR="00FF2AF0">
        <w:rPr>
          <w:rFonts w:ascii="Times New Roman" w:eastAsia="Times New Roman" w:hAnsi="Times New Roman" w:cs="Times New Roman"/>
          <w:color w:val="000000"/>
          <w:lang w:val="en-CA"/>
        </w:rPr>
        <w:t>involve multiple iterations of generating candidate distributions</w:t>
      </w:r>
      <w:r w:rsidR="006172B8">
        <w:rPr>
          <w:rFonts w:ascii="Times New Roman" w:eastAsia="Times New Roman" w:hAnsi="Times New Roman" w:cs="Times New Roman"/>
          <w:color w:val="000000"/>
          <w:lang w:val="en-CA"/>
        </w:rPr>
        <w:t xml:space="preserve"> (similar to the sort we use here)</w:t>
      </w:r>
      <w:r w:rsidR="00FF2AF0">
        <w:rPr>
          <w:rFonts w:ascii="Times New Roman" w:eastAsia="Times New Roman" w:hAnsi="Times New Roman" w:cs="Times New Roman"/>
          <w:color w:val="000000"/>
          <w:lang w:val="en-CA"/>
        </w:rPr>
        <w:t>, evaluati</w:t>
      </w:r>
      <w:r w:rsidR="006172B8">
        <w:rPr>
          <w:rFonts w:ascii="Times New Roman" w:eastAsia="Times New Roman" w:hAnsi="Times New Roman" w:cs="Times New Roman"/>
          <w:color w:val="000000"/>
          <w:lang w:val="en-CA"/>
        </w:rPr>
        <w:t>ng these candidates</w:t>
      </w:r>
      <w:r w:rsidR="00FF2AF0">
        <w:rPr>
          <w:rFonts w:ascii="Times New Roman" w:eastAsia="Times New Roman" w:hAnsi="Times New Roman" w:cs="Times New Roman"/>
          <w:color w:val="000000"/>
          <w:lang w:val="en-CA"/>
        </w:rPr>
        <w:t>, and</w:t>
      </w:r>
      <w:r w:rsidR="006172B8">
        <w:rPr>
          <w:rFonts w:ascii="Times New Roman" w:eastAsia="Times New Roman" w:hAnsi="Times New Roman" w:cs="Times New Roman"/>
          <w:color w:val="000000"/>
          <w:lang w:val="en-CA"/>
        </w:rPr>
        <w:t xml:space="preserve"> then making a</w:t>
      </w:r>
      <w:r w:rsidR="00FF2AF0">
        <w:rPr>
          <w:rFonts w:ascii="Times New Roman" w:eastAsia="Times New Roman" w:hAnsi="Times New Roman" w:cs="Times New Roman"/>
          <w:color w:val="000000"/>
          <w:lang w:val="en-CA"/>
        </w:rPr>
        <w:t xml:space="preserve"> choice. Thus, the processing required to make these choices possibly comprise of multiple sequential choices and the time pressure manipulations are appropriately less intensive to capture the task demand.</w:t>
      </w:r>
    </w:p>
    <w:p w14:paraId="0982EA56" w14:textId="7E6499D7" w:rsidR="00FF2AF0" w:rsidRDefault="00FF2AF0" w:rsidP="00FF2AF0">
      <w:pPr>
        <w:rPr>
          <w:rFonts w:ascii="Times New Roman" w:eastAsia="Times New Roman" w:hAnsi="Times New Roman" w:cs="Times New Roman"/>
          <w:color w:val="000000"/>
          <w:lang w:val="en-CA"/>
        </w:rPr>
      </w:pPr>
    </w:p>
    <w:p w14:paraId="746EBA93" w14:textId="472682B1" w:rsidR="00FF2AF0" w:rsidRDefault="00FF2AF0" w:rsidP="00FF2AF0">
      <w:pPr>
        <w:rPr>
          <w:rFonts w:ascii="Times New Roman" w:eastAsia="Times New Roman" w:hAnsi="Times New Roman" w:cs="Times New Roman"/>
          <w:color w:val="000000"/>
          <w:lang w:val="en-CA"/>
        </w:rPr>
      </w:pPr>
      <w:r w:rsidRPr="00E478B8">
        <w:rPr>
          <w:rFonts w:ascii="Times New Roman" w:eastAsia="Times New Roman" w:hAnsi="Times New Roman" w:cs="Times New Roman"/>
          <w:color w:val="000000"/>
          <w:lang w:val="en-CA"/>
        </w:rPr>
        <w:t>To empirically bridge this gap, we conducted a follow-up stu</w:t>
      </w:r>
      <w:r w:rsidR="00F65ECC" w:rsidRPr="00E478B8">
        <w:rPr>
          <w:rFonts w:ascii="Times New Roman" w:eastAsia="Times New Roman" w:hAnsi="Times New Roman" w:cs="Times New Roman"/>
          <w:color w:val="000000"/>
          <w:lang w:val="en-CA"/>
        </w:rPr>
        <w:t xml:space="preserve">dy where participants first made these one-shot dictator games where they generate a distribution on a continuous scale under time pressure or time-delay. These participants then made a series of binary-choices between predetermined distributions under time pressure and time delay. Importantly, we </w:t>
      </w:r>
      <w:r w:rsidR="006C593C" w:rsidRPr="00E478B8">
        <w:rPr>
          <w:rFonts w:ascii="Times New Roman" w:eastAsia="Times New Roman" w:hAnsi="Times New Roman" w:cs="Times New Roman"/>
          <w:color w:val="000000"/>
          <w:lang w:val="en-CA"/>
        </w:rPr>
        <w:t>found that behaviors in these games tap similarly into underlying social preferences and decision</w:t>
      </w:r>
      <w:r w:rsidR="00D62DF7" w:rsidRPr="00E478B8">
        <w:rPr>
          <w:rFonts w:ascii="Times New Roman" w:eastAsia="Times New Roman" w:hAnsi="Times New Roman" w:cs="Times New Roman"/>
          <w:color w:val="000000"/>
          <w:lang w:val="en-CA"/>
        </w:rPr>
        <w:t>-</w:t>
      </w:r>
      <w:r w:rsidR="006C593C" w:rsidRPr="00E478B8">
        <w:rPr>
          <w:rFonts w:ascii="Times New Roman" w:eastAsia="Times New Roman" w:hAnsi="Times New Roman" w:cs="Times New Roman"/>
          <w:color w:val="000000"/>
          <w:lang w:val="en-CA"/>
        </w:rPr>
        <w:t xml:space="preserve">making processes. We have now </w:t>
      </w:r>
      <w:r w:rsidR="00A65C80" w:rsidRPr="00E478B8">
        <w:rPr>
          <w:rFonts w:ascii="Times New Roman" w:eastAsia="Times New Roman" w:hAnsi="Times New Roman" w:cs="Times New Roman"/>
          <w:color w:val="000000"/>
          <w:lang w:val="en-CA"/>
        </w:rPr>
        <w:t>referred</w:t>
      </w:r>
      <w:r w:rsidR="006C593C" w:rsidRPr="00E478B8">
        <w:rPr>
          <w:rFonts w:ascii="Times New Roman" w:eastAsia="Times New Roman" w:hAnsi="Times New Roman" w:cs="Times New Roman"/>
          <w:color w:val="000000"/>
          <w:lang w:val="en-CA"/>
        </w:rPr>
        <w:t xml:space="preserve"> to this in the </w:t>
      </w:r>
      <w:r w:rsidR="004722AC" w:rsidRPr="00E478B8">
        <w:rPr>
          <w:rFonts w:ascii="Times New Roman" w:eastAsia="Times New Roman" w:hAnsi="Times New Roman" w:cs="Times New Roman"/>
          <w:color w:val="000000"/>
          <w:lang w:val="en-CA"/>
        </w:rPr>
        <w:t>discussion</w:t>
      </w:r>
      <w:r w:rsidR="006C593C" w:rsidRPr="00E478B8">
        <w:rPr>
          <w:rFonts w:ascii="Times New Roman" w:eastAsia="Times New Roman" w:hAnsi="Times New Roman" w:cs="Times New Roman"/>
          <w:color w:val="000000"/>
          <w:lang w:val="en-CA"/>
        </w:rPr>
        <w:t xml:space="preserve"> of the paper </w:t>
      </w:r>
      <w:r w:rsidR="00E478B8">
        <w:rPr>
          <w:rFonts w:ascii="Times New Roman" w:eastAsia="Times New Roman" w:hAnsi="Times New Roman" w:cs="Times New Roman"/>
          <w:color w:val="000000"/>
          <w:lang w:val="en-CA"/>
        </w:rPr>
        <w:t xml:space="preserve">(see pg. 27) </w:t>
      </w:r>
      <w:r w:rsidR="006C593C" w:rsidRPr="00E478B8">
        <w:rPr>
          <w:rFonts w:ascii="Times New Roman" w:eastAsia="Times New Roman" w:hAnsi="Times New Roman" w:cs="Times New Roman"/>
          <w:color w:val="000000"/>
          <w:lang w:val="en-CA"/>
        </w:rPr>
        <w:t xml:space="preserve">and added a supplementary note that discusses this concern in further detail (Supplementary Note </w:t>
      </w:r>
      <w:r w:rsidR="00E478B8">
        <w:rPr>
          <w:rFonts w:ascii="Times New Roman" w:eastAsia="Times New Roman" w:hAnsi="Times New Roman" w:cs="Times New Roman"/>
          <w:color w:val="000000"/>
          <w:lang w:val="en-CA"/>
        </w:rPr>
        <w:t>3</w:t>
      </w:r>
      <w:r w:rsidR="006C593C" w:rsidRPr="00E478B8">
        <w:rPr>
          <w:rFonts w:ascii="Times New Roman" w:eastAsia="Times New Roman" w:hAnsi="Times New Roman" w:cs="Times New Roman"/>
          <w:color w:val="000000"/>
          <w:lang w:val="en-CA"/>
        </w:rPr>
        <w:t>).</w:t>
      </w:r>
      <w:r w:rsidR="00571BCF" w:rsidRPr="00E478B8">
        <w:rPr>
          <w:rFonts w:ascii="Times New Roman" w:eastAsia="Times New Roman" w:hAnsi="Times New Roman" w:cs="Times New Roman"/>
          <w:color w:val="000000"/>
          <w:lang w:val="en-CA"/>
        </w:rPr>
        <w:t xml:space="preserve"> </w:t>
      </w:r>
    </w:p>
    <w:p w14:paraId="15C017D4" w14:textId="77777777" w:rsidR="004722AC" w:rsidRDefault="004722AC" w:rsidP="004722AC">
      <w:pPr>
        <w:rPr>
          <w:rFonts w:ascii="Times New Roman" w:eastAsia="Times New Roman" w:hAnsi="Times New Roman" w:cs="Times New Roman"/>
          <w:color w:val="000000"/>
          <w:lang w:val="en-CA"/>
        </w:rPr>
      </w:pPr>
    </w:p>
    <w:p w14:paraId="5D6E7769" w14:textId="77777777" w:rsidR="00E93E33" w:rsidRDefault="004722AC" w:rsidP="00E93E33">
      <w:pPr>
        <w:rPr>
          <w:rFonts w:ascii="Times New Roman" w:eastAsia="Times New Roman" w:hAnsi="Times New Roman" w:cs="Times New Roman"/>
          <w:lang w:val="en-CA"/>
        </w:rPr>
      </w:pPr>
      <w:r>
        <w:rPr>
          <w:rFonts w:ascii="Times New Roman" w:eastAsia="Times New Roman" w:hAnsi="Times New Roman" w:cs="Times New Roman"/>
          <w:color w:val="000000"/>
          <w:lang w:val="en-CA"/>
        </w:rPr>
        <w:t>Thus, we believe this provides some evidence that the differences in results and interpretations of time pressure effects on choice are unlikely to be due to differences in measurement. Instead, as we outline in our discussion, we believe these disparities to be largely due to differences in the context of strategic cooperation and pure altruism.</w:t>
      </w:r>
    </w:p>
    <w:p w14:paraId="40B4E5D9" w14:textId="6CDFB6A3" w:rsidR="00E93E33" w:rsidRPr="00E478B8" w:rsidRDefault="00E93E33" w:rsidP="00E93E33">
      <w:pPr>
        <w:rPr>
          <w:rFonts w:ascii="Times New Roman" w:eastAsia="Times New Roman" w:hAnsi="Times New Roman" w:cs="Times New Roman"/>
          <w:b/>
          <w:bCs/>
          <w:i/>
          <w:iCs/>
          <w:color w:val="000000"/>
          <w:shd w:val="clear" w:color="auto" w:fill="FFFFFF"/>
          <w:lang w:val="en-CA"/>
        </w:rPr>
      </w:pPr>
      <w:r w:rsidRPr="00FF2AF0">
        <w:rPr>
          <w:rFonts w:ascii="Times New Roman" w:eastAsia="Times New Roman" w:hAnsi="Times New Roman" w:cs="Times New Roman"/>
          <w:i/>
          <w:iCs/>
          <w:color w:val="000000"/>
          <w:shd w:val="clear" w:color="auto" w:fill="FFFFFF"/>
          <w:lang w:val="en-CA"/>
        </w:rPr>
        <w:t xml:space="preserve"> </w:t>
      </w:r>
    </w:p>
    <w:p w14:paraId="35C973B6" w14:textId="2A3B9E20" w:rsidR="003D1DC7" w:rsidRPr="00E478B8" w:rsidRDefault="00F26564" w:rsidP="00AD1BFF">
      <w:pPr>
        <w:rPr>
          <w:rFonts w:ascii="Times New Roman" w:eastAsia="Times New Roman" w:hAnsi="Times New Roman" w:cs="Times New Roman"/>
          <w:b/>
          <w:bCs/>
          <w:i/>
          <w:iCs/>
          <w:color w:val="000000"/>
          <w:lang w:val="en-CA"/>
        </w:rPr>
      </w:pPr>
      <w:r w:rsidRPr="00E478B8">
        <w:rPr>
          <w:rFonts w:ascii="Times New Roman" w:eastAsia="Times New Roman" w:hAnsi="Times New Roman" w:cs="Times New Roman"/>
          <w:b/>
          <w:bCs/>
          <w:i/>
          <w:iCs/>
          <w:color w:val="000000"/>
          <w:shd w:val="clear" w:color="auto" w:fill="FFFFFF"/>
          <w:lang w:val="en-CA"/>
        </w:rPr>
        <w:t>5. The authors contrast two ways that time pressure may affect individuals (lines 137-155). I found this difficult to follow. If I understand it correctly, there are two possible time pressure effects. A) time pressure decisions become more extreme (selfish people become more selfish; generous people become more generous); B) time pressure reveals individual differences that do not exist when there are no time constraints. </w:t>
      </w:r>
      <w:r w:rsidR="00994FD3" w:rsidRPr="00E478B8">
        <w:rPr>
          <w:rFonts w:ascii="Times New Roman" w:eastAsia="Times New Roman" w:hAnsi="Times New Roman" w:cs="Times New Roman"/>
          <w:b/>
          <w:bCs/>
          <w:i/>
          <w:iCs/>
          <w:color w:val="000000"/>
          <w:lang w:val="en-CA"/>
        </w:rPr>
        <w:t xml:space="preserve"> </w:t>
      </w:r>
      <w:r w:rsidRPr="00E478B8">
        <w:rPr>
          <w:rFonts w:ascii="Times New Roman" w:eastAsia="Times New Roman" w:hAnsi="Times New Roman" w:cs="Times New Roman"/>
          <w:b/>
          <w:bCs/>
          <w:i/>
          <w:iCs/>
          <w:color w:val="000000"/>
          <w:lang w:val="en-CA"/>
        </w:rPr>
        <w:br/>
      </w:r>
      <w:r w:rsidRPr="00E478B8">
        <w:rPr>
          <w:rFonts w:ascii="Times New Roman" w:eastAsia="Times New Roman" w:hAnsi="Times New Roman" w:cs="Times New Roman"/>
          <w:b/>
          <w:bCs/>
          <w:i/>
          <w:iCs/>
          <w:color w:val="000000"/>
          <w:shd w:val="clear" w:color="auto" w:fill="FFFFFF"/>
          <w:lang w:val="en-CA"/>
        </w:rPr>
        <w:t>I am not sure that the authors can accurately differentiate between these two accounts with the given data. In the present studies, participants tended to be more selfish than generous (selfishness was consistently the dominant response; there were few participants who were generous more than 50% of the time). Thus, there would be relatively few participants who should actually become more generous under time pressure. It appears that both of these accounts would make similar predictions in the present studies. (But I acknowledge that this may be a misinterpretation on my part.)</w:t>
      </w:r>
      <w:r w:rsidR="00994FD3" w:rsidRPr="00E478B8">
        <w:rPr>
          <w:rFonts w:ascii="Times New Roman" w:eastAsia="Times New Roman" w:hAnsi="Times New Roman" w:cs="Times New Roman"/>
          <w:b/>
          <w:bCs/>
          <w:i/>
          <w:iCs/>
          <w:color w:val="000000"/>
          <w:lang w:val="en-CA"/>
        </w:rPr>
        <w:t xml:space="preserve"> </w:t>
      </w:r>
    </w:p>
    <w:p w14:paraId="309C093A" w14:textId="77777777" w:rsidR="003D1DC7" w:rsidRDefault="003D1DC7" w:rsidP="00AD1BFF">
      <w:pPr>
        <w:rPr>
          <w:rFonts w:ascii="Times New Roman" w:eastAsia="Times New Roman" w:hAnsi="Times New Roman" w:cs="Times New Roman"/>
          <w:i/>
          <w:iCs/>
          <w:color w:val="000000"/>
          <w:lang w:val="en-CA"/>
        </w:rPr>
      </w:pPr>
    </w:p>
    <w:p w14:paraId="1826C78E" w14:textId="7C97420B" w:rsidR="00531071" w:rsidRDefault="003D1DC7" w:rsidP="00AD1BFF">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We thank the reviewer for their helpful comment and apologize for any confusion. We have since revised the relevant section in the results</w:t>
      </w:r>
      <w:r w:rsidR="0074277F">
        <w:rPr>
          <w:rFonts w:ascii="Times New Roman" w:eastAsia="Times New Roman" w:hAnsi="Times New Roman" w:cs="Times New Roman"/>
          <w:color w:val="000000"/>
          <w:lang w:val="en-CA"/>
        </w:rPr>
        <w:t>, shown below,</w:t>
      </w:r>
      <w:r>
        <w:rPr>
          <w:rFonts w:ascii="Times New Roman" w:eastAsia="Times New Roman" w:hAnsi="Times New Roman" w:cs="Times New Roman"/>
          <w:color w:val="000000"/>
          <w:lang w:val="en-CA"/>
        </w:rPr>
        <w:t xml:space="preserve"> to more clearly illustrate our argument.</w:t>
      </w:r>
      <w:r w:rsidR="0074277F">
        <w:rPr>
          <w:rFonts w:ascii="Times New Roman" w:eastAsia="Times New Roman" w:hAnsi="Times New Roman" w:cs="Times New Roman"/>
          <w:color w:val="000000"/>
          <w:lang w:val="en-CA"/>
        </w:rPr>
        <w:t xml:space="preserve"> The reviewer correctly identifies the two possibl</w:t>
      </w:r>
      <w:r w:rsidR="006172B8">
        <w:rPr>
          <w:rFonts w:ascii="Times New Roman" w:eastAsia="Times New Roman" w:hAnsi="Times New Roman" w:cs="Times New Roman"/>
          <w:color w:val="000000"/>
          <w:lang w:val="en-CA"/>
        </w:rPr>
        <w:t>e</w:t>
      </w:r>
      <w:r w:rsidR="0074277F">
        <w:rPr>
          <w:rFonts w:ascii="Times New Roman" w:eastAsia="Times New Roman" w:hAnsi="Times New Roman" w:cs="Times New Roman"/>
          <w:color w:val="000000"/>
          <w:lang w:val="en-CA"/>
        </w:rPr>
        <w:t xml:space="preserve"> individual differences in the effects of attention considered in our paper. </w:t>
      </w:r>
      <w:r w:rsidR="00D21D8E">
        <w:rPr>
          <w:rFonts w:ascii="Times New Roman" w:eastAsia="Times New Roman" w:hAnsi="Times New Roman" w:cs="Times New Roman"/>
          <w:color w:val="000000"/>
          <w:lang w:val="en-CA"/>
        </w:rPr>
        <w:t xml:space="preserve">We acknowledge that the robustness of our claims may not be appropriately supported in our main study due to an overall selfish bias in responding within our sample. To this end, we’ve conducted additional analyses pooling participants across the primary and supplementary studies (N = 174). </w:t>
      </w:r>
    </w:p>
    <w:p w14:paraId="155C5F14" w14:textId="77777777" w:rsidR="00531071" w:rsidRDefault="00531071" w:rsidP="00AD1BFF">
      <w:pPr>
        <w:rPr>
          <w:rFonts w:ascii="Times New Roman" w:eastAsia="Times New Roman" w:hAnsi="Times New Roman" w:cs="Times New Roman"/>
          <w:color w:val="000000"/>
          <w:lang w:val="en-CA"/>
        </w:rPr>
      </w:pPr>
    </w:p>
    <w:p w14:paraId="0A1207AE" w14:textId="51CD9AA7" w:rsidR="00531071" w:rsidRDefault="00D21D8E" w:rsidP="00AD1BFF">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First</w:t>
      </w:r>
      <w:r w:rsidR="005C57E8">
        <w:rPr>
          <w:rFonts w:ascii="Times New Roman" w:eastAsia="Times New Roman" w:hAnsi="Times New Roman" w:cs="Times New Roman"/>
          <w:color w:val="000000"/>
          <w:lang w:val="en-CA"/>
        </w:rPr>
        <w:t>,</w:t>
      </w:r>
      <w:r>
        <w:rPr>
          <w:rFonts w:ascii="Times New Roman" w:eastAsia="Times New Roman" w:hAnsi="Times New Roman" w:cs="Times New Roman"/>
          <w:color w:val="000000"/>
          <w:lang w:val="en-CA"/>
        </w:rPr>
        <w:t xml:space="preserve"> we divided the data into subsets of selfish and generous subjects based on their percentage generosity under </w:t>
      </w:r>
      <w:r w:rsidR="00531071">
        <w:rPr>
          <w:rFonts w:ascii="Times New Roman" w:eastAsia="Times New Roman" w:hAnsi="Times New Roman" w:cs="Times New Roman"/>
          <w:color w:val="000000"/>
          <w:lang w:val="en-CA"/>
        </w:rPr>
        <w:t xml:space="preserve">high </w:t>
      </w:r>
      <w:r>
        <w:rPr>
          <w:rFonts w:ascii="Times New Roman" w:eastAsia="Times New Roman" w:hAnsi="Times New Roman" w:cs="Times New Roman"/>
          <w:color w:val="000000"/>
          <w:lang w:val="en-CA"/>
        </w:rPr>
        <w:t xml:space="preserve">time pressure (selfish: &lt; 45%; generous &gt; 55%). We then conducted t-tests on their change in generosity from high to low time pressure. Here we find </w:t>
      </w:r>
      <w:r w:rsidR="00531071">
        <w:rPr>
          <w:rFonts w:ascii="Times New Roman" w:eastAsia="Times New Roman" w:hAnsi="Times New Roman" w:cs="Times New Roman"/>
          <w:color w:val="000000"/>
          <w:lang w:val="en-CA"/>
        </w:rPr>
        <w:t>that s</w:t>
      </w:r>
      <w:r>
        <w:rPr>
          <w:rFonts w:ascii="Times New Roman" w:eastAsia="Times New Roman" w:hAnsi="Times New Roman" w:cs="Times New Roman"/>
          <w:color w:val="000000"/>
          <w:lang w:val="en-CA"/>
        </w:rPr>
        <w:t xml:space="preserve">elfish individuals became less selfish with time (M = 0.0502, SE = 0.0094, </w:t>
      </w:r>
      <w:r w:rsidRPr="00D21D8E">
        <w:rPr>
          <w:rFonts w:ascii="Times New Roman" w:eastAsia="Times New Roman" w:hAnsi="Times New Roman" w:cs="Times New Roman"/>
          <w:color w:val="000000"/>
          <w:lang w:val="en-CA"/>
        </w:rPr>
        <w:t>t</w:t>
      </w:r>
      <w:r>
        <w:rPr>
          <w:rFonts w:ascii="Times New Roman" w:eastAsia="Times New Roman" w:hAnsi="Times New Roman" w:cs="Times New Roman"/>
          <w:color w:val="000000"/>
          <w:vertAlign w:val="subscript"/>
          <w:lang w:val="en-CA"/>
        </w:rPr>
        <w:t>75</w:t>
      </w:r>
      <w:r>
        <w:rPr>
          <w:rFonts w:ascii="Times New Roman" w:eastAsia="Times New Roman" w:hAnsi="Times New Roman" w:cs="Times New Roman"/>
          <w:color w:val="000000"/>
          <w:lang w:val="en-CA"/>
        </w:rPr>
        <w:t xml:space="preserve"> = -5.361, p &lt; .001) </w:t>
      </w:r>
      <w:r w:rsidRPr="00D21D8E">
        <w:rPr>
          <w:rFonts w:ascii="Times New Roman" w:eastAsia="Times New Roman" w:hAnsi="Times New Roman" w:cs="Times New Roman"/>
          <w:color w:val="000000"/>
          <w:lang w:val="en-CA"/>
        </w:rPr>
        <w:t>and</w:t>
      </w:r>
      <w:r>
        <w:rPr>
          <w:rFonts w:ascii="Times New Roman" w:eastAsia="Times New Roman" w:hAnsi="Times New Roman" w:cs="Times New Roman"/>
          <w:color w:val="000000"/>
          <w:lang w:val="en-CA"/>
        </w:rPr>
        <w:t xml:space="preserve"> generous individuals became less generous (M = -0.0295, SE = 0.0084, </w:t>
      </w:r>
      <w:r w:rsidRPr="00D21D8E">
        <w:rPr>
          <w:rFonts w:ascii="Times New Roman" w:eastAsia="Times New Roman" w:hAnsi="Times New Roman" w:cs="Times New Roman"/>
          <w:color w:val="000000"/>
          <w:lang w:val="en-CA"/>
        </w:rPr>
        <w:t>t</w:t>
      </w:r>
      <w:r>
        <w:rPr>
          <w:rFonts w:ascii="Times New Roman" w:eastAsia="Times New Roman" w:hAnsi="Times New Roman" w:cs="Times New Roman"/>
          <w:color w:val="000000"/>
          <w:vertAlign w:val="subscript"/>
          <w:lang w:val="en-CA"/>
        </w:rPr>
        <w:t>48</w:t>
      </w:r>
      <w:r>
        <w:rPr>
          <w:rFonts w:ascii="Times New Roman" w:eastAsia="Times New Roman" w:hAnsi="Times New Roman" w:cs="Times New Roman"/>
          <w:color w:val="000000"/>
          <w:lang w:val="en-CA"/>
        </w:rPr>
        <w:t xml:space="preserve"> = -3.499, p = .0011).</w:t>
      </w:r>
      <w:r w:rsidR="005C57E8">
        <w:rPr>
          <w:rFonts w:ascii="Times New Roman" w:eastAsia="Times New Roman" w:hAnsi="Times New Roman" w:cs="Times New Roman"/>
          <w:color w:val="000000"/>
          <w:lang w:val="en-CA"/>
        </w:rPr>
        <w:t xml:space="preserve"> </w:t>
      </w:r>
      <w:r w:rsidR="00531071">
        <w:rPr>
          <w:rFonts w:ascii="Times New Roman" w:eastAsia="Times New Roman" w:hAnsi="Times New Roman" w:cs="Times New Roman"/>
          <w:color w:val="000000"/>
          <w:lang w:val="en-CA"/>
        </w:rPr>
        <w:t xml:space="preserve">This is consistent with our hypothesis that </w:t>
      </w:r>
      <w:r w:rsidR="006651D3">
        <w:rPr>
          <w:rFonts w:ascii="Times New Roman" w:eastAsia="Times New Roman" w:hAnsi="Times New Roman" w:cs="Times New Roman"/>
          <w:color w:val="000000"/>
          <w:lang w:val="en-CA"/>
        </w:rPr>
        <w:t xml:space="preserve">some </w:t>
      </w:r>
      <w:r w:rsidR="00531071">
        <w:rPr>
          <w:rFonts w:ascii="Times New Roman" w:eastAsia="Times New Roman" w:hAnsi="Times New Roman" w:cs="Times New Roman"/>
          <w:color w:val="000000"/>
          <w:lang w:val="en-CA"/>
        </w:rPr>
        <w:t>individual differences in behavior under time pressure become attenuated with time.</w:t>
      </w:r>
    </w:p>
    <w:p w14:paraId="274CFC88" w14:textId="77777777" w:rsidR="00531071" w:rsidRDefault="00531071" w:rsidP="00AD1BFF">
      <w:pPr>
        <w:rPr>
          <w:rFonts w:ascii="Times New Roman" w:eastAsia="Times New Roman" w:hAnsi="Times New Roman" w:cs="Times New Roman"/>
          <w:color w:val="000000"/>
          <w:lang w:val="en-CA"/>
        </w:rPr>
      </w:pPr>
    </w:p>
    <w:p w14:paraId="69ADE32F" w14:textId="28CFABE6" w:rsidR="0074277F" w:rsidRDefault="005C57E8" w:rsidP="00AD1BFF">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Next, we divided the full dataset into subsets of selfish and generous individuals</w:t>
      </w:r>
      <w:r w:rsidR="00531071">
        <w:rPr>
          <w:rFonts w:ascii="Times New Roman" w:eastAsia="Times New Roman" w:hAnsi="Times New Roman" w:cs="Times New Roman"/>
          <w:color w:val="000000"/>
          <w:lang w:val="en-CA"/>
        </w:rPr>
        <w:t xml:space="preserve"> based on their percentage generosity</w:t>
      </w:r>
      <w:r>
        <w:rPr>
          <w:rFonts w:ascii="Times New Roman" w:eastAsia="Times New Roman" w:hAnsi="Times New Roman" w:cs="Times New Roman"/>
          <w:color w:val="000000"/>
          <w:lang w:val="en-CA"/>
        </w:rPr>
        <w:t xml:space="preserve"> </w:t>
      </w:r>
      <w:r w:rsidR="00531071">
        <w:rPr>
          <w:rFonts w:ascii="Times New Roman" w:eastAsia="Times New Roman" w:hAnsi="Times New Roman" w:cs="Times New Roman"/>
          <w:color w:val="000000"/>
          <w:lang w:val="en-CA"/>
        </w:rPr>
        <w:t>under low time pressure (selfish: &lt; 45%; generous &gt; 55%). We then conducted t-tests on their change in generosity from low to high time pressure. Here we find that both selfish and generous individuals become more selfish under time pressure (selfish: M = 0.0272, SE = 0.0107, t</w:t>
      </w:r>
      <w:r w:rsidR="00531071">
        <w:rPr>
          <w:rFonts w:ascii="Times New Roman" w:eastAsia="Times New Roman" w:hAnsi="Times New Roman" w:cs="Times New Roman"/>
          <w:color w:val="000000"/>
          <w:vertAlign w:val="subscript"/>
          <w:lang w:val="en-CA"/>
        </w:rPr>
        <w:t>73</w:t>
      </w:r>
      <w:r w:rsidR="00531071">
        <w:rPr>
          <w:rFonts w:ascii="Times New Roman" w:eastAsia="Times New Roman" w:hAnsi="Times New Roman" w:cs="Times New Roman"/>
          <w:color w:val="000000"/>
          <w:lang w:val="en-CA"/>
        </w:rPr>
        <w:t xml:space="preserve"> = -2.539, p = .013; generous: M = 0.0376, SE = 0.0087, t</w:t>
      </w:r>
      <w:r w:rsidR="00531071">
        <w:rPr>
          <w:rFonts w:ascii="Times New Roman" w:eastAsia="Times New Roman" w:hAnsi="Times New Roman" w:cs="Times New Roman"/>
          <w:color w:val="000000"/>
          <w:vertAlign w:val="subscript"/>
          <w:lang w:val="en-CA"/>
        </w:rPr>
        <w:t>48</w:t>
      </w:r>
      <w:r w:rsidR="00531071">
        <w:rPr>
          <w:rFonts w:ascii="Times New Roman" w:eastAsia="Times New Roman" w:hAnsi="Times New Roman" w:cs="Times New Roman"/>
          <w:color w:val="000000"/>
          <w:lang w:val="en-CA"/>
        </w:rPr>
        <w:t xml:space="preserve"> = -4.389, p &lt; .001)</w:t>
      </w:r>
      <w:r w:rsidR="006651D3">
        <w:rPr>
          <w:rFonts w:ascii="Times New Roman" w:eastAsia="Times New Roman" w:hAnsi="Times New Roman" w:cs="Times New Roman"/>
          <w:color w:val="000000"/>
          <w:lang w:val="en-CA"/>
        </w:rPr>
        <w:t>, and no evidence that individual differences become exacerbated under time pressure.</w:t>
      </w:r>
    </w:p>
    <w:p w14:paraId="27F8C7C4" w14:textId="0E1477E8" w:rsidR="0089587A" w:rsidRDefault="0089587A" w:rsidP="00AD1BFF">
      <w:pPr>
        <w:rPr>
          <w:rFonts w:ascii="Times New Roman" w:eastAsia="Times New Roman" w:hAnsi="Times New Roman" w:cs="Times New Roman"/>
          <w:color w:val="000000"/>
          <w:lang w:val="en-CA"/>
        </w:rPr>
      </w:pPr>
    </w:p>
    <w:p w14:paraId="031CE349" w14:textId="7A7A1302" w:rsidR="00494332" w:rsidRPr="003D1DC7" w:rsidRDefault="0089587A" w:rsidP="00E93E33">
      <w:pPr>
        <w:rPr>
          <w:rFonts w:ascii="Times New Roman" w:eastAsia="Times New Roman" w:hAnsi="Times New Roman" w:cs="Times New Roman"/>
        </w:rPr>
      </w:pPr>
      <w:r>
        <w:rPr>
          <w:rFonts w:ascii="Times New Roman" w:eastAsia="Times New Roman" w:hAnsi="Times New Roman" w:cs="Times New Roman"/>
          <w:color w:val="000000"/>
          <w:lang w:val="en-CA"/>
        </w:rPr>
        <w:t>Together with the correlational results reported in the main manuscript, we believe these results provide strong evidence to suggest that the individual differences in the change in generosity under time pressure derives from a unique source of variance that emerges under high time pressure and attenuates with time</w:t>
      </w:r>
      <w:r w:rsidR="006172B8">
        <w:rPr>
          <w:rFonts w:ascii="Times New Roman" w:eastAsia="Times New Roman" w:hAnsi="Times New Roman" w:cs="Times New Roman"/>
          <w:color w:val="000000"/>
          <w:lang w:val="en-CA"/>
        </w:rPr>
        <w:t>. This effect</w:t>
      </w:r>
      <w:r>
        <w:rPr>
          <w:rFonts w:ascii="Times New Roman" w:eastAsia="Times New Roman" w:hAnsi="Times New Roman" w:cs="Times New Roman"/>
          <w:color w:val="000000"/>
          <w:lang w:val="en-CA"/>
        </w:rPr>
        <w:t xml:space="preserve"> is separable from choice behavior under low time </w:t>
      </w:r>
      <w:r>
        <w:rPr>
          <w:rFonts w:ascii="Times New Roman" w:eastAsia="Times New Roman" w:hAnsi="Times New Roman" w:cs="Times New Roman"/>
          <w:color w:val="000000"/>
          <w:lang w:val="en-CA"/>
        </w:rPr>
        <w:lastRenderedPageBreak/>
        <w:t>pressur</w:t>
      </w:r>
      <w:r w:rsidR="007E2F73">
        <w:rPr>
          <w:rFonts w:ascii="Times New Roman" w:eastAsia="Times New Roman" w:hAnsi="Times New Roman" w:cs="Times New Roman"/>
          <w:color w:val="000000"/>
          <w:lang w:val="en-CA"/>
        </w:rPr>
        <w:t>e and likely driven by changes in attention as we show later in the paper.</w:t>
      </w:r>
      <w:r w:rsidR="00D525A4">
        <w:rPr>
          <w:rFonts w:ascii="Times New Roman" w:eastAsia="Times New Roman" w:hAnsi="Times New Roman" w:cs="Times New Roman"/>
          <w:color w:val="000000"/>
          <w:lang w:val="en-CA"/>
        </w:rPr>
        <w:t xml:space="preserve"> </w:t>
      </w:r>
      <w:r w:rsidR="004E658A">
        <w:rPr>
          <w:rFonts w:ascii="Times New Roman" w:eastAsia="Times New Roman" w:hAnsi="Times New Roman" w:cs="Times New Roman"/>
          <w:color w:val="000000"/>
          <w:lang w:val="en-CA"/>
        </w:rPr>
        <w:t>We have opted not to include these additional analyses due to length considerations. However, if the reviewer and the editor</w:t>
      </w:r>
      <w:commentRangeStart w:id="2"/>
      <w:r w:rsidR="004E658A">
        <w:rPr>
          <w:rFonts w:ascii="Times New Roman" w:eastAsia="Times New Roman" w:hAnsi="Times New Roman" w:cs="Times New Roman"/>
          <w:color w:val="000000"/>
          <w:lang w:val="en-CA"/>
        </w:rPr>
        <w:t xml:space="preserve"> </w:t>
      </w:r>
      <w:r w:rsidR="004E658A" w:rsidRPr="007A2D58">
        <w:rPr>
          <w:rFonts w:ascii="Times New Roman" w:eastAsia="Times New Roman" w:hAnsi="Times New Roman" w:cs="Times New Roman"/>
          <w:color w:val="000000"/>
          <w:highlight w:val="magenta"/>
          <w:lang w:val="en-CA"/>
        </w:rPr>
        <w:t>believe</w:t>
      </w:r>
      <w:r w:rsidR="00E478B8" w:rsidRPr="007A2D58">
        <w:rPr>
          <w:rFonts w:ascii="Times New Roman" w:eastAsia="Times New Roman" w:hAnsi="Times New Roman" w:cs="Times New Roman"/>
          <w:color w:val="000000"/>
          <w:highlight w:val="magenta"/>
          <w:lang w:val="en-CA"/>
        </w:rPr>
        <w:t>s</w:t>
      </w:r>
      <w:r w:rsidR="004E658A">
        <w:rPr>
          <w:rFonts w:ascii="Times New Roman" w:eastAsia="Times New Roman" w:hAnsi="Times New Roman" w:cs="Times New Roman"/>
          <w:color w:val="000000"/>
          <w:lang w:val="en-CA"/>
        </w:rPr>
        <w:t xml:space="preserve"> </w:t>
      </w:r>
      <w:commentRangeEnd w:id="2"/>
      <w:r w:rsidR="007A2D58">
        <w:rPr>
          <w:rStyle w:val="CommentReference"/>
        </w:rPr>
        <w:commentReference w:id="2"/>
      </w:r>
      <w:r w:rsidR="004E658A">
        <w:rPr>
          <w:rFonts w:ascii="Times New Roman" w:eastAsia="Times New Roman" w:hAnsi="Times New Roman" w:cs="Times New Roman"/>
          <w:color w:val="000000"/>
          <w:lang w:val="en-CA"/>
        </w:rPr>
        <w:t>it adds to the strength of our argument, we would gladly include it in the main body of the paper or a supplementary note.</w:t>
      </w:r>
    </w:p>
    <w:p w14:paraId="71D61614" w14:textId="77777777" w:rsidR="00E93E33" w:rsidRDefault="00F26564" w:rsidP="00E93E33">
      <w:pPr>
        <w:rPr>
          <w:rFonts w:ascii="Times New Roman" w:eastAsia="Times New Roman" w:hAnsi="Times New Roman" w:cs="Times New Roman"/>
          <w:b/>
          <w:bCs/>
          <w:color w:val="000000"/>
          <w:lang w:val="en-CA"/>
        </w:rPr>
      </w:pP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References</w:t>
      </w: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Bouwmeester, S., Verkoeijen, P. P., Aczel, B., Barbosa, F., Bègue, L., Brañas-Garza, P., ... &amp; Evans, A. M. (2017). Registered replication report: Rand, greene, and nowak (2012). Perspectives on Psychological Science, 12(3), 527-542.</w:t>
      </w: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Chen, F., &amp; Krajbich, I. (2018). Biased sequential sampling underlies the effects of time pressure and delay in social decision making. Nature communications, 9(1), 3557.</w:t>
      </w: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Krajbich, I., Bartling, B., Hare, T., &amp; Fehr, E. (2015). Rethinking fast and slow based on a critique of reaction-time reverse inference. Nature communications, 6, 7455.</w:t>
      </w: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Rand, D. G. (2019). Intuition, Deliberation, and Cooperation: Further Meta-Analytic Evidence from 91 Experiments on Pure Cooperation. Available at SSRN 3390018.</w:t>
      </w: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Rand, D. G., Greene, J. D., &amp; Nowak, M. A. (2012). Spontaneous giving and calculated greed. Nature, 489(7416), 427.</w:t>
      </w:r>
      <w:r w:rsidRPr="00E93E33">
        <w:rPr>
          <w:rFonts w:ascii="Times New Roman" w:eastAsia="Times New Roman" w:hAnsi="Times New Roman" w:cs="Times New Roman"/>
          <w:b/>
          <w:bCs/>
          <w:i/>
          <w:iCs/>
          <w:color w:val="000000"/>
          <w:lang w:val="en-CA"/>
        </w:rPr>
        <w:br/>
      </w:r>
      <w:r w:rsidRPr="00E93E33">
        <w:rPr>
          <w:rFonts w:ascii="Times New Roman" w:eastAsia="Times New Roman" w:hAnsi="Times New Roman" w:cs="Times New Roman"/>
          <w:b/>
          <w:bCs/>
          <w:i/>
          <w:iCs/>
          <w:color w:val="000000"/>
          <w:shd w:val="clear" w:color="auto" w:fill="FFFFFF"/>
          <w:lang w:val="en-CA"/>
        </w:rPr>
        <w:t>Rand, D. G., Peysakhovich, A., Kraft-Todd, G. T., Newman, G. E., Wurzbacher, O., Nowak, M. A., &amp; Greene, J. D. (2014). Social heuristics shape intuitive cooperation. Nature communications, 5, 3677.</w:t>
      </w:r>
    </w:p>
    <w:p w14:paraId="27CA859A" w14:textId="77777777" w:rsidR="00E93E33" w:rsidRDefault="00E93E33" w:rsidP="00E93E33">
      <w:pPr>
        <w:rPr>
          <w:rFonts w:ascii="Times New Roman" w:eastAsia="Times New Roman" w:hAnsi="Times New Roman" w:cs="Times New Roman"/>
          <w:b/>
          <w:bCs/>
          <w:color w:val="000000"/>
          <w:lang w:val="en-CA"/>
        </w:rPr>
      </w:pPr>
    </w:p>
    <w:p w14:paraId="0C282943" w14:textId="30EF1BC1" w:rsidR="00B153CC" w:rsidRPr="00A34445" w:rsidRDefault="00E93E33" w:rsidP="00E93E33">
      <w:pPr>
        <w:rPr>
          <w:rFonts w:ascii="Times New Roman" w:eastAsia="Times New Roman" w:hAnsi="Times New Roman" w:cs="Times New Roman"/>
          <w:b/>
          <w:bCs/>
          <w:i/>
          <w:iCs/>
          <w:color w:val="000000"/>
          <w:shd w:val="clear" w:color="auto" w:fill="FFFFFF"/>
          <w:lang w:val="en-CA"/>
        </w:rPr>
      </w:pPr>
      <w:r>
        <w:rPr>
          <w:rFonts w:ascii="Times New Roman" w:eastAsia="Times New Roman" w:hAnsi="Times New Roman" w:cs="Times New Roman"/>
          <w:color w:val="000000"/>
          <w:lang w:val="en-CA"/>
        </w:rPr>
        <w:t>We thank the reviewers</w:t>
      </w:r>
      <w:r w:rsidR="002D241D">
        <w:rPr>
          <w:rFonts w:ascii="Times New Roman" w:eastAsia="Times New Roman" w:hAnsi="Times New Roman" w:cs="Times New Roman"/>
          <w:color w:val="000000"/>
          <w:lang w:val="en-CA"/>
        </w:rPr>
        <w:t xml:space="preserve"> for these helpful references and have incorporated them into our literature review.</w:t>
      </w:r>
      <w:r w:rsidR="00F26564" w:rsidRPr="00B6055D">
        <w:rPr>
          <w:rFonts w:ascii="Times New Roman" w:eastAsia="Times New Roman" w:hAnsi="Times New Roman" w:cs="Times New Roman"/>
          <w:color w:val="000000"/>
          <w:lang w:val="en-CA"/>
        </w:rPr>
        <w:br/>
      </w:r>
      <w:r w:rsidR="00F26564" w:rsidRPr="00346625">
        <w:rPr>
          <w:rFonts w:ascii="Times New Roman" w:eastAsia="Times New Roman" w:hAnsi="Times New Roman" w:cs="Times New Roman"/>
          <w:b/>
          <w:bCs/>
          <w:color w:val="000000"/>
          <w:lang w:val="en-CA"/>
        </w:rPr>
        <w:br/>
      </w:r>
      <w:r w:rsidR="00F26564" w:rsidRPr="00346625">
        <w:rPr>
          <w:rFonts w:ascii="Times New Roman" w:eastAsia="Times New Roman" w:hAnsi="Times New Roman" w:cs="Times New Roman"/>
          <w:b/>
          <w:bCs/>
          <w:color w:val="000000"/>
          <w:shd w:val="clear" w:color="auto" w:fill="FFFFFF"/>
          <w:lang w:val="en-CA"/>
        </w:rPr>
        <w:t>Reviewer #3 (Remarks to the Author):</w:t>
      </w:r>
      <w:r w:rsidR="00F26564" w:rsidRPr="00346625">
        <w:rPr>
          <w:rFonts w:ascii="Times New Roman" w:eastAsia="Times New Roman" w:hAnsi="Times New Roman" w:cs="Times New Roman"/>
          <w:b/>
          <w:bCs/>
          <w:color w:val="000000"/>
          <w:lang w:val="en-CA"/>
        </w:rPr>
        <w:br/>
      </w:r>
      <w:r w:rsidR="00F26564" w:rsidRPr="00A34445">
        <w:rPr>
          <w:rFonts w:ascii="Times New Roman" w:eastAsia="Times New Roman" w:hAnsi="Times New Roman" w:cs="Times New Roman"/>
          <w:b/>
          <w:bCs/>
          <w:color w:val="000000"/>
          <w:lang w:val="en-CA"/>
        </w:rPr>
        <w:br/>
      </w:r>
      <w:r w:rsidR="00F26564" w:rsidRPr="00A34445">
        <w:rPr>
          <w:rFonts w:ascii="Times New Roman" w:eastAsia="Times New Roman" w:hAnsi="Times New Roman" w:cs="Times New Roman"/>
          <w:b/>
          <w:bCs/>
          <w:i/>
          <w:iCs/>
          <w:color w:val="000000"/>
          <w:shd w:val="clear" w:color="auto" w:fill="FFFFFF"/>
          <w:lang w:val="en-CA"/>
        </w:rPr>
        <w:t>This paper explores the mechanisms underlying cooperative decision-making when people are placed under time pressure. Specifically, the authors measure participants’ eye gaze as a proxy for attention to self-oriented or other-oriented payoffs in order to quantify the influence of attention on subsequent decisions. They find that time pressure doesn’t affect cooperative decision-making much overall, but that it accentuates people’s individual biases towards selfishness or pro-sociality, and these biases are reflected in people’s patterns of eye gaze. </w:t>
      </w:r>
      <w:r w:rsidR="00F26564" w:rsidRPr="00A34445">
        <w:rPr>
          <w:rFonts w:ascii="Times New Roman" w:eastAsia="Times New Roman" w:hAnsi="Times New Roman" w:cs="Times New Roman"/>
          <w:b/>
          <w:bCs/>
          <w:i/>
          <w:iCs/>
          <w:color w:val="000000"/>
          <w:lang w:val="en-CA"/>
        </w:rPr>
        <w:br/>
      </w:r>
      <w:r w:rsidR="00F26564" w:rsidRPr="00A34445">
        <w:rPr>
          <w:rFonts w:ascii="Times New Roman" w:eastAsia="Times New Roman" w:hAnsi="Times New Roman" w:cs="Times New Roman"/>
          <w:b/>
          <w:bCs/>
          <w:i/>
          <w:iCs/>
          <w:color w:val="000000"/>
          <w:lang w:val="en-CA"/>
        </w:rPr>
        <w:br/>
      </w:r>
      <w:r w:rsidR="00F26564" w:rsidRPr="00A34445">
        <w:rPr>
          <w:rFonts w:ascii="Times New Roman" w:eastAsia="Times New Roman" w:hAnsi="Times New Roman" w:cs="Times New Roman"/>
          <w:b/>
          <w:bCs/>
          <w:i/>
          <w:iCs/>
          <w:color w:val="000000"/>
          <w:shd w:val="clear" w:color="auto" w:fill="FFFFFF"/>
          <w:lang w:val="en-CA"/>
        </w:rPr>
        <w:t>The conclusions drawn from this work seem compelling and appropriately careful. As the authors hint at in the Discussion (406–408), it seems like these results suggest a role for both a categorically different type of cognition under time pressure and a fluid attention-based mechanism for gathering evidence in support of a decision. Specifically, the time pressure condition seems to induce more reliance on people’s general biases, but then these biases also interact in interesting ways with the attentional dynamics of the participants.</w:t>
      </w:r>
    </w:p>
    <w:p w14:paraId="72997200" w14:textId="77777777" w:rsidR="00B153CC" w:rsidRPr="00A34445" w:rsidRDefault="00B153CC" w:rsidP="00B153CC">
      <w:pPr>
        <w:rPr>
          <w:rFonts w:ascii="Times New Roman" w:eastAsia="Times New Roman" w:hAnsi="Times New Roman" w:cs="Times New Roman"/>
          <w:b/>
          <w:bCs/>
          <w:color w:val="000000"/>
          <w:shd w:val="clear" w:color="auto" w:fill="FFFFFF"/>
          <w:lang w:val="en-CA"/>
        </w:rPr>
      </w:pPr>
    </w:p>
    <w:p w14:paraId="1F2051F2" w14:textId="5178B0E8" w:rsidR="00B153CC" w:rsidRPr="005754B4" w:rsidRDefault="00B153CC" w:rsidP="00B153CC">
      <w:pPr>
        <w:rPr>
          <w:rFonts w:ascii="Times New Roman" w:eastAsia="Times New Roman" w:hAnsi="Times New Roman" w:cs="Times New Roman"/>
          <w:b/>
          <w:bCs/>
          <w:i/>
          <w:iCs/>
          <w:color w:val="000000"/>
          <w:lang w:val="en-CA"/>
        </w:rPr>
      </w:pPr>
      <w:r w:rsidRPr="00B6055D">
        <w:rPr>
          <w:rFonts w:ascii="Times New Roman" w:eastAsia="Times New Roman" w:hAnsi="Times New Roman" w:cs="Times New Roman"/>
          <w:color w:val="000000"/>
          <w:shd w:val="clear" w:color="auto" w:fill="FFFFFF"/>
        </w:rPr>
        <w:t>We thank the reviewer for their encouraging remarks and extremely helpful comments on the paper, both here and below. We have taken these comments to heart in revising the framing, methods, results and discussion of the paper.</w:t>
      </w:r>
      <w:r w:rsidR="00CF0961" w:rsidRPr="00CF0961">
        <w:rPr>
          <w:rFonts w:ascii="Times New Roman" w:eastAsia="Times New Roman" w:hAnsi="Times New Roman" w:cs="Times New Roman"/>
          <w:color w:val="000000"/>
          <w:shd w:val="clear" w:color="auto" w:fill="FFFFFF"/>
        </w:rPr>
        <w:t xml:space="preserve"> </w:t>
      </w:r>
      <w:commentRangeStart w:id="3"/>
      <w:r w:rsidR="00CF0961">
        <w:rPr>
          <w:rFonts w:ascii="Times New Roman" w:eastAsia="Times New Roman" w:hAnsi="Times New Roman" w:cs="Times New Roman"/>
          <w:color w:val="000000"/>
          <w:shd w:val="clear" w:color="auto" w:fill="FFFFFF"/>
        </w:rPr>
        <w:t>While all citations in the main paper are correctly formatted in Nature style, we have opted to leave in-text citations in direct quotes in APA 6</w:t>
      </w:r>
      <w:r w:rsidR="00CF0961" w:rsidRPr="00EE766B">
        <w:rPr>
          <w:rFonts w:ascii="Times New Roman" w:eastAsia="Times New Roman" w:hAnsi="Times New Roman" w:cs="Times New Roman"/>
          <w:color w:val="000000"/>
          <w:shd w:val="clear" w:color="auto" w:fill="FFFFFF"/>
          <w:vertAlign w:val="superscript"/>
        </w:rPr>
        <w:t>th</w:t>
      </w:r>
      <w:r w:rsidR="00CF0961">
        <w:rPr>
          <w:rFonts w:ascii="Times New Roman" w:eastAsia="Times New Roman" w:hAnsi="Times New Roman" w:cs="Times New Roman"/>
          <w:color w:val="000000"/>
          <w:shd w:val="clear" w:color="auto" w:fill="FFFFFF"/>
        </w:rPr>
        <w:t xml:space="preserve"> here for ease of reading.</w:t>
      </w:r>
      <w:r w:rsidR="006A0CA9" w:rsidRPr="006A0CA9">
        <w:rPr>
          <w:rFonts w:ascii="Times New Roman" w:eastAsia="Times New Roman" w:hAnsi="Times New Roman" w:cs="Times New Roman"/>
          <w:color w:val="000000"/>
          <w:shd w:val="clear" w:color="auto" w:fill="FFFFFF"/>
        </w:rPr>
        <w:t xml:space="preserve"> </w:t>
      </w:r>
      <w:r w:rsidR="006A0CA9">
        <w:rPr>
          <w:rFonts w:ascii="Times New Roman" w:eastAsia="Times New Roman" w:hAnsi="Times New Roman" w:cs="Times New Roman"/>
          <w:color w:val="000000"/>
          <w:shd w:val="clear" w:color="auto" w:fill="FFFFFF"/>
        </w:rPr>
        <w:t>We have also highlighted any changes in the main text in the quotations.</w:t>
      </w:r>
      <w:commentRangeEnd w:id="3"/>
      <w:r w:rsidR="007A2D58">
        <w:rPr>
          <w:rStyle w:val="CommentReference"/>
        </w:rPr>
        <w:commentReference w:id="3"/>
      </w:r>
      <w:r w:rsidR="00F26564" w:rsidRPr="00B153CC">
        <w:rPr>
          <w:rFonts w:ascii="Times New Roman" w:eastAsia="Times New Roman" w:hAnsi="Times New Roman" w:cs="Times New Roman"/>
          <w:i/>
          <w:iCs/>
          <w:color w:val="000000"/>
          <w:lang w:val="en-CA"/>
        </w:rPr>
        <w:br/>
      </w:r>
      <w:r w:rsidR="00F26564" w:rsidRPr="005754B4">
        <w:rPr>
          <w:rFonts w:ascii="Times New Roman" w:eastAsia="Times New Roman" w:hAnsi="Times New Roman" w:cs="Times New Roman"/>
          <w:b/>
          <w:bCs/>
          <w:i/>
          <w:iCs/>
          <w:color w:val="000000"/>
          <w:lang w:val="en-CA"/>
        </w:rPr>
        <w:br/>
      </w:r>
      <w:r w:rsidRPr="005754B4">
        <w:rPr>
          <w:rFonts w:ascii="Times New Roman" w:eastAsia="Times New Roman" w:hAnsi="Times New Roman" w:cs="Times New Roman"/>
          <w:b/>
          <w:bCs/>
          <w:i/>
          <w:iCs/>
          <w:color w:val="000000"/>
          <w:shd w:val="clear" w:color="auto" w:fill="FFFFFF"/>
          <w:lang w:val="en-CA"/>
        </w:rPr>
        <w:lastRenderedPageBreak/>
        <w:t xml:space="preserve">(1) </w:t>
      </w:r>
      <w:r w:rsidR="00F26564" w:rsidRPr="005754B4">
        <w:rPr>
          <w:rFonts w:ascii="Times New Roman" w:eastAsia="Times New Roman" w:hAnsi="Times New Roman" w:cs="Times New Roman"/>
          <w:b/>
          <w:bCs/>
          <w:i/>
          <w:iCs/>
          <w:color w:val="000000"/>
          <w:shd w:val="clear" w:color="auto" w:fill="FFFFFF"/>
          <w:lang w:val="en-CA"/>
        </w:rPr>
        <w:t>While I’m compelled by these general conclusions, I must admit that some of the details of the</w:t>
      </w:r>
      <w:r w:rsidR="00F26564" w:rsidRPr="005754B4">
        <w:rPr>
          <w:rFonts w:ascii="Times New Roman" w:eastAsia="Times New Roman" w:hAnsi="Times New Roman" w:cs="Times New Roman"/>
          <w:b/>
          <w:bCs/>
          <w:color w:val="000000"/>
          <w:shd w:val="clear" w:color="auto" w:fill="FFFFFF"/>
          <w:lang w:val="en-CA"/>
        </w:rPr>
        <w:t xml:space="preserve"> </w:t>
      </w:r>
      <w:r w:rsidR="00F26564" w:rsidRPr="005754B4">
        <w:rPr>
          <w:rFonts w:ascii="Times New Roman" w:eastAsia="Times New Roman" w:hAnsi="Times New Roman" w:cs="Times New Roman"/>
          <w:b/>
          <w:bCs/>
          <w:i/>
          <w:iCs/>
          <w:color w:val="000000"/>
          <w:shd w:val="clear" w:color="auto" w:fill="FFFFFF"/>
          <w:lang w:val="en-CA"/>
        </w:rPr>
        <w:t>results, particularly those from the DDM model, were difficult for me to follow. This likely reflects my relative unfamiliarity with these models, but I’m also left wondering how much a noisy 8-parameter model can teach us beyond what the qualitative results already show. I specifically worry about how the authors try to disentangle attention to outcomes and the weights put on those outcomes in their DDM model. Although I see how the model is meant to disambiguate these things, the two are presumably so connected that it seems like one of these things may merely serve as a noisy proxy of the other. That is, because attention isn’t manipulated in the study (it is endogenous), I suspect that people who, for example, have a high fitted w_other parameter but don’t attend to others’ outcomes much are actually just less prosocial than those who have a high w_other and do attend to</w:t>
      </w:r>
      <w:r w:rsidR="00F26564" w:rsidRPr="005754B4">
        <w:rPr>
          <w:rFonts w:ascii="Times New Roman" w:eastAsia="Times New Roman" w:hAnsi="Times New Roman" w:cs="Times New Roman"/>
          <w:b/>
          <w:bCs/>
          <w:i/>
          <w:iCs/>
          <w:color w:val="000000"/>
          <w:lang w:val="en-CA"/>
        </w:rPr>
        <w:br/>
      </w:r>
      <w:r w:rsidR="00F26564" w:rsidRPr="005754B4">
        <w:rPr>
          <w:rFonts w:ascii="Times New Roman" w:eastAsia="Times New Roman" w:hAnsi="Times New Roman" w:cs="Times New Roman"/>
          <w:b/>
          <w:bCs/>
          <w:i/>
          <w:iCs/>
          <w:color w:val="000000"/>
          <w:shd w:val="clear" w:color="auto" w:fill="FFFFFF"/>
          <w:lang w:val="en-CA"/>
        </w:rPr>
        <w:t>others’ outcome (cf. lines 377–378). In other words, the weights and attention terms are picking up on a common latent variable rather than measuring distinct features of some cognitive process. I’m not sure how much of a difference this makes for the authors’ conclusions, but it does make me question how much the model can actually get at cognitive mechanism. </w:t>
      </w:r>
      <w:r w:rsidR="00F26564" w:rsidRPr="005754B4">
        <w:rPr>
          <w:rFonts w:ascii="Times New Roman" w:eastAsia="Times New Roman" w:hAnsi="Times New Roman" w:cs="Times New Roman"/>
          <w:b/>
          <w:bCs/>
          <w:i/>
          <w:iCs/>
          <w:color w:val="000000"/>
          <w:lang w:val="en-CA"/>
        </w:rPr>
        <w:br/>
      </w:r>
    </w:p>
    <w:p w14:paraId="7248AEF6" w14:textId="77777777" w:rsidR="00155F1C" w:rsidRDefault="00B153CC" w:rsidP="00D4111A">
      <w:pPr>
        <w:rPr>
          <w:rFonts w:ascii="Times New Roman" w:eastAsia="Times New Roman" w:hAnsi="Times New Roman" w:cs="Times New Roman"/>
          <w:lang w:val="en-CA"/>
        </w:rPr>
      </w:pPr>
      <w:r>
        <w:rPr>
          <w:rFonts w:ascii="Times New Roman" w:eastAsia="Times New Roman" w:hAnsi="Times New Roman" w:cs="Times New Roman"/>
          <w:color w:val="000000"/>
          <w:lang w:val="en-CA"/>
        </w:rPr>
        <w:t>We thank the reviewer here f</w:t>
      </w:r>
      <w:r w:rsidRPr="006648FD">
        <w:rPr>
          <w:rFonts w:ascii="Times New Roman" w:eastAsia="Times New Roman" w:hAnsi="Times New Roman" w:cs="Times New Roman"/>
          <w:lang w:val="en-CA"/>
        </w:rPr>
        <w:t>or their encouraging remarks</w:t>
      </w:r>
      <w:r w:rsidR="001C021D" w:rsidRPr="006648FD">
        <w:rPr>
          <w:rFonts w:ascii="Times New Roman" w:eastAsia="Times New Roman" w:hAnsi="Times New Roman" w:cs="Times New Roman"/>
          <w:lang w:val="en-CA"/>
        </w:rPr>
        <w:t xml:space="preserve"> and agree that it is often difficult to</w:t>
      </w:r>
      <w:r w:rsidRPr="006648FD">
        <w:rPr>
          <w:rFonts w:ascii="Times New Roman" w:eastAsia="Times New Roman" w:hAnsi="Times New Roman" w:cs="Times New Roman"/>
          <w:lang w:val="en-CA"/>
        </w:rPr>
        <w:t xml:space="preserve"> fully disentangle the variance associated with attention and </w:t>
      </w:r>
      <w:r w:rsidR="006676EE" w:rsidRPr="006648FD">
        <w:rPr>
          <w:rFonts w:ascii="Times New Roman" w:eastAsia="Times New Roman" w:hAnsi="Times New Roman" w:cs="Times New Roman"/>
          <w:lang w:val="en-CA"/>
        </w:rPr>
        <w:t xml:space="preserve">evaluative </w:t>
      </w:r>
      <w:r w:rsidRPr="006648FD">
        <w:rPr>
          <w:rFonts w:ascii="Times New Roman" w:eastAsia="Times New Roman" w:hAnsi="Times New Roman" w:cs="Times New Roman"/>
          <w:lang w:val="en-CA"/>
        </w:rPr>
        <w:t>weight</w:t>
      </w:r>
      <w:r w:rsidR="006676EE" w:rsidRPr="006648FD">
        <w:rPr>
          <w:rFonts w:ascii="Times New Roman" w:eastAsia="Times New Roman" w:hAnsi="Times New Roman" w:cs="Times New Roman"/>
          <w:lang w:val="en-CA"/>
        </w:rPr>
        <w:t>s</w:t>
      </w:r>
      <w:r w:rsidRPr="006648FD">
        <w:rPr>
          <w:rFonts w:ascii="Times New Roman" w:eastAsia="Times New Roman" w:hAnsi="Times New Roman" w:cs="Times New Roman"/>
          <w:lang w:val="en-CA"/>
        </w:rPr>
        <w:t>. We also acknowledge that this</w:t>
      </w:r>
      <w:r w:rsidR="006676EE" w:rsidRPr="006648FD">
        <w:rPr>
          <w:rFonts w:ascii="Times New Roman" w:eastAsia="Times New Roman" w:hAnsi="Times New Roman" w:cs="Times New Roman"/>
          <w:lang w:val="en-CA"/>
        </w:rPr>
        <w:t xml:space="preserve"> may be a limitation of our design as we did not manipulate attention. Additionally, we do not exclude the possibility that evaluation and attention are picking up on a common latent variable. </w:t>
      </w:r>
    </w:p>
    <w:p w14:paraId="1741690D" w14:textId="75AA118D" w:rsidR="00155F1C" w:rsidRDefault="00155F1C" w:rsidP="00D4111A">
      <w:pPr>
        <w:rPr>
          <w:rFonts w:ascii="Times New Roman" w:eastAsia="Times New Roman" w:hAnsi="Times New Roman" w:cs="Times New Roman"/>
          <w:lang w:val="en-CA"/>
        </w:rPr>
      </w:pPr>
    </w:p>
    <w:p w14:paraId="47A7357F" w14:textId="2E928D20" w:rsidR="00155F1C" w:rsidRDefault="00155F1C" w:rsidP="00D4111A">
      <w:pPr>
        <w:rPr>
          <w:rFonts w:ascii="Times New Roman" w:eastAsia="Times New Roman" w:hAnsi="Times New Roman" w:cs="Times New Roman"/>
          <w:lang w:val="en-CA"/>
        </w:rPr>
      </w:pPr>
      <w:r w:rsidRPr="006648FD">
        <w:rPr>
          <w:rFonts w:ascii="Times New Roman" w:eastAsia="Times New Roman" w:hAnsi="Times New Roman" w:cs="Times New Roman"/>
          <w:lang w:val="en-CA"/>
        </w:rPr>
        <w:t>Precisely, we believe that social preferences more generally drive these manifestations. Under low time pressure, social preferences manifest primarily in the evaluative weights due to ample opportunity for information gathering and few constraints on attentional search. However, under high time pressure, processing constraints drive the emergence of attentional search biases that prioritize preferred information to compensate for the shortened decision duration.</w:t>
      </w:r>
      <w:r>
        <w:rPr>
          <w:rFonts w:ascii="Times New Roman" w:eastAsia="Times New Roman" w:hAnsi="Times New Roman" w:cs="Times New Roman"/>
          <w:lang w:val="en-CA"/>
        </w:rPr>
        <w:t xml:space="preserve"> To show that attention and evaluation have distinct patterns of influence over choice behavior, we have now conducted (1) extensive model comparison and (2) a second study where we manipulated attention.</w:t>
      </w:r>
    </w:p>
    <w:p w14:paraId="622815E4" w14:textId="2E1A727F" w:rsidR="00EA4174" w:rsidRPr="006648FD" w:rsidRDefault="00155F1C" w:rsidP="00D4111A">
      <w:pPr>
        <w:rPr>
          <w:rFonts w:ascii="Times New Roman" w:eastAsia="Times New Roman" w:hAnsi="Times New Roman" w:cs="Times New Roman"/>
          <w:lang w:val="en-CA"/>
        </w:rPr>
      </w:pPr>
      <w:r w:rsidRPr="006648FD">
        <w:rPr>
          <w:rFonts w:ascii="Times New Roman" w:eastAsia="Times New Roman" w:hAnsi="Times New Roman" w:cs="Times New Roman"/>
          <w:lang w:val="en-CA"/>
        </w:rPr>
        <w:t xml:space="preserve"> </w:t>
      </w:r>
    </w:p>
    <w:p w14:paraId="0BD50509" w14:textId="1E44098A" w:rsidR="00FF25E7" w:rsidRPr="006648FD" w:rsidRDefault="00155F1C" w:rsidP="00155F1C">
      <w:pPr>
        <w:rPr>
          <w:rFonts w:ascii="Times New Roman" w:eastAsia="Times New Roman" w:hAnsi="Times New Roman" w:cs="Times New Roman"/>
          <w:lang w:val="en-CA"/>
        </w:rPr>
      </w:pPr>
      <w:r>
        <w:rPr>
          <w:rFonts w:ascii="Times New Roman" w:eastAsia="Times New Roman" w:hAnsi="Times New Roman" w:cs="Times New Roman"/>
          <w:lang w:val="en-CA"/>
        </w:rPr>
        <w:t xml:space="preserve">In summary, our model comparisons </w:t>
      </w:r>
      <w:r w:rsidRPr="006648FD">
        <w:rPr>
          <w:rFonts w:ascii="Times New Roman" w:eastAsia="Times New Roman" w:hAnsi="Times New Roman" w:cs="Times New Roman"/>
          <w:lang w:val="en-CA"/>
        </w:rPr>
        <w:t>(see Model Comparison section</w:t>
      </w:r>
      <w:r>
        <w:rPr>
          <w:rFonts w:ascii="Times New Roman" w:eastAsia="Times New Roman" w:hAnsi="Times New Roman" w:cs="Times New Roman"/>
          <w:lang w:val="en-CA"/>
        </w:rPr>
        <w:t xml:space="preserve"> on pg. 18-20</w:t>
      </w:r>
      <w:r w:rsidRPr="006648FD">
        <w:rPr>
          <w:rFonts w:ascii="Times New Roman" w:eastAsia="Times New Roman" w:hAnsi="Times New Roman" w:cs="Times New Roman"/>
          <w:lang w:val="en-CA"/>
        </w:rPr>
        <w:t>)</w:t>
      </w:r>
      <w:r>
        <w:rPr>
          <w:rFonts w:ascii="Times New Roman" w:eastAsia="Times New Roman" w:hAnsi="Times New Roman" w:cs="Times New Roman"/>
          <w:lang w:val="en-CA"/>
        </w:rPr>
        <w:t xml:space="preserve"> strongly suggest that some variability in choice </w:t>
      </w:r>
      <w:r w:rsidR="007A2D58" w:rsidRPr="007A2D58">
        <w:rPr>
          <w:rFonts w:ascii="Times New Roman" w:eastAsia="Times New Roman" w:hAnsi="Times New Roman" w:cs="Times New Roman"/>
          <w:highlight w:val="magenta"/>
          <w:lang w:val="en-CA"/>
        </w:rPr>
        <w:t>is</w:t>
      </w:r>
      <w:r>
        <w:rPr>
          <w:rFonts w:ascii="Times New Roman" w:eastAsia="Times New Roman" w:hAnsi="Times New Roman" w:cs="Times New Roman"/>
          <w:lang w:val="en-CA"/>
        </w:rPr>
        <w:t xml:space="preserve"> highly specific to moment-to-moment attention deployment that changes under time pressure. Specifically, we find that a model not accounting for attention fails to predict changes in generous choice under time pressure, showing that evaluative weights on their own in insufficient to capture the all the variability in choice behavior. </w:t>
      </w:r>
    </w:p>
    <w:p w14:paraId="4D5FCCAE" w14:textId="77777777" w:rsidR="00FF25E7" w:rsidRDefault="00FF25E7" w:rsidP="00D4111A">
      <w:pPr>
        <w:rPr>
          <w:rFonts w:ascii="Times New Roman" w:eastAsia="Times New Roman" w:hAnsi="Times New Roman" w:cs="Times New Roman"/>
          <w:color w:val="000000"/>
          <w:lang w:val="en-CA"/>
        </w:rPr>
      </w:pPr>
    </w:p>
    <w:p w14:paraId="28D3EB9F" w14:textId="1CFBB872" w:rsidR="005F44EF" w:rsidRDefault="00155F1C" w:rsidP="005F44EF">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Our</w:t>
      </w:r>
      <w:r w:rsidR="003232BD" w:rsidRPr="00B6055D">
        <w:rPr>
          <w:rFonts w:ascii="Times New Roman" w:eastAsia="Times New Roman" w:hAnsi="Times New Roman" w:cs="Times New Roman"/>
          <w:color w:val="000000"/>
          <w:shd w:val="clear" w:color="auto" w:fill="FFFFFF"/>
          <w:lang w:val="en-CA"/>
        </w:rPr>
        <w:t xml:space="preserve"> follow-up study</w:t>
      </w:r>
      <w:r>
        <w:rPr>
          <w:rFonts w:ascii="Times New Roman" w:eastAsia="Times New Roman" w:hAnsi="Times New Roman" w:cs="Times New Roman"/>
          <w:color w:val="000000"/>
          <w:shd w:val="clear" w:color="auto" w:fill="FFFFFF"/>
          <w:lang w:val="en-CA"/>
        </w:rPr>
        <w:t xml:space="preserve"> manipulating attention</w:t>
      </w:r>
      <w:bookmarkStart w:id="4" w:name="_GoBack"/>
      <w:bookmarkEnd w:id="4"/>
      <w:del w:id="5" w:author="Cendri Hutcherson" w:date="2020-02-18T09:43:00Z">
        <w:r w:rsidDel="007A2D58">
          <w:rPr>
            <w:rFonts w:ascii="Times New Roman" w:eastAsia="Times New Roman" w:hAnsi="Times New Roman" w:cs="Times New Roman"/>
            <w:color w:val="000000"/>
            <w:shd w:val="clear" w:color="auto" w:fill="FFFFFF"/>
            <w:lang w:val="en-CA"/>
          </w:rPr>
          <w:delText>,</w:delText>
        </w:r>
      </w:del>
      <w:r>
        <w:rPr>
          <w:rFonts w:ascii="Times New Roman" w:eastAsia="Times New Roman" w:hAnsi="Times New Roman" w:cs="Times New Roman"/>
          <w:color w:val="000000"/>
          <w:shd w:val="clear" w:color="auto" w:fill="FFFFFF"/>
          <w:lang w:val="en-CA"/>
        </w:rPr>
        <w:t xml:space="preserve"> also supports the distinct role of attention</w:t>
      </w:r>
      <w:r w:rsidR="00643567">
        <w:rPr>
          <w:rFonts w:ascii="Times New Roman" w:eastAsia="Times New Roman" w:hAnsi="Times New Roman" w:cs="Times New Roman"/>
          <w:color w:val="000000"/>
          <w:shd w:val="clear" w:color="auto" w:fill="FFFFFF"/>
          <w:lang w:val="en-CA"/>
        </w:rPr>
        <w:t xml:space="preserve"> independent of dispositional social preferences</w:t>
      </w:r>
      <w:r>
        <w:rPr>
          <w:rFonts w:ascii="Times New Roman" w:eastAsia="Times New Roman" w:hAnsi="Times New Roman" w:cs="Times New Roman"/>
          <w:color w:val="000000"/>
          <w:shd w:val="clear" w:color="auto" w:fill="FFFFFF"/>
          <w:lang w:val="en-CA"/>
        </w:rPr>
        <w:t xml:space="preserve"> in the choice process. </w:t>
      </w:r>
      <w:r w:rsidR="005F44EF">
        <w:rPr>
          <w:rFonts w:ascii="Times New Roman" w:eastAsia="Times New Roman" w:hAnsi="Times New Roman" w:cs="Times New Roman"/>
          <w:color w:val="000000"/>
          <w:shd w:val="clear" w:color="auto" w:fill="FFFFFF"/>
          <w:lang w:val="en-CA"/>
        </w:rPr>
        <w:t>In this study we find confirmatory evidence that</w:t>
      </w:r>
      <w:r w:rsidR="00643567">
        <w:rPr>
          <w:rFonts w:ascii="Times New Roman" w:eastAsia="Times New Roman" w:hAnsi="Times New Roman" w:cs="Times New Roman"/>
          <w:color w:val="000000"/>
          <w:shd w:val="clear" w:color="auto" w:fill="FFFFFF"/>
          <w:lang w:val="en-CA"/>
        </w:rPr>
        <w:t xml:space="preserve"> </w:t>
      </w:r>
      <w:r w:rsidR="005F44EF">
        <w:rPr>
          <w:rFonts w:ascii="Times New Roman" w:eastAsia="Times New Roman" w:hAnsi="Times New Roman" w:cs="Times New Roman"/>
          <w:color w:val="000000"/>
          <w:shd w:val="clear" w:color="auto" w:fill="FFFFFF"/>
          <w:lang w:val="en-CA"/>
        </w:rPr>
        <w:t>attention</w:t>
      </w:r>
      <w:r w:rsidR="00643567">
        <w:rPr>
          <w:rFonts w:ascii="Times New Roman" w:eastAsia="Times New Roman" w:hAnsi="Times New Roman" w:cs="Times New Roman"/>
          <w:color w:val="000000"/>
          <w:shd w:val="clear" w:color="auto" w:fill="FFFFFF"/>
          <w:lang w:val="en-CA"/>
        </w:rPr>
        <w:t xml:space="preserve"> </w:t>
      </w:r>
      <w:r w:rsidR="005F44EF">
        <w:rPr>
          <w:rFonts w:ascii="Times New Roman" w:eastAsia="Times New Roman" w:hAnsi="Times New Roman" w:cs="Times New Roman"/>
          <w:color w:val="000000"/>
          <w:shd w:val="clear" w:color="auto" w:fill="FFFFFF"/>
          <w:lang w:val="en-CA"/>
        </w:rPr>
        <w:t xml:space="preserve">drives generous choice, specifically under time pressure. </w:t>
      </w:r>
      <w:r w:rsidR="00643567">
        <w:rPr>
          <w:rFonts w:ascii="Times New Roman" w:eastAsia="Times New Roman" w:hAnsi="Times New Roman" w:cs="Times New Roman"/>
          <w:color w:val="000000"/>
          <w:shd w:val="clear" w:color="auto" w:fill="FFFFFF"/>
          <w:lang w:val="en-CA"/>
        </w:rPr>
        <w:t>Notably, forcing participants to look</w:t>
      </w:r>
      <w:r w:rsidR="005F44EF">
        <w:rPr>
          <w:rFonts w:ascii="Times New Roman" w:eastAsia="Times New Roman" w:hAnsi="Times New Roman" w:cs="Times New Roman"/>
          <w:color w:val="000000"/>
          <w:shd w:val="clear" w:color="auto" w:fill="FFFFFF"/>
          <w:lang w:val="en-CA"/>
        </w:rPr>
        <w:t xml:space="preserve"> at self-outcomes first predicted less generous behavior under time pressure but not under time. </w:t>
      </w:r>
      <w:r w:rsidR="00643567">
        <w:rPr>
          <w:rFonts w:ascii="Times New Roman" w:eastAsia="Times New Roman" w:hAnsi="Times New Roman" w:cs="Times New Roman"/>
          <w:color w:val="000000"/>
          <w:shd w:val="clear" w:color="auto" w:fill="FFFFFF"/>
          <w:lang w:val="en-CA"/>
        </w:rPr>
        <w:t xml:space="preserve">Here, participant’s attention is exogenously directed and thus, independent of their dispositional social preferences. These effects strongly support a distinct causal mechanism for attention’s effect on choice processes independent of evaluative </w:t>
      </w:r>
      <w:r w:rsidR="00643567">
        <w:rPr>
          <w:rFonts w:ascii="Times New Roman" w:eastAsia="Times New Roman" w:hAnsi="Times New Roman" w:cs="Times New Roman"/>
          <w:color w:val="000000"/>
          <w:shd w:val="clear" w:color="auto" w:fill="FFFFFF"/>
          <w:lang w:val="en-CA"/>
        </w:rPr>
        <w:lastRenderedPageBreak/>
        <w:t xml:space="preserve">weights. </w:t>
      </w:r>
      <w:r w:rsidR="005F44EF">
        <w:rPr>
          <w:rFonts w:ascii="Times New Roman" w:eastAsia="Times New Roman" w:hAnsi="Times New Roman" w:cs="Times New Roman"/>
          <w:color w:val="000000"/>
          <w:shd w:val="clear" w:color="auto" w:fill="FFFFFF"/>
          <w:lang w:val="en-CA"/>
        </w:rPr>
        <w:t>We have included these new findings in a section at the end of the results section “F</w:t>
      </w:r>
      <w:r w:rsidR="005F44EF" w:rsidRPr="00E91BEF">
        <w:rPr>
          <w:rFonts w:ascii="Times New Roman" w:eastAsia="Times New Roman" w:hAnsi="Times New Roman" w:cs="Times New Roman"/>
          <w:color w:val="000000"/>
          <w:shd w:val="clear" w:color="auto" w:fill="FFFFFF"/>
          <w:lang w:val="en-CA"/>
        </w:rPr>
        <w:t>orced attention to others’ outcomes increases generosity under time pressure</w:t>
      </w:r>
      <w:r w:rsidR="005F44EF">
        <w:rPr>
          <w:rFonts w:ascii="Times New Roman" w:eastAsia="Times New Roman" w:hAnsi="Times New Roman" w:cs="Times New Roman"/>
          <w:color w:val="000000"/>
          <w:shd w:val="clear" w:color="auto" w:fill="FFFFFF"/>
          <w:lang w:val="en-CA"/>
        </w:rPr>
        <w:t>”, copied below for convenience.</w:t>
      </w:r>
    </w:p>
    <w:p w14:paraId="325FA013" w14:textId="77777777" w:rsidR="00A66E6E" w:rsidRPr="004246F1" w:rsidRDefault="00A66E6E" w:rsidP="0053027F">
      <w:pPr>
        <w:pStyle w:val="Heading2"/>
        <w:spacing w:line="240" w:lineRule="auto"/>
        <w:rPr>
          <w:b w:val="0"/>
          <w:bCs/>
        </w:rPr>
      </w:pPr>
    </w:p>
    <w:p w14:paraId="7F04A0BA" w14:textId="0FAB1C0C" w:rsidR="0053027F" w:rsidRPr="004246F1" w:rsidRDefault="0053027F" w:rsidP="0053027F">
      <w:pPr>
        <w:pStyle w:val="Heading2"/>
        <w:spacing w:line="240" w:lineRule="auto"/>
        <w:rPr>
          <w:b w:val="0"/>
          <w:bCs/>
          <w:i/>
          <w:iCs/>
        </w:rPr>
      </w:pPr>
      <w:r w:rsidRPr="004246F1">
        <w:rPr>
          <w:b w:val="0"/>
          <w:bCs/>
        </w:rPr>
        <w:t xml:space="preserve">Results: </w:t>
      </w:r>
      <w:r w:rsidRPr="004246F1">
        <w:rPr>
          <w:b w:val="0"/>
          <w:bCs/>
          <w:i/>
          <w:iCs/>
        </w:rPr>
        <w:t>Forced attention to others’ outcomes increases generosity under time pressure</w:t>
      </w:r>
    </w:p>
    <w:p w14:paraId="76A5B791" w14:textId="77777777" w:rsidR="006648FD" w:rsidRDefault="0053027F" w:rsidP="006648FD">
      <w:pPr>
        <w:rPr>
          <w:rFonts w:ascii="Times New Roman" w:eastAsia="Times New Roman" w:hAnsi="Times New Roman" w:cs="Times New Roman"/>
          <w:highlight w:val="yellow"/>
        </w:rPr>
      </w:pPr>
      <w:r>
        <w:rPr>
          <w:rFonts w:ascii="Times New Roman" w:eastAsia="Times New Roman" w:hAnsi="Times New Roman" w:cs="Times New Roman"/>
          <w:highlight w:val="yellow"/>
        </w:rPr>
        <w:t>“</w:t>
      </w:r>
      <w:r>
        <w:rPr>
          <w:rFonts w:ascii="Times New Roman" w:eastAsia="Times New Roman" w:hAnsi="Times New Roman" w:cs="Times New Roman"/>
          <w:highlight w:val="yellow"/>
        </w:rPr>
        <w:tab/>
      </w:r>
      <w:r w:rsidR="006648FD">
        <w:rPr>
          <w:rFonts w:ascii="Times New Roman" w:eastAsia="Times New Roman" w:hAnsi="Times New Roman" w:cs="Times New Roman"/>
          <w:highlight w:val="yellow"/>
        </w:rPr>
        <w:t>Our model suggests a causal account in which attention, driven in part by social preferences, directly influences the choices people make, especially under time pressure. However, the evidence we provided so far is largely correlational.  Thus, t</w:t>
      </w:r>
      <w:r w:rsidR="006648FD" w:rsidRPr="00841069">
        <w:rPr>
          <w:rFonts w:ascii="Times New Roman" w:eastAsia="Times New Roman" w:hAnsi="Times New Roman" w:cs="Times New Roman"/>
          <w:highlight w:val="yellow"/>
        </w:rPr>
        <w:t xml:space="preserve">o </w:t>
      </w:r>
      <w:r w:rsidR="006648FD">
        <w:rPr>
          <w:rFonts w:ascii="Times New Roman" w:eastAsia="Times New Roman" w:hAnsi="Times New Roman" w:cs="Times New Roman"/>
          <w:highlight w:val="yellow"/>
        </w:rPr>
        <w:t xml:space="preserve">further </w:t>
      </w:r>
      <w:r w:rsidR="006648FD" w:rsidRPr="00841069">
        <w:rPr>
          <w:rFonts w:ascii="Times New Roman" w:eastAsia="Times New Roman" w:hAnsi="Times New Roman" w:cs="Times New Roman"/>
          <w:highlight w:val="yellow"/>
        </w:rPr>
        <w:t>test attention’s causal influence on altruistic choice, we conducted a second</w:t>
      </w:r>
      <w:r w:rsidR="006648FD">
        <w:rPr>
          <w:rFonts w:ascii="Times New Roman" w:eastAsia="Times New Roman" w:hAnsi="Times New Roman" w:cs="Times New Roman"/>
          <w:highlight w:val="yellow"/>
        </w:rPr>
        <w:t>, on-line</w:t>
      </w:r>
      <w:r w:rsidR="006648FD" w:rsidRPr="00841069">
        <w:rPr>
          <w:rFonts w:ascii="Times New Roman" w:eastAsia="Times New Roman" w:hAnsi="Times New Roman" w:cs="Times New Roman"/>
          <w:highlight w:val="yellow"/>
        </w:rPr>
        <w:t xml:space="preserve"> study where we manipulated participant’s attention to </w:t>
      </w:r>
      <w:r w:rsidR="006648FD">
        <w:rPr>
          <w:rFonts w:ascii="Times New Roman" w:eastAsia="Times New Roman" w:hAnsi="Times New Roman" w:cs="Times New Roman"/>
          <w:highlight w:val="yellow"/>
        </w:rPr>
        <w:t>$Self</w:t>
      </w:r>
      <w:r w:rsidR="006648FD" w:rsidRPr="00841069">
        <w:rPr>
          <w:rFonts w:ascii="Times New Roman" w:eastAsia="Times New Roman" w:hAnsi="Times New Roman" w:cs="Times New Roman"/>
          <w:highlight w:val="yellow"/>
        </w:rPr>
        <w:t xml:space="preserve"> and </w:t>
      </w:r>
      <w:r w:rsidR="006648FD">
        <w:rPr>
          <w:rFonts w:ascii="Times New Roman" w:eastAsia="Times New Roman" w:hAnsi="Times New Roman" w:cs="Times New Roman"/>
          <w:highlight w:val="yellow"/>
        </w:rPr>
        <w:t>$Other</w:t>
      </w:r>
      <w:r w:rsidR="006648FD" w:rsidRPr="00841069">
        <w:rPr>
          <w:rFonts w:ascii="Times New Roman" w:eastAsia="Times New Roman" w:hAnsi="Times New Roman" w:cs="Times New Roman"/>
          <w:highlight w:val="yellow"/>
        </w:rPr>
        <w:t>. In this study, participants (N = 200) completed similar dictator games under high and low time pressure</w:t>
      </w:r>
      <w:r w:rsidR="006648FD">
        <w:rPr>
          <w:rFonts w:ascii="Times New Roman" w:eastAsia="Times New Roman" w:hAnsi="Times New Roman" w:cs="Times New Roman"/>
          <w:highlight w:val="yellow"/>
        </w:rPr>
        <w:t xml:space="preserve"> (see Methods for more details), using mouse clicks to </w:t>
      </w:r>
      <w:r w:rsidR="006648FD" w:rsidRPr="00841069">
        <w:rPr>
          <w:rFonts w:ascii="Times New Roman" w:eastAsia="Times New Roman" w:hAnsi="Times New Roman" w:cs="Times New Roman"/>
          <w:highlight w:val="yellow"/>
        </w:rPr>
        <w:t>reveal choice attribute</w:t>
      </w:r>
      <w:r w:rsidR="006648FD">
        <w:rPr>
          <w:rFonts w:ascii="Times New Roman" w:eastAsia="Times New Roman" w:hAnsi="Times New Roman" w:cs="Times New Roman"/>
          <w:highlight w:val="yellow"/>
        </w:rPr>
        <w:t>s</w:t>
      </w:r>
      <w:r w:rsidR="006648FD" w:rsidRPr="00841069">
        <w:rPr>
          <w:rFonts w:ascii="Times New Roman" w:eastAsia="Times New Roman" w:hAnsi="Times New Roman" w:cs="Times New Roman"/>
          <w:highlight w:val="yellow"/>
        </w:rPr>
        <w:t xml:space="preserve"> ($Self or $Other) </w:t>
      </w:r>
      <w:r w:rsidR="006648FD">
        <w:rPr>
          <w:rFonts w:ascii="Times New Roman" w:eastAsia="Times New Roman" w:hAnsi="Times New Roman" w:cs="Times New Roman"/>
          <w:highlight w:val="yellow"/>
        </w:rPr>
        <w:t>in a manner that approximated eye gaze in Study 1. Importantly, o</w:t>
      </w:r>
      <w:r w:rsidR="006648FD" w:rsidRPr="00841069">
        <w:rPr>
          <w:rFonts w:ascii="Times New Roman" w:eastAsia="Times New Roman" w:hAnsi="Times New Roman" w:cs="Times New Roman"/>
          <w:highlight w:val="yellow"/>
        </w:rPr>
        <w:t xml:space="preserve">n some trials, they </w:t>
      </w:r>
      <w:r w:rsidR="006648FD">
        <w:rPr>
          <w:rFonts w:ascii="Times New Roman" w:eastAsia="Times New Roman" w:hAnsi="Times New Roman" w:cs="Times New Roman"/>
          <w:highlight w:val="yellow"/>
        </w:rPr>
        <w:t>could choose</w:t>
      </w:r>
      <w:r w:rsidR="006648FD" w:rsidRPr="00841069">
        <w:rPr>
          <w:rFonts w:ascii="Times New Roman" w:eastAsia="Times New Roman" w:hAnsi="Times New Roman" w:cs="Times New Roman"/>
          <w:highlight w:val="yellow"/>
        </w:rPr>
        <w:t xml:space="preserve"> </w:t>
      </w:r>
      <w:r w:rsidR="006648FD">
        <w:rPr>
          <w:rFonts w:ascii="Times New Roman" w:eastAsia="Times New Roman" w:hAnsi="Times New Roman" w:cs="Times New Roman"/>
          <w:highlight w:val="yellow"/>
        </w:rPr>
        <w:t xml:space="preserve">which attribute to click on first. </w:t>
      </w:r>
      <w:r w:rsidR="006648FD" w:rsidRPr="00841069">
        <w:rPr>
          <w:rFonts w:ascii="Times New Roman" w:eastAsia="Times New Roman" w:hAnsi="Times New Roman" w:cs="Times New Roman"/>
          <w:highlight w:val="yellow"/>
        </w:rPr>
        <w:t xml:space="preserve">On other trials, they were forced to </w:t>
      </w:r>
      <w:r w:rsidR="006648FD">
        <w:rPr>
          <w:rFonts w:ascii="Times New Roman" w:eastAsia="Times New Roman" w:hAnsi="Times New Roman" w:cs="Times New Roman"/>
          <w:highlight w:val="yellow"/>
        </w:rPr>
        <w:t>click on</w:t>
      </w:r>
      <w:r w:rsidR="006648FD" w:rsidRPr="00841069">
        <w:rPr>
          <w:rFonts w:ascii="Times New Roman" w:eastAsia="Times New Roman" w:hAnsi="Times New Roman" w:cs="Times New Roman"/>
          <w:highlight w:val="yellow"/>
        </w:rPr>
        <w:t xml:space="preserve"> </w:t>
      </w:r>
      <w:r w:rsidR="006648FD">
        <w:rPr>
          <w:rFonts w:ascii="Times New Roman" w:eastAsia="Times New Roman" w:hAnsi="Times New Roman" w:cs="Times New Roman"/>
          <w:highlight w:val="yellow"/>
        </w:rPr>
        <w:t xml:space="preserve">either </w:t>
      </w:r>
      <w:r w:rsidR="006648FD" w:rsidRPr="00841069">
        <w:rPr>
          <w:rFonts w:ascii="Times New Roman" w:eastAsia="Times New Roman" w:hAnsi="Times New Roman" w:cs="Times New Roman"/>
          <w:highlight w:val="yellow"/>
        </w:rPr>
        <w:t xml:space="preserve">$Self or $Other first. </w:t>
      </w:r>
      <w:r w:rsidR="006648FD">
        <w:rPr>
          <w:rFonts w:ascii="Times New Roman" w:eastAsia="Times New Roman" w:hAnsi="Times New Roman" w:cs="Times New Roman"/>
          <w:highlight w:val="yellow"/>
        </w:rPr>
        <w:t xml:space="preserve">For parallelism with Study 1, we use the term “fixation” to describe when participants clicked on an attribute. </w:t>
      </w:r>
    </w:p>
    <w:p w14:paraId="4E803FB1" w14:textId="77777777" w:rsidR="006648FD" w:rsidRDefault="006648FD" w:rsidP="006648FD">
      <w:pPr>
        <w:ind w:firstLine="720"/>
        <w:rPr>
          <w:rFonts w:ascii="Times New Roman" w:eastAsia="Times New Roman" w:hAnsi="Times New Roman" w:cs="Times New Roman"/>
          <w:highlight w:val="yellow"/>
        </w:rPr>
      </w:pPr>
      <w:r>
        <w:rPr>
          <w:rFonts w:ascii="Times New Roman" w:eastAsia="Times New Roman" w:hAnsi="Times New Roman" w:cs="Times New Roman"/>
          <w:highlight w:val="yellow"/>
        </w:rPr>
        <w:t>This design allowed us to test the causal importance of attention. If early attention derives its influence on choice only through its relationship with dispositional social preferences, first fixations should have little to no effect when they are exogenously controlled. To examine this possibility, we u</w:t>
      </w:r>
      <w:r w:rsidRPr="00841069">
        <w:rPr>
          <w:rFonts w:ascii="Times New Roman" w:eastAsia="Times New Roman" w:hAnsi="Times New Roman" w:cs="Times New Roman"/>
          <w:highlight w:val="yellow"/>
        </w:rPr>
        <w:t>s</w:t>
      </w:r>
      <w:r>
        <w:rPr>
          <w:rFonts w:ascii="Times New Roman" w:eastAsia="Times New Roman" w:hAnsi="Times New Roman" w:cs="Times New Roman"/>
          <w:highlight w:val="yellow"/>
        </w:rPr>
        <w:t>ed</w:t>
      </w:r>
      <w:r w:rsidRPr="00841069">
        <w:rPr>
          <w:rFonts w:ascii="Times New Roman" w:eastAsia="Times New Roman" w:hAnsi="Times New Roman" w:cs="Times New Roman"/>
          <w:highlight w:val="yellow"/>
        </w:rPr>
        <w:t xml:space="preserve"> logistic mixed-effects regression, </w:t>
      </w:r>
      <w:r>
        <w:rPr>
          <w:rFonts w:ascii="Times New Roman" w:eastAsia="Times New Roman" w:hAnsi="Times New Roman" w:cs="Times New Roman"/>
          <w:highlight w:val="yellow"/>
        </w:rPr>
        <w:t xml:space="preserve">predicting </w:t>
      </w:r>
      <w:r w:rsidRPr="00841069">
        <w:rPr>
          <w:rFonts w:ascii="Times New Roman" w:eastAsia="Times New Roman" w:hAnsi="Times New Roman" w:cs="Times New Roman"/>
          <w:highlight w:val="yellow"/>
        </w:rPr>
        <w:t xml:space="preserve">generous choice </w:t>
      </w:r>
      <w:r>
        <w:rPr>
          <w:rFonts w:ascii="Times New Roman" w:eastAsia="Times New Roman" w:hAnsi="Times New Roman" w:cs="Times New Roman"/>
          <w:highlight w:val="yellow"/>
        </w:rPr>
        <w:t>from</w:t>
      </w:r>
      <w:r w:rsidRPr="00841069">
        <w:rPr>
          <w:rFonts w:ascii="Times New Roman" w:eastAsia="Times New Roman" w:hAnsi="Times New Roman" w:cs="Times New Roman"/>
          <w:highlight w:val="yellow"/>
        </w:rPr>
        <w:t xml:space="preserve"> first fixation, time pressure</w:t>
      </w:r>
      <w:r>
        <w:rPr>
          <w:rFonts w:ascii="Times New Roman" w:eastAsia="Times New Roman" w:hAnsi="Times New Roman" w:cs="Times New Roman"/>
          <w:highlight w:val="yellow"/>
        </w:rPr>
        <w:t xml:space="preserve"> condition</w:t>
      </w:r>
      <w:r w:rsidRPr="00841069">
        <w:rPr>
          <w:rFonts w:ascii="Times New Roman" w:eastAsia="Times New Roman" w:hAnsi="Times New Roman" w:cs="Times New Roman"/>
          <w:highlight w:val="yellow"/>
        </w:rPr>
        <w:t xml:space="preserve"> and the</w:t>
      </w:r>
      <w:r>
        <w:rPr>
          <w:rFonts w:ascii="Times New Roman" w:eastAsia="Times New Roman" w:hAnsi="Times New Roman" w:cs="Times New Roman"/>
          <w:highlight w:val="yellow"/>
        </w:rPr>
        <w:t>ir</w:t>
      </w:r>
      <w:r w:rsidRPr="00841069">
        <w:rPr>
          <w:rFonts w:ascii="Times New Roman" w:eastAsia="Times New Roman" w:hAnsi="Times New Roman" w:cs="Times New Roman"/>
          <w:highlight w:val="yellow"/>
        </w:rPr>
        <w:t xml:space="preserve"> two-way interaction</w:t>
      </w:r>
      <w:r>
        <w:rPr>
          <w:rFonts w:ascii="Times New Roman" w:eastAsia="Times New Roman" w:hAnsi="Times New Roman" w:cs="Times New Roman"/>
          <w:highlight w:val="yellow"/>
        </w:rPr>
        <w:t>, separately for freely chosen and forced fixations</w:t>
      </w:r>
      <w:r w:rsidRPr="00841069">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All analyses also</w:t>
      </w:r>
      <w:r w:rsidRPr="00841069">
        <w:rPr>
          <w:rFonts w:ascii="Times New Roman" w:eastAsia="Times New Roman" w:hAnsi="Times New Roman" w:cs="Times New Roman"/>
          <w:highlight w:val="yellow"/>
        </w:rPr>
        <w:t xml:space="preserve"> controlled for the proportion of subsequent fixations on self- relative to other-outcomes and its two-way interaction with time pressure. </w:t>
      </w:r>
    </w:p>
    <w:p w14:paraId="2918599F" w14:textId="77777777" w:rsidR="006648FD" w:rsidRDefault="006648FD" w:rsidP="006648FD">
      <w:pPr>
        <w:ind w:firstLine="72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Replicating our finding from Study 1, participants were more likely to choose selfishly if they freely chose to look first at $Self, specifically under time pressure (interaction: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-0.663, SE = 0.333, z = -1.995, p = .046; simple effect of fixation under high time pressure: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0.494, SE = 0.285, z = 1.736, p = .083; simple effect of fixation under low time pressure: :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-0.169, SE = 0.190, z = -0.894,  p = .37, Fig. 7a)</w:t>
      </w:r>
      <w:r w:rsidRPr="00841069">
        <w:rPr>
          <w:rFonts w:ascii="Times New Roman" w:eastAsia="Times New Roman" w:hAnsi="Times New Roman" w:cs="Times New Roman"/>
          <w:highlight w:val="yellow"/>
        </w:rPr>
        <w:t>.</w:t>
      </w:r>
      <w:r>
        <w:rPr>
          <w:rFonts w:ascii="Times New Roman" w:eastAsia="Times New Roman" w:hAnsi="Times New Roman" w:cs="Times New Roman"/>
          <w:highlight w:val="yellow"/>
        </w:rPr>
        <w:t xml:space="preserve"> Moreover, generosity in forced attention trials (which provides a measure of dispositional social preferences controlling for attention) predicted how selfishly-oriented participants’ freely chosen first fixations were, especially under time pressure (interaction: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0.627, SE = 0.222, z = 2.828, p = .005; simple effect of generosity under high time pressure: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-1.570, SE = 0.380, z = -4.134, p &lt; .001; simple effect of fixation under low time pressure: :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-0.943, SE = 0.379, z = -2.492,  p = .013). These findings corroborate results from Study 1 suggesting that disposition social preferences drive attentional priorities, particularly under time pressure, and that these attentional priorities correlate with choice.</w:t>
      </w:r>
    </w:p>
    <w:p w14:paraId="2632E6F4" w14:textId="77777777" w:rsidR="006648FD" w:rsidRPr="003C2A32" w:rsidRDefault="006648FD" w:rsidP="006648FD">
      <w:pPr>
        <w:ind w:firstLine="72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Finally, we confirmed a causal effect of attention on choice independent of social preferences: generosity was strongly influenced by whether participants were forced to fixate on $Self or $Other first, but only if they were under time pressure, (interaction: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-0.762, SE = 0.188, z = -4.061, p &lt; .001; simple effect of fixation under high time pressure: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0.811, SE = 0.143, z = 5.653, p &lt; .001; simple effect of fixation under low time pressure: : </w:t>
      </w:r>
      <w:r>
        <w:rPr>
          <w:rFonts w:ascii="Times New Roman" w:eastAsia="Times New Roman" w:hAnsi="Times New Roman" w:cs="Times New Roman"/>
          <w:i/>
          <w:iCs/>
          <w:highlight w:val="yellow"/>
        </w:rPr>
        <w:t xml:space="preserve">b </w:t>
      </w:r>
      <w:r>
        <w:rPr>
          <w:rFonts w:ascii="Times New Roman" w:eastAsia="Times New Roman" w:hAnsi="Times New Roman" w:cs="Times New Roman"/>
          <w:highlight w:val="yellow"/>
        </w:rPr>
        <w:t xml:space="preserve">= 0.049, SE = 0.121, z = 0.407,  p = .68, Fig. 7b). Thus, even when holding dispositional social preferences constant, directing participants’ attention towards their own or others’ outcomes made them </w:t>
      </w:r>
      <w:r>
        <w:rPr>
          <w:rFonts w:ascii="Times New Roman" w:eastAsia="Times New Roman" w:hAnsi="Times New Roman" w:cs="Times New Roman"/>
          <w:highlight w:val="yellow"/>
        </w:rPr>
        <w:lastRenderedPageBreak/>
        <w:t>more selfish or more generous, respectively.</w:t>
      </w:r>
      <w:r w:rsidRPr="003C2A32">
        <w:rPr>
          <w:rFonts w:ascii="Times New Roman" w:eastAsia="Times New Roman" w:hAnsi="Times New Roman" w:cs="Times New Roman"/>
          <w:noProof/>
          <w:highlight w:val="yellow"/>
        </w:rPr>
        <w:drawing>
          <wp:inline distT="0" distB="0" distL="0" distR="0" wp14:anchorId="0B22FDCA" wp14:editId="586EF557">
            <wp:extent cx="5930900" cy="287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firstfixation.pdf"/>
                    <pic:cNvPicPr/>
                  </pic:nvPicPr>
                  <pic:blipFill>
                    <a:blip r:embed="rId10"/>
                    <a:stretch>
                      <a:fillRect/>
                    </a:stretch>
                  </pic:blipFill>
                  <pic:spPr>
                    <a:xfrm>
                      <a:off x="0" y="0"/>
                      <a:ext cx="5930900" cy="2870200"/>
                    </a:xfrm>
                    <a:prstGeom prst="rect">
                      <a:avLst/>
                    </a:prstGeom>
                  </pic:spPr>
                </pic:pic>
              </a:graphicData>
            </a:graphic>
          </wp:inline>
        </w:drawing>
      </w:r>
    </w:p>
    <w:p w14:paraId="079100EA" w14:textId="50EBE93D" w:rsidR="003232BD" w:rsidRPr="006648FD" w:rsidRDefault="006648FD" w:rsidP="006648FD">
      <w:pPr>
        <w:pBdr>
          <w:bottom w:val="single" w:sz="4" w:space="1" w:color="auto"/>
        </w:pBdr>
        <w:rPr>
          <w:rFonts w:ascii="Times New Roman" w:eastAsia="Times New Roman" w:hAnsi="Times New Roman" w:cs="Times New Roman"/>
          <w:highlight w:val="yellow"/>
        </w:rPr>
      </w:pPr>
      <w:r w:rsidRPr="003C2A32">
        <w:rPr>
          <w:rFonts w:ascii="Times New Roman" w:eastAsia="Times New Roman" w:hAnsi="Times New Roman" w:cs="Times New Roman"/>
          <w:b/>
          <w:highlight w:val="yellow"/>
        </w:rPr>
        <w:t>Figure 7</w:t>
      </w:r>
      <w:r w:rsidRPr="003C2A32">
        <w:rPr>
          <w:rFonts w:ascii="Times New Roman" w:eastAsia="Times New Roman" w:hAnsi="Times New Roman" w:cs="Times New Roman"/>
          <w:highlight w:val="yellow"/>
        </w:rPr>
        <w:t xml:space="preserve">: First fixation predicts generosity under time pressure but not time delay for </w:t>
      </w:r>
      <w:r w:rsidRPr="003C2A32">
        <w:rPr>
          <w:rFonts w:ascii="Times New Roman" w:eastAsia="Times New Roman" w:hAnsi="Times New Roman" w:cs="Times New Roman"/>
          <w:b/>
          <w:bCs/>
          <w:highlight w:val="yellow"/>
        </w:rPr>
        <w:t>a)</w:t>
      </w:r>
      <w:r w:rsidRPr="003C2A32">
        <w:rPr>
          <w:rFonts w:ascii="Times New Roman" w:eastAsia="Times New Roman" w:hAnsi="Times New Roman" w:cs="Times New Roman"/>
          <w:highlight w:val="yellow"/>
        </w:rPr>
        <w:t xml:space="preserve"> f</w:t>
      </w:r>
      <w:r>
        <w:rPr>
          <w:rFonts w:ascii="Times New Roman" w:eastAsia="Times New Roman" w:hAnsi="Times New Roman" w:cs="Times New Roman"/>
          <w:highlight w:val="yellow"/>
        </w:rPr>
        <w:t xml:space="preserve">ree </w:t>
      </w:r>
      <w:r w:rsidRPr="003C2A32">
        <w:rPr>
          <w:rFonts w:ascii="Times New Roman" w:eastAsia="Times New Roman" w:hAnsi="Times New Roman" w:cs="Times New Roman"/>
          <w:highlight w:val="yellow"/>
        </w:rPr>
        <w:t xml:space="preserve">attention trials, and </w:t>
      </w:r>
      <w:r w:rsidRPr="003C2A32">
        <w:rPr>
          <w:rFonts w:ascii="Times New Roman" w:eastAsia="Times New Roman" w:hAnsi="Times New Roman" w:cs="Times New Roman"/>
          <w:b/>
          <w:bCs/>
          <w:highlight w:val="yellow"/>
        </w:rPr>
        <w:t>b)</w:t>
      </w:r>
      <w:r w:rsidRPr="003C2A32">
        <w:rPr>
          <w:rFonts w:ascii="Times New Roman" w:eastAsia="Times New Roman" w:hAnsi="Times New Roman" w:cs="Times New Roman"/>
          <w:highlight w:val="yellow"/>
        </w:rPr>
        <w:t xml:space="preserve"> f</w:t>
      </w:r>
      <w:r>
        <w:rPr>
          <w:rFonts w:ascii="Times New Roman" w:eastAsia="Times New Roman" w:hAnsi="Times New Roman" w:cs="Times New Roman"/>
          <w:highlight w:val="yellow"/>
        </w:rPr>
        <w:t>orced</w:t>
      </w:r>
      <w:r w:rsidRPr="003C2A32">
        <w:rPr>
          <w:rFonts w:ascii="Times New Roman" w:eastAsia="Times New Roman" w:hAnsi="Times New Roman" w:cs="Times New Roman"/>
          <w:highlight w:val="yellow"/>
        </w:rPr>
        <w:t xml:space="preserve"> attention trials. Central line in boxplots indicate estimated means and upper and lower bounds indicate one standard error above and below the mean. The whiskers indicate the 95% confidence interval for the estimated mean. </w:t>
      </w:r>
      <w:r w:rsidR="002E5B05" w:rsidRPr="002E5B05">
        <w:rPr>
          <w:rFonts w:ascii="Times New Roman" w:eastAsia="Times New Roman" w:hAnsi="Times New Roman" w:cs="Times New Roman"/>
          <w:b/>
          <w:bCs/>
          <w:highlight w:val="yellow"/>
          <w:vertAlign w:val="superscript"/>
        </w:rPr>
        <w:t>.</w:t>
      </w:r>
      <w:r w:rsidR="002E5B05">
        <w:rPr>
          <w:rFonts w:ascii="Times New Roman" w:eastAsia="Times New Roman" w:hAnsi="Times New Roman" w:cs="Times New Roman"/>
          <w:highlight w:val="yellow"/>
          <w:vertAlign w:val="superscript"/>
        </w:rPr>
        <w:t xml:space="preserve"> </w:t>
      </w:r>
      <w:r w:rsidR="002E5B05">
        <w:rPr>
          <w:rFonts w:ascii="Times New Roman" w:eastAsia="Times New Roman" w:hAnsi="Times New Roman" w:cs="Times New Roman"/>
          <w:highlight w:val="yellow"/>
        </w:rPr>
        <w:t xml:space="preserve">&lt; p &lt; .10, </w:t>
      </w:r>
      <w:r w:rsidRPr="003C2A32">
        <w:rPr>
          <w:rFonts w:ascii="Times New Roman" w:eastAsia="Times New Roman" w:hAnsi="Times New Roman" w:cs="Times New Roman"/>
          <w:highlight w:val="yellow"/>
        </w:rPr>
        <w:t>*</w:t>
      </w:r>
      <w:r w:rsidRPr="003C2A32">
        <w:rPr>
          <w:rFonts w:ascii="Times New Roman" w:eastAsia="Times New Roman" w:hAnsi="Times New Roman" w:cs="Times New Roman"/>
          <w:i/>
          <w:iCs/>
          <w:highlight w:val="yellow"/>
        </w:rPr>
        <w:t>p</w:t>
      </w:r>
      <w:r w:rsidRPr="003C2A32">
        <w:rPr>
          <w:rFonts w:ascii="Times New Roman" w:eastAsia="Times New Roman" w:hAnsi="Times New Roman" w:cs="Times New Roman"/>
          <w:highlight w:val="yellow"/>
        </w:rPr>
        <w:t xml:space="preserve"> &lt; .05, **</w:t>
      </w:r>
      <w:r w:rsidRPr="003C2A32">
        <w:rPr>
          <w:rFonts w:ascii="Times New Roman" w:eastAsia="Times New Roman" w:hAnsi="Times New Roman" w:cs="Times New Roman"/>
          <w:i/>
          <w:iCs/>
          <w:highlight w:val="yellow"/>
        </w:rPr>
        <w:t xml:space="preserve">p </w:t>
      </w:r>
      <w:r w:rsidRPr="003C2A32">
        <w:rPr>
          <w:rFonts w:ascii="Times New Roman" w:eastAsia="Times New Roman" w:hAnsi="Times New Roman" w:cs="Times New Roman"/>
          <w:highlight w:val="yellow"/>
        </w:rPr>
        <w:t>&lt; .01,***</w:t>
      </w:r>
      <w:r w:rsidRPr="003C2A32">
        <w:rPr>
          <w:rFonts w:ascii="Times New Roman" w:eastAsia="Times New Roman" w:hAnsi="Times New Roman" w:cs="Times New Roman"/>
          <w:i/>
          <w:iCs/>
          <w:highlight w:val="yellow"/>
        </w:rPr>
        <w:t>p</w:t>
      </w:r>
      <w:r w:rsidRPr="003C2A32">
        <w:rPr>
          <w:rFonts w:ascii="Times New Roman" w:eastAsia="Times New Roman" w:hAnsi="Times New Roman" w:cs="Times New Roman"/>
          <w:highlight w:val="yellow"/>
        </w:rPr>
        <w:t xml:space="preserve"> &lt; .001</w:t>
      </w:r>
    </w:p>
    <w:p w14:paraId="57A3FDD7" w14:textId="3BAD82A4" w:rsidR="002C1989" w:rsidRPr="002E5B05" w:rsidRDefault="00F26564" w:rsidP="002C1989">
      <w:pPr>
        <w:rPr>
          <w:rFonts w:ascii="Times New Roman" w:eastAsia="Times New Roman" w:hAnsi="Times New Roman" w:cs="Times New Roman"/>
          <w:b/>
          <w:bCs/>
          <w:i/>
          <w:iCs/>
          <w:color w:val="000000"/>
          <w:shd w:val="clear" w:color="auto" w:fill="FFFFFF"/>
          <w:lang w:val="en-CA"/>
        </w:rPr>
      </w:pPr>
      <w:r w:rsidRPr="002E5B05">
        <w:rPr>
          <w:rFonts w:ascii="Times New Roman" w:eastAsia="Times New Roman" w:hAnsi="Times New Roman" w:cs="Times New Roman"/>
          <w:b/>
          <w:bCs/>
          <w:i/>
          <w:iCs/>
          <w:color w:val="000000"/>
          <w:lang w:val="en-CA"/>
        </w:rPr>
        <w:br/>
      </w:r>
      <w:r w:rsidR="000F7276">
        <w:rPr>
          <w:rFonts w:ascii="Times New Roman" w:eastAsia="Times New Roman" w:hAnsi="Times New Roman" w:cs="Times New Roman"/>
          <w:b/>
          <w:bCs/>
          <w:i/>
          <w:iCs/>
          <w:color w:val="000000"/>
          <w:shd w:val="clear" w:color="auto" w:fill="FFFFFF"/>
          <w:lang w:val="en-CA"/>
        </w:rPr>
        <w:t xml:space="preserve">(2) </w:t>
      </w:r>
      <w:r w:rsidRPr="002E5B05">
        <w:rPr>
          <w:rFonts w:ascii="Times New Roman" w:eastAsia="Times New Roman" w:hAnsi="Times New Roman" w:cs="Times New Roman"/>
          <w:b/>
          <w:bCs/>
          <w:i/>
          <w:iCs/>
          <w:color w:val="000000"/>
          <w:shd w:val="clear" w:color="auto" w:fill="FFFFFF"/>
          <w:lang w:val="en-CA"/>
        </w:rPr>
        <w:t>A more general worry I had with the model is the lack (as far as I can tell) of cross-validation or any other kind of out-of-sample metrics like WAIC. With 8 parameters, it’s presumably not too hard to explain a lot of in-sample variance, but it’s important to ensure that the model is not overfit to these data, especially when comparing the complex model to a simpler DDM. Again, my worry is that the authors are using this model to draw stronger inferences about cognitive process than are fully warranted. (This, by the way, is a worry I have with a lot of modeling work based on the DDM. Perhaps I’m just overly skeptical.)</w:t>
      </w:r>
    </w:p>
    <w:p w14:paraId="526407C5" w14:textId="77777777" w:rsidR="002C1989" w:rsidRDefault="002C1989" w:rsidP="002C1989">
      <w:pPr>
        <w:rPr>
          <w:rFonts w:ascii="Times New Roman" w:eastAsia="Times New Roman" w:hAnsi="Times New Roman" w:cs="Times New Roman"/>
          <w:i/>
          <w:iCs/>
          <w:color w:val="000000"/>
          <w:shd w:val="clear" w:color="auto" w:fill="FFFFFF"/>
          <w:lang w:val="en-CA"/>
        </w:rPr>
      </w:pPr>
    </w:p>
    <w:p w14:paraId="02EA5D21" w14:textId="34228826" w:rsidR="001328BF" w:rsidRDefault="002C1989" w:rsidP="002C1989">
      <w:pPr>
        <w:rPr>
          <w:rFonts w:ascii="Times New Roman" w:eastAsia="Times New Roman" w:hAnsi="Times New Roman" w:cs="Times New Roman"/>
          <w:i/>
          <w:iCs/>
          <w:color w:val="000000"/>
          <w:lang w:val="en-CA"/>
        </w:rPr>
      </w:pPr>
      <w:r>
        <w:rPr>
          <w:rFonts w:ascii="Times New Roman" w:eastAsia="Times New Roman" w:hAnsi="Times New Roman" w:cs="Times New Roman"/>
          <w:color w:val="000000"/>
          <w:shd w:val="clear" w:color="auto" w:fill="FFFFFF"/>
          <w:lang w:val="en-CA"/>
        </w:rPr>
        <w:t>We thank the reviewer for their helpful feedback and acknowledge the need for cross-validation in our manuscript. We have</w:t>
      </w:r>
      <w:r w:rsidRPr="00EA4174">
        <w:rPr>
          <w:rFonts w:ascii="Times New Roman" w:eastAsia="Times New Roman" w:hAnsi="Times New Roman" w:cs="Times New Roman"/>
          <w:color w:val="FF0000"/>
          <w:shd w:val="clear" w:color="auto" w:fill="FFFFFF"/>
          <w:lang w:val="en-CA"/>
        </w:rPr>
        <w:t xml:space="preserve"> </w:t>
      </w:r>
      <w:r w:rsidR="00EA4174" w:rsidRPr="002E5B05">
        <w:rPr>
          <w:rFonts w:ascii="Times New Roman" w:eastAsia="Times New Roman" w:hAnsi="Times New Roman" w:cs="Times New Roman"/>
          <w:shd w:val="clear" w:color="auto" w:fill="FFFFFF"/>
          <w:lang w:val="en-CA"/>
        </w:rPr>
        <w:t xml:space="preserve">now </w:t>
      </w:r>
      <w:r w:rsidRPr="002E5B05">
        <w:rPr>
          <w:rFonts w:ascii="Times New Roman" w:eastAsia="Times New Roman" w:hAnsi="Times New Roman" w:cs="Times New Roman"/>
          <w:shd w:val="clear" w:color="auto" w:fill="FFFFFF"/>
          <w:lang w:val="en-CA"/>
        </w:rPr>
        <w:t>c</w:t>
      </w:r>
      <w:r>
        <w:rPr>
          <w:rFonts w:ascii="Times New Roman" w:eastAsia="Times New Roman" w:hAnsi="Times New Roman" w:cs="Times New Roman"/>
          <w:color w:val="000000"/>
          <w:shd w:val="clear" w:color="auto" w:fill="FFFFFF"/>
          <w:lang w:val="en-CA"/>
        </w:rPr>
        <w:t>onducted split-half cross-validation and reported the out-of-sample prediction accuracy in addition to various model comparisons in the “Model Comparison” section of the results as mentioned above.</w:t>
      </w:r>
    </w:p>
    <w:p w14:paraId="2C28ED8C" w14:textId="77777777" w:rsidR="004246F1" w:rsidRDefault="004246F1" w:rsidP="004246F1">
      <w:pPr>
        <w:rPr>
          <w:rFonts w:ascii="Times New Roman" w:eastAsia="Times New Roman" w:hAnsi="Times New Roman" w:cs="Times New Roman"/>
          <w:i/>
          <w:iCs/>
        </w:rPr>
      </w:pPr>
    </w:p>
    <w:p w14:paraId="392DD725" w14:textId="77777777" w:rsidR="004246F1" w:rsidRDefault="004246F1" w:rsidP="004246F1">
      <w:pPr>
        <w:rPr>
          <w:rFonts w:ascii="Times New Roman" w:eastAsia="Times New Roman" w:hAnsi="Times New Roman" w:cs="Times New Roman"/>
          <w:color w:val="000000"/>
          <w:shd w:val="clear" w:color="auto" w:fill="FFFFFF"/>
          <w:lang w:val="en-CA"/>
        </w:rPr>
      </w:pPr>
    </w:p>
    <w:p w14:paraId="2EA384A1" w14:textId="77777777" w:rsidR="004246F1" w:rsidRPr="00B6055D" w:rsidRDefault="004246F1" w:rsidP="004246F1">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Results: Model Comparison</w:t>
      </w:r>
    </w:p>
    <w:p w14:paraId="5223D454" w14:textId="77777777" w:rsidR="004246F1" w:rsidRPr="00B95EC4" w:rsidRDefault="004246F1" w:rsidP="004246F1">
      <w:pPr>
        <w:rPr>
          <w:rFonts w:ascii="Times New Roman" w:eastAsia="Times New Roman" w:hAnsi="Times New Roman" w:cs="Times New Roman"/>
          <w:b/>
          <w:bCs/>
          <w:highlight w:val="yellow"/>
        </w:rPr>
      </w:pPr>
      <w:r w:rsidRPr="00B6055D">
        <w:rPr>
          <w:rFonts w:ascii="Times New Roman" w:eastAsia="Times New Roman" w:hAnsi="Times New Roman" w:cs="Times New Roman"/>
          <w:color w:val="000000"/>
          <w:shd w:val="clear" w:color="auto" w:fill="FFFFFF"/>
          <w:lang w:val="en-CA"/>
        </w:rPr>
        <w:t>“</w:t>
      </w:r>
      <w:r>
        <w:rPr>
          <w:rFonts w:ascii="Times New Roman" w:eastAsia="Times New Roman" w:hAnsi="Times New Roman" w:cs="Times New Roman"/>
          <w:b/>
          <w:bCs/>
          <w:highlight w:val="yellow"/>
        </w:rPr>
        <w:tab/>
      </w:r>
      <w:r w:rsidRPr="00602A9C">
        <w:rPr>
          <w:rFonts w:ascii="Times New Roman" w:hAnsi="Times New Roman" w:cs="Times New Roman"/>
          <w:bCs/>
          <w:highlight w:val="yellow"/>
        </w:rPr>
        <w:t>To assess the added explanatory and predictive value of accounting for dynamic attention in our gaze-informed ADDM, we first fit a version of the “biased DDM” as specified in Chen &amp; Krajbich</w:t>
      </w:r>
      <w:r>
        <w:rPr>
          <w:rFonts w:ascii="Times New Roman" w:hAnsi="Times New Roman" w:cs="Times New Roman"/>
          <w:bCs/>
          <w:highlight w:val="yellow"/>
        </w:rPr>
        <w:t xml:space="preserve"> </w:t>
      </w:r>
      <w:r>
        <w:rPr>
          <w:rFonts w:ascii="Times New Roman" w:hAnsi="Times New Roman" w:cs="Times New Roman"/>
          <w:bCs/>
          <w:highlight w:val="yellow"/>
        </w:rPr>
        <w:fldChar w:fldCharType="begin" w:fldLock="1"/>
      </w:r>
      <w:r>
        <w:rPr>
          <w:rFonts w:ascii="Times New Roman" w:hAnsi="Times New Roman" w:cs="Times New Roman"/>
          <w:bCs/>
          <w:highlight w:val="yellow"/>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Pr>
          <w:rFonts w:ascii="Times New Roman" w:hAnsi="Times New Roman" w:cs="Times New Roman"/>
          <w:bCs/>
          <w:highlight w:val="yellow"/>
        </w:rPr>
        <w:fldChar w:fldCharType="separate"/>
      </w:r>
      <w:r w:rsidRPr="00B95EC4">
        <w:rPr>
          <w:rFonts w:ascii="Times New Roman" w:hAnsi="Times New Roman" w:cs="Times New Roman"/>
          <w:bCs/>
          <w:noProof/>
          <w:highlight w:val="yellow"/>
        </w:rPr>
        <w:t>(Chen &amp; Krajbich, 2018)</w:t>
      </w:r>
      <w:r>
        <w:rPr>
          <w:rFonts w:ascii="Times New Roman" w:hAnsi="Times New Roman" w:cs="Times New Roman"/>
          <w:bCs/>
          <w:highlight w:val="yellow"/>
        </w:rPr>
        <w:fldChar w:fldCharType="end"/>
      </w:r>
      <w:r w:rsidRPr="00602A9C">
        <w:rPr>
          <w:rFonts w:ascii="Times New Roman" w:hAnsi="Times New Roman" w:cs="Times New Roman"/>
          <w:bCs/>
          <w:highlight w:val="yellow"/>
        </w:rPr>
        <w:t xml:space="preserve"> with no information about eye gaze and no attentional discount parameter. Using split-half cross-validation, we compared the two models on their out-of-sample predictive accuracy</w:t>
      </w:r>
      <w:r>
        <w:rPr>
          <w:rFonts w:ascii="Times New Roman" w:hAnsi="Times New Roman" w:cs="Times New Roman"/>
          <w:bCs/>
          <w:highlight w:val="yellow"/>
        </w:rPr>
        <w:t>, both for change as a function of time pressure, as well as mean levels of generosity in each condition</w:t>
      </w:r>
      <w:r w:rsidRPr="00602A9C">
        <w:rPr>
          <w:rFonts w:ascii="Times New Roman" w:hAnsi="Times New Roman" w:cs="Times New Roman"/>
          <w:bCs/>
          <w:highlight w:val="yellow"/>
        </w:rPr>
        <w:t xml:space="preserve">. </w:t>
      </w:r>
      <w:r>
        <w:rPr>
          <w:rFonts w:ascii="Times New Roman" w:hAnsi="Times New Roman" w:cs="Times New Roman"/>
          <w:bCs/>
          <w:highlight w:val="yellow"/>
        </w:rPr>
        <w:t>Notably, we</w:t>
      </w:r>
      <w:r w:rsidRPr="00602A9C">
        <w:rPr>
          <w:rFonts w:ascii="Times New Roman" w:hAnsi="Times New Roman" w:cs="Times New Roman"/>
          <w:bCs/>
          <w:highlight w:val="yellow"/>
        </w:rPr>
        <w:t xml:space="preserve"> found that the biased DDM </w:t>
      </w:r>
      <w:r>
        <w:rPr>
          <w:rFonts w:ascii="Times New Roman" w:hAnsi="Times New Roman" w:cs="Times New Roman"/>
          <w:bCs/>
          <w:highlight w:val="yellow"/>
        </w:rPr>
        <w:t>failed to predict changes due to time pressure</w:t>
      </w:r>
      <w:r w:rsidRPr="00602A9C">
        <w:rPr>
          <w:rFonts w:ascii="Times New Roman" w:hAnsi="Times New Roman" w:cs="Times New Roman"/>
          <w:bCs/>
          <w:highlight w:val="yellow"/>
        </w:rPr>
        <w:t xml:space="preserve"> (Pearson’s r = 0.219,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1.558, p = .126)</w:t>
      </w:r>
      <w:r>
        <w:rPr>
          <w:rFonts w:ascii="Times New Roman" w:hAnsi="Times New Roman" w:cs="Times New Roman"/>
          <w:bCs/>
          <w:highlight w:val="yellow"/>
        </w:rPr>
        <w:t xml:space="preserve">, while the </w:t>
      </w:r>
      <w:r w:rsidRPr="00602A9C">
        <w:rPr>
          <w:rFonts w:ascii="Times New Roman" w:hAnsi="Times New Roman" w:cs="Times New Roman"/>
          <w:bCs/>
          <w:highlight w:val="yellow"/>
        </w:rPr>
        <w:t xml:space="preserve">gaze-informed ADDM </w:t>
      </w:r>
      <w:r>
        <w:rPr>
          <w:rFonts w:ascii="Times New Roman" w:hAnsi="Times New Roman" w:cs="Times New Roman"/>
          <w:bCs/>
          <w:highlight w:val="yellow"/>
        </w:rPr>
        <w:t xml:space="preserve">was significantly more accurate </w:t>
      </w:r>
      <w:r w:rsidRPr="00602A9C">
        <w:rPr>
          <w:rFonts w:ascii="Times New Roman" w:hAnsi="Times New Roman" w:cs="Times New Roman"/>
          <w:bCs/>
          <w:highlight w:val="yellow"/>
        </w:rPr>
        <w:t>(Pearson’s r = 0.483,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3.818, p &lt; .001</w:t>
      </w:r>
      <w:r>
        <w:rPr>
          <w:rFonts w:ascii="Times New Roman" w:hAnsi="Times New Roman" w:cs="Times New Roman"/>
          <w:bCs/>
          <w:highlight w:val="yellow"/>
        </w:rPr>
        <w:t xml:space="preserve">; </w:t>
      </w:r>
      <w:r>
        <w:rPr>
          <w:rFonts w:ascii="Times New Roman" w:hAnsi="Times New Roman" w:cs="Times New Roman"/>
          <w:bCs/>
          <w:highlight w:val="yellow"/>
        </w:rPr>
        <w:lastRenderedPageBreak/>
        <w:t xml:space="preserve">comparison to biased DDM </w:t>
      </w:r>
      <w:r w:rsidRPr="00602A9C">
        <w:rPr>
          <w:rFonts w:ascii="Times New Roman" w:hAnsi="Times New Roman" w:cs="Times New Roman"/>
          <w:bCs/>
          <w:highlight w:val="yellow"/>
        </w:rPr>
        <w:t xml:space="preserve">Fisher’s t = 2.16, </w:t>
      </w:r>
      <w:r>
        <w:rPr>
          <w:rFonts w:ascii="Times New Roman" w:hAnsi="Times New Roman" w:cs="Times New Roman"/>
          <w:bCs/>
          <w:highlight w:val="yellow"/>
        </w:rPr>
        <w:t xml:space="preserve">one-tailed </w:t>
      </w:r>
      <w:r w:rsidRPr="00602A9C">
        <w:rPr>
          <w:rFonts w:ascii="Times New Roman" w:hAnsi="Times New Roman" w:cs="Times New Roman"/>
          <w:bCs/>
          <w:highlight w:val="yellow"/>
        </w:rPr>
        <w:t>p = .0</w:t>
      </w:r>
      <w:r>
        <w:rPr>
          <w:rFonts w:ascii="Times New Roman" w:hAnsi="Times New Roman" w:cs="Times New Roman"/>
          <w:bCs/>
          <w:highlight w:val="yellow"/>
        </w:rPr>
        <w:t>2</w:t>
      </w:r>
      <w:r w:rsidRPr="00602A9C">
        <w:rPr>
          <w:rFonts w:ascii="Times New Roman" w:hAnsi="Times New Roman" w:cs="Times New Roman"/>
          <w:bCs/>
          <w:highlight w:val="yellow"/>
        </w:rPr>
        <w:t>, see Fig</w:t>
      </w:r>
      <w:r>
        <w:rPr>
          <w:rFonts w:ascii="Times New Roman" w:hAnsi="Times New Roman" w:cs="Times New Roman"/>
          <w:bCs/>
          <w:highlight w:val="yellow"/>
        </w:rPr>
        <w:t>.</w:t>
      </w:r>
      <w:r w:rsidRPr="00602A9C">
        <w:rPr>
          <w:rFonts w:ascii="Times New Roman" w:hAnsi="Times New Roman" w:cs="Times New Roman"/>
          <w:bCs/>
          <w:highlight w:val="yellow"/>
        </w:rPr>
        <w:t xml:space="preserve"> </w:t>
      </w:r>
      <w:r>
        <w:rPr>
          <w:rFonts w:ascii="Times New Roman" w:hAnsi="Times New Roman" w:cs="Times New Roman"/>
          <w:bCs/>
          <w:highlight w:val="yellow"/>
        </w:rPr>
        <w:t>6</w:t>
      </w:r>
      <w:r w:rsidRPr="00602A9C">
        <w:rPr>
          <w:rFonts w:ascii="Times New Roman" w:hAnsi="Times New Roman" w:cs="Times New Roman"/>
          <w:bCs/>
          <w:highlight w:val="yellow"/>
        </w:rPr>
        <w:t xml:space="preserve">). </w:t>
      </w:r>
      <w:r>
        <w:rPr>
          <w:rFonts w:ascii="Times New Roman" w:hAnsi="Times New Roman" w:cs="Times New Roman"/>
          <w:bCs/>
          <w:highlight w:val="yellow"/>
        </w:rPr>
        <w:t xml:space="preserve">We observed similar differences when examining predictive accuracy for mean levels of generosity in each condition separately. </w:t>
      </w:r>
      <w:r w:rsidRPr="00602A9C">
        <w:rPr>
          <w:rFonts w:ascii="Times New Roman" w:hAnsi="Times New Roman" w:cs="Times New Roman"/>
          <w:bCs/>
          <w:highlight w:val="yellow"/>
        </w:rPr>
        <w:t>While both models accurately predicted generosity in the high time pressure condition (Gaze-informed ADDM: Pearson’s r = 0.911,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15.324, p &lt; .001; Biased DDM: Pearson’s r = 0.783,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8.730, p &lt; .001) and the low time pressure condition (Gaze-informed ADDM: Pearson’s r = 0.859,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11.630, p &lt; .001; Biased DDM: Pearson’s r = 0.702,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6.825, p &lt; .001), the gaze-informed ADDM was significantly more accurate in both cases (High time pressure: Fisher’s t = 3.58, one-tailed p &lt; .001; Low time pressure: Fisher’s t = 3.44, one-tailed p &lt; .001). Thus, while social response biases, such as those implemented in the biased DDM, may partially drive choice behavior, they cannot fully account for the effects of time pressure on altruistic choice. Instead, accounting for the temporal dynamics </w:t>
      </w:r>
      <w:r w:rsidRPr="00BA1539">
        <w:rPr>
          <w:rFonts w:ascii="Times New Roman" w:hAnsi="Times New Roman" w:cs="Times New Roman"/>
          <w:bCs/>
          <w:highlight w:val="yellow"/>
        </w:rPr>
        <w:t xml:space="preserve">of attention </w:t>
      </w:r>
      <w:r>
        <w:rPr>
          <w:rFonts w:ascii="Times New Roman" w:hAnsi="Times New Roman" w:cs="Times New Roman"/>
          <w:bCs/>
          <w:highlight w:val="yellow"/>
        </w:rPr>
        <w:t>seems to be</w:t>
      </w:r>
      <w:r w:rsidRPr="00BA1539">
        <w:rPr>
          <w:rFonts w:ascii="Times New Roman" w:hAnsi="Times New Roman" w:cs="Times New Roman"/>
          <w:bCs/>
          <w:highlight w:val="yellow"/>
        </w:rPr>
        <w:t xml:space="preserve"> </w:t>
      </w:r>
      <w:r w:rsidRPr="002706C9">
        <w:rPr>
          <w:rFonts w:ascii="Times New Roman" w:hAnsi="Times New Roman" w:cs="Times New Roman"/>
          <w:b/>
          <w:i/>
          <w:iCs/>
          <w:highlight w:val="yellow"/>
        </w:rPr>
        <w:t>necessary</w:t>
      </w:r>
      <w:r w:rsidRPr="00602A9C">
        <w:rPr>
          <w:rFonts w:ascii="Times New Roman" w:hAnsi="Times New Roman" w:cs="Times New Roman"/>
          <w:bCs/>
          <w:highlight w:val="yellow"/>
        </w:rPr>
        <w:t xml:space="preserve"> to fully capture the effects of time pressure on altruistic choice.</w:t>
      </w:r>
    </w:p>
    <w:p w14:paraId="43956B10" w14:textId="77777777" w:rsidR="004246F1" w:rsidRDefault="004246F1" w:rsidP="004246F1">
      <w:pPr>
        <w:pBdr>
          <w:bottom w:val="single" w:sz="4" w:space="1" w:color="auto"/>
        </w:pBdr>
        <w:rPr>
          <w:rFonts w:ascii="Times New Roman" w:eastAsia="Times New Roman" w:hAnsi="Times New Roman" w:cs="Times New Roman"/>
          <w:b/>
        </w:rPr>
      </w:pPr>
      <w:r>
        <w:rPr>
          <w:rFonts w:ascii="Times New Roman" w:hAnsi="Times New Roman" w:cs="Times New Roman"/>
          <w:bCs/>
          <w:noProof/>
        </w:rPr>
        <w:drawing>
          <wp:inline distT="0" distB="0" distL="0" distR="0" wp14:anchorId="0D3221EE" wp14:editId="574C552B">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compchangeingen.pdf"/>
                    <pic:cNvPicPr/>
                  </pic:nvPicPr>
                  <pic:blipFill>
                    <a:blip r:embed="rId11"/>
                    <a:stretch>
                      <a:fillRect/>
                    </a:stretch>
                  </pic:blipFill>
                  <pic:spPr>
                    <a:xfrm>
                      <a:off x="0" y="0"/>
                      <a:ext cx="5486400" cy="3657600"/>
                    </a:xfrm>
                    <a:prstGeom prst="rect">
                      <a:avLst/>
                    </a:prstGeom>
                  </pic:spPr>
                </pic:pic>
              </a:graphicData>
            </a:graphic>
          </wp:inline>
        </w:drawing>
      </w:r>
      <w:r w:rsidRPr="00A960EC">
        <w:rPr>
          <w:rFonts w:ascii="Times New Roman" w:eastAsia="Times New Roman" w:hAnsi="Times New Roman" w:cs="Times New Roman"/>
          <w:b/>
        </w:rPr>
        <w:t xml:space="preserve"> </w:t>
      </w:r>
    </w:p>
    <w:p w14:paraId="563928C4" w14:textId="77777777" w:rsidR="004246F1" w:rsidRPr="00990F9C" w:rsidRDefault="004246F1" w:rsidP="004246F1">
      <w:pPr>
        <w:pBdr>
          <w:bottom w:val="single" w:sz="4" w:space="1" w:color="auto"/>
        </w:pBdr>
        <w:rPr>
          <w:rFonts w:ascii="Times New Roman" w:eastAsia="Times New Roman" w:hAnsi="Times New Roman" w:cs="Times New Roman"/>
        </w:rPr>
      </w:pPr>
      <w:r w:rsidRPr="006B66BA">
        <w:rPr>
          <w:rFonts w:ascii="Times New Roman" w:eastAsia="Times New Roman" w:hAnsi="Times New Roman" w:cs="Times New Roman"/>
          <w:b/>
        </w:rPr>
        <w:t xml:space="preserve">Figure </w:t>
      </w:r>
      <w:r>
        <w:rPr>
          <w:rFonts w:ascii="Times New Roman" w:eastAsia="Times New Roman" w:hAnsi="Times New Roman" w:cs="Times New Roman"/>
          <w:b/>
        </w:rPr>
        <w:t>6</w:t>
      </w:r>
      <w:r w:rsidRPr="006B66BA">
        <w:rPr>
          <w:rFonts w:ascii="Times New Roman" w:eastAsia="Times New Roman" w:hAnsi="Times New Roman" w:cs="Times New Roman"/>
        </w:rPr>
        <w:t>:</w:t>
      </w:r>
      <w:r>
        <w:rPr>
          <w:rFonts w:ascii="Times New Roman" w:eastAsia="Times New Roman" w:hAnsi="Times New Roman" w:cs="Times New Roman"/>
        </w:rPr>
        <w:t xml:space="preserve"> Model comparison between the gaze-informed ADDM and the biased DDM</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10.1038/s41467-018-05994-9","ISBN":"4146701805","ISSN":"2041-1723","PMID":"30177719","author":[{"dropping-particle":"","family":"Chen","given":"Fadong","non-dropping-particle":"","parse-names":false,"suffix":""},{"dropping-particle":"","family":"Krajbich","given":"Ian","non-dropping-particle":"","parse-names":false,"suffix":""}],"container-title":"Nature Communications","id":"ITEM-1","issue":"1","issued":{"date-parts":[["2018"]]},"page":"3557","publisher":"Springer US","title":"Biased sequential sampling underlies the effects of time pressure and delay in social decision making","type":"article-journal","volume":"9"},"uris":["http://www.mendeley.com/documents/?uuid=a1974e99-daa6-46bb-9010-dfcc1dc60845"]}],"mendeley":{"formattedCitation":"(Chen &amp; Krajbich, 2018)","plainTextFormattedCitation":"(Chen &amp; Krajbich, 2018)","previouslyFormattedCitation":"(Chen &amp; Krajbich, 2018)"},"properties":{"noteIndex":0},"schema":"https://github.com/citation-style-language/schema/raw/master/csl-citation.json"}</w:instrText>
      </w:r>
      <w:r>
        <w:rPr>
          <w:rFonts w:ascii="Times New Roman" w:eastAsia="Times New Roman" w:hAnsi="Times New Roman" w:cs="Times New Roman"/>
        </w:rPr>
        <w:fldChar w:fldCharType="separate"/>
      </w:r>
      <w:r w:rsidRPr="00B95EC4">
        <w:rPr>
          <w:rFonts w:ascii="Times New Roman" w:eastAsia="Times New Roman" w:hAnsi="Times New Roman" w:cs="Times New Roman"/>
          <w:noProof/>
        </w:rPr>
        <w:t>(Chen &amp; Krajbich, 2018)</w:t>
      </w:r>
      <w:r>
        <w:rPr>
          <w:rFonts w:ascii="Times New Roman" w:eastAsia="Times New Roman" w:hAnsi="Times New Roman" w:cs="Times New Roman"/>
        </w:rPr>
        <w:fldChar w:fldCharType="end"/>
      </w:r>
      <w:r>
        <w:rPr>
          <w:rFonts w:ascii="Times New Roman" w:eastAsia="Times New Roman" w:hAnsi="Times New Roman" w:cs="Times New Roman"/>
        </w:rPr>
        <w:t xml:space="preserve"> in their predictive accuracy of changes in generosity under time pressure. Each point represents a subject (N = 50), and points on the dashed line indicate perfect prediction of the observed data</w:t>
      </w:r>
    </w:p>
    <w:p w14:paraId="69DDCCE1" w14:textId="77777777" w:rsidR="004246F1" w:rsidRPr="00602A9C" w:rsidRDefault="004246F1" w:rsidP="004246F1">
      <w:pPr>
        <w:ind w:firstLine="720"/>
        <w:rPr>
          <w:rFonts w:ascii="Times New Roman" w:hAnsi="Times New Roman" w:cs="Times New Roman"/>
          <w:bCs/>
          <w:highlight w:val="yellow"/>
        </w:rPr>
      </w:pPr>
    </w:p>
    <w:p w14:paraId="7D09C03B" w14:textId="77777777" w:rsidR="004246F1" w:rsidRPr="00602A9C" w:rsidRDefault="004246F1" w:rsidP="004246F1">
      <w:pPr>
        <w:ind w:firstLine="720"/>
        <w:rPr>
          <w:rFonts w:ascii="Times New Roman" w:hAnsi="Times New Roman" w:cs="Times New Roman"/>
          <w:bCs/>
          <w:highlight w:val="yellow"/>
        </w:rPr>
      </w:pPr>
      <w:r>
        <w:rPr>
          <w:rFonts w:ascii="Times New Roman" w:hAnsi="Times New Roman" w:cs="Times New Roman"/>
          <w:bCs/>
          <w:highlight w:val="yellow"/>
        </w:rPr>
        <w:t xml:space="preserve">We next sought to determine whether accounting for attention is sufficient to explain the effects of time pressure, or whether inclusion of a social response bias improves model fit. </w:t>
      </w:r>
      <w:r w:rsidRPr="00602A9C">
        <w:rPr>
          <w:rFonts w:ascii="Times New Roman" w:hAnsi="Times New Roman" w:cs="Times New Roman"/>
          <w:bCs/>
          <w:highlight w:val="yellow"/>
        </w:rPr>
        <w:t xml:space="preserve">Given our strong hypotheses around the role of attention, we expected the exclusion of this social bias parameter to have minimal influence on predictive accuracy. As expected, </w:t>
      </w:r>
      <w:r>
        <w:rPr>
          <w:rFonts w:ascii="Times New Roman" w:hAnsi="Times New Roman" w:cs="Times New Roman"/>
          <w:bCs/>
          <w:highlight w:val="yellow"/>
        </w:rPr>
        <w:t>a</w:t>
      </w:r>
      <w:r w:rsidRPr="00602A9C">
        <w:rPr>
          <w:rFonts w:ascii="Times New Roman" w:hAnsi="Times New Roman" w:cs="Times New Roman"/>
          <w:bCs/>
          <w:highlight w:val="yellow"/>
        </w:rPr>
        <w:t xml:space="preserve"> more parsimonious </w:t>
      </w:r>
      <w:r>
        <w:rPr>
          <w:rFonts w:ascii="Times New Roman" w:hAnsi="Times New Roman" w:cs="Times New Roman"/>
          <w:bCs/>
          <w:highlight w:val="yellow"/>
        </w:rPr>
        <w:t xml:space="preserve">version of the </w:t>
      </w:r>
      <w:r w:rsidRPr="00602A9C">
        <w:rPr>
          <w:rFonts w:ascii="Times New Roman" w:hAnsi="Times New Roman" w:cs="Times New Roman"/>
          <w:bCs/>
          <w:highlight w:val="yellow"/>
        </w:rPr>
        <w:t xml:space="preserve">gaze-informed model </w:t>
      </w:r>
      <w:r>
        <w:rPr>
          <w:rFonts w:ascii="Times New Roman" w:hAnsi="Times New Roman" w:cs="Times New Roman"/>
          <w:bCs/>
          <w:highlight w:val="yellow"/>
        </w:rPr>
        <w:t>that excluded a</w:t>
      </w:r>
      <w:r w:rsidRPr="00602A9C">
        <w:rPr>
          <w:rFonts w:ascii="Times New Roman" w:hAnsi="Times New Roman" w:cs="Times New Roman"/>
          <w:bCs/>
          <w:highlight w:val="yellow"/>
        </w:rPr>
        <w:t xml:space="preserve"> social </w:t>
      </w:r>
      <w:r>
        <w:rPr>
          <w:rFonts w:ascii="Times New Roman" w:hAnsi="Times New Roman" w:cs="Times New Roman"/>
          <w:bCs/>
          <w:highlight w:val="yellow"/>
        </w:rPr>
        <w:t xml:space="preserve">response </w:t>
      </w:r>
      <w:r w:rsidRPr="00602A9C">
        <w:rPr>
          <w:rFonts w:ascii="Times New Roman" w:hAnsi="Times New Roman" w:cs="Times New Roman"/>
          <w:bCs/>
          <w:highlight w:val="yellow"/>
        </w:rPr>
        <w:t>bias was equally accurate in predicting changes in generosity across the time pressure conditions as the full gaze-informed ADDM (</w:t>
      </w:r>
      <w:r>
        <w:rPr>
          <w:rFonts w:ascii="Times New Roman" w:hAnsi="Times New Roman" w:cs="Times New Roman"/>
          <w:bCs/>
          <w:highlight w:val="yellow"/>
        </w:rPr>
        <w:t xml:space="preserve">nested model: </w:t>
      </w:r>
      <w:r w:rsidRPr="00602A9C">
        <w:rPr>
          <w:rFonts w:ascii="Times New Roman" w:hAnsi="Times New Roman" w:cs="Times New Roman"/>
          <w:bCs/>
          <w:highlight w:val="yellow"/>
        </w:rPr>
        <w:t>Pearson’s r = 0.500,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3.998, p &lt; .001, Fisher’s t = -0.29, two-tailed p = .77). It was also equally accurate in predicting generosity under low time pressure (</w:t>
      </w:r>
      <w:r>
        <w:rPr>
          <w:rFonts w:ascii="Times New Roman" w:hAnsi="Times New Roman" w:cs="Times New Roman"/>
          <w:bCs/>
          <w:highlight w:val="yellow"/>
        </w:rPr>
        <w:t xml:space="preserve">nested </w:t>
      </w:r>
      <w:r>
        <w:rPr>
          <w:rFonts w:ascii="Times New Roman" w:hAnsi="Times New Roman" w:cs="Times New Roman"/>
          <w:bCs/>
          <w:highlight w:val="yellow"/>
        </w:rPr>
        <w:lastRenderedPageBreak/>
        <w:t xml:space="preserve">model: </w:t>
      </w:r>
      <w:r w:rsidRPr="00602A9C">
        <w:rPr>
          <w:rFonts w:ascii="Times New Roman" w:hAnsi="Times New Roman" w:cs="Times New Roman"/>
          <w:bCs/>
          <w:highlight w:val="yellow"/>
        </w:rPr>
        <w:t>Pearson’s r = 0.848,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11.091, p &lt; .001, Fisher’s t = 0.74, two-tailed p = .46). However, while the more parsimonious model accurately predicted generosity under high time pressure (</w:t>
      </w:r>
      <w:r>
        <w:rPr>
          <w:rFonts w:ascii="Times New Roman" w:hAnsi="Times New Roman" w:cs="Times New Roman"/>
          <w:bCs/>
          <w:highlight w:val="yellow"/>
        </w:rPr>
        <w:t>nested model: P</w:t>
      </w:r>
      <w:r w:rsidRPr="00602A9C">
        <w:rPr>
          <w:rFonts w:ascii="Times New Roman" w:hAnsi="Times New Roman" w:cs="Times New Roman"/>
          <w:bCs/>
          <w:highlight w:val="yellow"/>
        </w:rPr>
        <w:t>earson’s r = 0.883,  t</w:t>
      </w:r>
      <w:r w:rsidRPr="00752D11">
        <w:rPr>
          <w:rFonts w:ascii="Times New Roman" w:hAnsi="Times New Roman" w:cs="Times New Roman"/>
          <w:bCs/>
          <w:highlight w:val="yellow"/>
          <w:vertAlign w:val="subscript"/>
        </w:rPr>
        <w:t>48</w:t>
      </w:r>
      <w:r w:rsidRPr="00602A9C">
        <w:rPr>
          <w:rFonts w:ascii="Times New Roman" w:hAnsi="Times New Roman" w:cs="Times New Roman"/>
          <w:bCs/>
          <w:highlight w:val="yellow"/>
        </w:rPr>
        <w:t xml:space="preserve"> = 13.014, p &lt; .001</w:t>
      </w:r>
      <w:r>
        <w:rPr>
          <w:rFonts w:ascii="Times New Roman" w:hAnsi="Times New Roman" w:cs="Times New Roman"/>
          <w:bCs/>
          <w:highlight w:val="yellow"/>
        </w:rPr>
        <w:t>)</w:t>
      </w:r>
      <w:r w:rsidRPr="00602A9C">
        <w:rPr>
          <w:rFonts w:ascii="Times New Roman" w:hAnsi="Times New Roman" w:cs="Times New Roman"/>
          <w:bCs/>
          <w:highlight w:val="yellow"/>
        </w:rPr>
        <w:t>, the full gaze-informed model was s</w:t>
      </w:r>
      <w:r>
        <w:rPr>
          <w:rFonts w:ascii="Times New Roman" w:hAnsi="Times New Roman" w:cs="Times New Roman"/>
          <w:bCs/>
          <w:highlight w:val="yellow"/>
        </w:rPr>
        <w:t>lightly</w:t>
      </w:r>
      <w:r w:rsidRPr="00602A9C">
        <w:rPr>
          <w:rFonts w:ascii="Times New Roman" w:hAnsi="Times New Roman" w:cs="Times New Roman"/>
          <w:bCs/>
          <w:highlight w:val="yellow"/>
        </w:rPr>
        <w:t xml:space="preserve"> </w:t>
      </w:r>
      <w:r>
        <w:rPr>
          <w:rFonts w:ascii="Times New Roman" w:hAnsi="Times New Roman" w:cs="Times New Roman"/>
          <w:bCs/>
          <w:highlight w:val="yellow"/>
        </w:rPr>
        <w:t xml:space="preserve">but significantly </w:t>
      </w:r>
      <w:r w:rsidRPr="00602A9C">
        <w:rPr>
          <w:rFonts w:ascii="Times New Roman" w:hAnsi="Times New Roman" w:cs="Times New Roman"/>
          <w:bCs/>
          <w:highlight w:val="yellow"/>
        </w:rPr>
        <w:t xml:space="preserve">more accurate (Fisher’s t = 2.14, </w:t>
      </w:r>
      <w:r>
        <w:rPr>
          <w:rFonts w:ascii="Times New Roman" w:hAnsi="Times New Roman" w:cs="Times New Roman"/>
          <w:bCs/>
          <w:highlight w:val="yellow"/>
        </w:rPr>
        <w:t xml:space="preserve">two-tailed </w:t>
      </w:r>
      <w:r w:rsidRPr="00602A9C">
        <w:rPr>
          <w:rFonts w:ascii="Times New Roman" w:hAnsi="Times New Roman" w:cs="Times New Roman"/>
          <w:bCs/>
          <w:highlight w:val="yellow"/>
        </w:rPr>
        <w:t xml:space="preserve">p = .04).  </w:t>
      </w:r>
      <w:r>
        <w:rPr>
          <w:rFonts w:ascii="Times New Roman" w:hAnsi="Times New Roman" w:cs="Times New Roman"/>
          <w:bCs/>
          <w:highlight w:val="yellow"/>
        </w:rPr>
        <w:t>These results suggest that, while</w:t>
      </w:r>
      <w:r w:rsidRPr="00602A9C">
        <w:rPr>
          <w:rFonts w:ascii="Times New Roman" w:hAnsi="Times New Roman" w:cs="Times New Roman"/>
          <w:bCs/>
          <w:highlight w:val="yellow"/>
        </w:rPr>
        <w:t xml:space="preserve"> social response biases may </w:t>
      </w:r>
      <w:r>
        <w:rPr>
          <w:rFonts w:ascii="Times New Roman" w:hAnsi="Times New Roman" w:cs="Times New Roman"/>
          <w:bCs/>
          <w:highlight w:val="yellow"/>
        </w:rPr>
        <w:t>contribute to</w:t>
      </w:r>
      <w:r w:rsidRPr="00602A9C">
        <w:rPr>
          <w:rFonts w:ascii="Times New Roman" w:hAnsi="Times New Roman" w:cs="Times New Roman"/>
          <w:bCs/>
          <w:highlight w:val="yellow"/>
        </w:rPr>
        <w:t xml:space="preserve"> choice behavior under time pressure, a more parsimonious model</w:t>
      </w:r>
      <w:r w:rsidRPr="00602A9C" w:rsidDel="005D3AE4">
        <w:rPr>
          <w:rFonts w:ascii="Times New Roman" w:hAnsi="Times New Roman" w:cs="Times New Roman"/>
          <w:bCs/>
          <w:highlight w:val="yellow"/>
        </w:rPr>
        <w:t xml:space="preserve"> </w:t>
      </w:r>
      <w:r w:rsidRPr="00602A9C">
        <w:rPr>
          <w:rFonts w:ascii="Times New Roman" w:hAnsi="Times New Roman" w:cs="Times New Roman"/>
          <w:bCs/>
          <w:highlight w:val="yellow"/>
        </w:rPr>
        <w:t>accounting</w:t>
      </w:r>
      <w:r>
        <w:rPr>
          <w:rFonts w:ascii="Times New Roman" w:hAnsi="Times New Roman" w:cs="Times New Roman"/>
          <w:bCs/>
          <w:highlight w:val="yellow"/>
        </w:rPr>
        <w:t xml:space="preserve"> only</w:t>
      </w:r>
      <w:r w:rsidRPr="00602A9C">
        <w:rPr>
          <w:rFonts w:ascii="Times New Roman" w:hAnsi="Times New Roman" w:cs="Times New Roman"/>
          <w:bCs/>
          <w:highlight w:val="yellow"/>
        </w:rPr>
        <w:t xml:space="preserve"> for the temporal dynamics of </w:t>
      </w:r>
      <w:r w:rsidRPr="00BA1539">
        <w:rPr>
          <w:rFonts w:ascii="Times New Roman" w:hAnsi="Times New Roman" w:cs="Times New Roman"/>
          <w:bCs/>
          <w:highlight w:val="yellow"/>
        </w:rPr>
        <w:t>attention is</w:t>
      </w:r>
      <w:r w:rsidRPr="002706C9">
        <w:rPr>
          <w:rFonts w:ascii="Times New Roman" w:hAnsi="Times New Roman" w:cs="Times New Roman"/>
          <w:b/>
          <w:highlight w:val="yellow"/>
        </w:rPr>
        <w:t xml:space="preserve"> </w:t>
      </w:r>
      <w:r w:rsidRPr="002706C9">
        <w:rPr>
          <w:rFonts w:ascii="Times New Roman" w:hAnsi="Times New Roman" w:cs="Times New Roman"/>
          <w:b/>
          <w:i/>
          <w:iCs/>
          <w:highlight w:val="yellow"/>
        </w:rPr>
        <w:t>sufficient</w:t>
      </w:r>
      <w:r w:rsidRPr="00602A9C">
        <w:rPr>
          <w:rFonts w:ascii="Times New Roman" w:hAnsi="Times New Roman" w:cs="Times New Roman"/>
          <w:bCs/>
          <w:highlight w:val="yellow"/>
        </w:rPr>
        <w:t xml:space="preserve"> to capture the effects of time pressure on </w:t>
      </w:r>
      <w:r>
        <w:rPr>
          <w:rFonts w:ascii="Times New Roman" w:hAnsi="Times New Roman" w:cs="Times New Roman"/>
          <w:bCs/>
          <w:highlight w:val="yellow"/>
        </w:rPr>
        <w:t xml:space="preserve">change in </w:t>
      </w:r>
      <w:r w:rsidRPr="00602A9C">
        <w:rPr>
          <w:rFonts w:ascii="Times New Roman" w:hAnsi="Times New Roman" w:cs="Times New Roman"/>
          <w:bCs/>
          <w:highlight w:val="yellow"/>
        </w:rPr>
        <w:t>altruistic choice.</w:t>
      </w:r>
    </w:p>
    <w:p w14:paraId="7A20983B" w14:textId="77777777" w:rsidR="004246F1" w:rsidRPr="007A0DF0" w:rsidRDefault="004246F1" w:rsidP="004246F1">
      <w:pPr>
        <w:ind w:firstLine="720"/>
        <w:rPr>
          <w:rFonts w:ascii="Times New Roman" w:hAnsi="Times New Roman" w:cs="Times New Roman"/>
          <w:bCs/>
        </w:rPr>
      </w:pPr>
      <w:r>
        <w:rPr>
          <w:rFonts w:ascii="Times New Roman" w:hAnsi="Times New Roman" w:cs="Times New Roman"/>
          <w:bCs/>
          <w:highlight w:val="yellow"/>
        </w:rPr>
        <w:t>A</w:t>
      </w:r>
      <w:r w:rsidRPr="00602A9C">
        <w:rPr>
          <w:rFonts w:ascii="Times New Roman" w:hAnsi="Times New Roman" w:cs="Times New Roman"/>
          <w:bCs/>
          <w:highlight w:val="yellow"/>
        </w:rPr>
        <w:t xml:space="preserve">dditional model simulations </w:t>
      </w:r>
      <w:r>
        <w:rPr>
          <w:rFonts w:ascii="Times New Roman" w:hAnsi="Times New Roman" w:cs="Times New Roman"/>
          <w:bCs/>
          <w:highlight w:val="yellow"/>
        </w:rPr>
        <w:t xml:space="preserve">further </w:t>
      </w:r>
      <w:r w:rsidRPr="00602A9C">
        <w:rPr>
          <w:rFonts w:ascii="Times New Roman" w:hAnsi="Times New Roman" w:cs="Times New Roman"/>
          <w:bCs/>
          <w:highlight w:val="yellow"/>
        </w:rPr>
        <w:t>suggest</w:t>
      </w:r>
      <w:r>
        <w:rPr>
          <w:rFonts w:ascii="Times New Roman" w:hAnsi="Times New Roman" w:cs="Times New Roman"/>
          <w:bCs/>
          <w:highlight w:val="yellow"/>
        </w:rPr>
        <w:t>ed</w:t>
      </w:r>
      <w:r w:rsidRPr="00602A9C">
        <w:rPr>
          <w:rFonts w:ascii="Times New Roman" w:hAnsi="Times New Roman" w:cs="Times New Roman"/>
          <w:bCs/>
          <w:highlight w:val="yellow"/>
        </w:rPr>
        <w:t xml:space="preserve"> that if attention drives early values, models that do not incorporate information about eye-gaze could erroneously attribute rapid selfish or generous responses to a response bias, a feature that may explain previous work attributing effects of time pressure to prepared response biases (see Supplementary Note </w:t>
      </w:r>
      <w:r>
        <w:rPr>
          <w:rFonts w:ascii="Times New Roman" w:hAnsi="Times New Roman" w:cs="Times New Roman"/>
          <w:bCs/>
          <w:highlight w:val="yellow"/>
        </w:rPr>
        <w:t>2</w:t>
      </w:r>
      <w:r w:rsidRPr="00602A9C">
        <w:rPr>
          <w:rFonts w:ascii="Times New Roman" w:hAnsi="Times New Roman" w:cs="Times New Roman"/>
          <w:bCs/>
          <w:highlight w:val="yellow"/>
        </w:rPr>
        <w:t>). Altogether, these results strongly suggest that the temporal dynamics of attention control play a critical role in driving the effects of time pressure on altruistic choice.</w:t>
      </w:r>
      <w:r>
        <w:rPr>
          <w:rFonts w:ascii="Times New Roman" w:hAnsi="Times New Roman" w:cs="Times New Roman"/>
          <w:bCs/>
        </w:rPr>
        <w:t>”</w:t>
      </w:r>
    </w:p>
    <w:p w14:paraId="4F7D18ED" w14:textId="77777777" w:rsidR="004246F1" w:rsidRPr="00E478B8" w:rsidRDefault="004246F1" w:rsidP="004246F1">
      <w:pPr>
        <w:rPr>
          <w:rFonts w:ascii="Times New Roman" w:eastAsia="Times New Roman" w:hAnsi="Times New Roman" w:cs="Times New Roman"/>
          <w:b/>
          <w:bCs/>
          <w:i/>
          <w:iCs/>
          <w:color w:val="000000"/>
          <w:shd w:val="clear" w:color="auto" w:fill="FFFFFF"/>
          <w:lang w:val="en-CA"/>
        </w:rPr>
      </w:pPr>
    </w:p>
    <w:p w14:paraId="5F3AD93B" w14:textId="6331F89C" w:rsidR="00C73B90" w:rsidRPr="004246F1" w:rsidRDefault="000F7276" w:rsidP="002C1989">
      <w:pPr>
        <w:rPr>
          <w:rFonts w:ascii="Times New Roman" w:eastAsia="Times New Roman" w:hAnsi="Times New Roman" w:cs="Times New Roman"/>
          <w:b/>
          <w:bCs/>
          <w:i/>
          <w:iCs/>
          <w:color w:val="000000"/>
          <w:shd w:val="clear" w:color="auto" w:fill="FFFFFF"/>
          <w:lang w:val="en-CA"/>
        </w:rPr>
      </w:pPr>
      <w:r>
        <w:rPr>
          <w:rFonts w:ascii="Times New Roman" w:eastAsia="Times New Roman" w:hAnsi="Times New Roman" w:cs="Times New Roman"/>
          <w:b/>
          <w:bCs/>
          <w:i/>
          <w:iCs/>
          <w:color w:val="000000"/>
          <w:shd w:val="clear" w:color="auto" w:fill="FFFFFF"/>
          <w:lang w:val="en-CA"/>
        </w:rPr>
        <w:t xml:space="preserve">(3) </w:t>
      </w:r>
      <w:r w:rsidR="00F26564" w:rsidRPr="004246F1">
        <w:rPr>
          <w:rFonts w:ascii="Times New Roman" w:eastAsia="Times New Roman" w:hAnsi="Times New Roman" w:cs="Times New Roman"/>
          <w:b/>
          <w:bCs/>
          <w:i/>
          <w:iCs/>
          <w:color w:val="000000"/>
          <w:shd w:val="clear" w:color="auto" w:fill="FFFFFF"/>
          <w:lang w:val="en-CA"/>
        </w:rPr>
        <w:t>Methodologically, it’s been noted in time pressure studies that participants often fail to give a response in the allotted time. Dropping these trials can then induce a problematic selection bias when comparing remaining time pressure trials to time delay trials. As far as I can tell, this paper doesn’t report any dropout metrics or what was done with trials in which participants’ failed to respond in time. And I find it hard to believe that there were no such trials, given that responses needed to be given extremely quickly. It’s important for the authors to report how these dropouts were handled, since this may also help explain why there was higher extremity in behavior under time pressure (e.g., maybe these were trials in which participants were most confident in their responses and could therefore act quickly). </w:t>
      </w:r>
    </w:p>
    <w:p w14:paraId="2E592B14" w14:textId="77777777" w:rsidR="002C1989" w:rsidRPr="004246F1" w:rsidRDefault="002C1989" w:rsidP="002C1989">
      <w:pPr>
        <w:rPr>
          <w:rFonts w:ascii="Times New Roman" w:eastAsia="Times New Roman" w:hAnsi="Times New Roman" w:cs="Times New Roman"/>
          <w:b/>
          <w:bCs/>
          <w:i/>
          <w:iCs/>
          <w:color w:val="000000"/>
          <w:lang w:val="en-CA"/>
        </w:rPr>
      </w:pPr>
    </w:p>
    <w:p w14:paraId="4D1B999D" w14:textId="01190A59" w:rsidR="00C73B90" w:rsidRDefault="00344552" w:rsidP="002C1989">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We agree that considering non-responses is important. In fact, our model explicitly incorporates non-responses into the fitting process (which we now highlight on pg. </w:t>
      </w:r>
      <w:r w:rsidR="00E30B17">
        <w:rPr>
          <w:rFonts w:ascii="Times New Roman" w:eastAsia="Times New Roman" w:hAnsi="Times New Roman" w:cs="Times New Roman"/>
          <w:color w:val="000000"/>
          <w:lang w:val="en-CA"/>
        </w:rPr>
        <w:t>3</w:t>
      </w:r>
      <w:r w:rsidR="008011A2">
        <w:rPr>
          <w:rFonts w:ascii="Times New Roman" w:eastAsia="Times New Roman" w:hAnsi="Times New Roman" w:cs="Times New Roman"/>
          <w:color w:val="000000"/>
          <w:lang w:val="en-CA"/>
        </w:rPr>
        <w:t>8</w:t>
      </w:r>
      <w:r w:rsidR="00E30B17">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 xml:space="preserve">of the revised manuscript). Using simulations, we were able to calculate the probability that </w:t>
      </w:r>
      <w:r w:rsidR="00BF7381">
        <w:rPr>
          <w:rFonts w:ascii="Times New Roman" w:eastAsia="Times New Roman" w:hAnsi="Times New Roman" w:cs="Times New Roman"/>
          <w:color w:val="000000"/>
          <w:lang w:val="en-CA"/>
        </w:rPr>
        <w:t>a particular</w:t>
      </w:r>
      <w:r>
        <w:rPr>
          <w:rFonts w:ascii="Times New Roman" w:eastAsia="Times New Roman" w:hAnsi="Times New Roman" w:cs="Times New Roman"/>
          <w:color w:val="000000"/>
          <w:lang w:val="en-CA"/>
        </w:rPr>
        <w:t xml:space="preserve"> parameter combination would result in a missed trial and used it in further maximum likelihood calculations to fit the models, thereby using all the data collected to estimate the model parameters. However, we acknowledge that we need to do more to determine how much of an effect non-responses might have on our data.</w:t>
      </w:r>
      <w:r w:rsidR="002C1989">
        <w:rPr>
          <w:rFonts w:ascii="Times New Roman" w:eastAsia="Times New Roman" w:hAnsi="Times New Roman" w:cs="Times New Roman"/>
          <w:color w:val="000000"/>
          <w:lang w:val="en-CA"/>
        </w:rPr>
        <w:t xml:space="preserve"> To address the reviewer’s concern, </w:t>
      </w:r>
      <w:r w:rsidR="00C65624">
        <w:rPr>
          <w:rFonts w:ascii="Times New Roman" w:eastAsia="Times New Roman" w:hAnsi="Times New Roman" w:cs="Times New Roman"/>
          <w:color w:val="000000"/>
          <w:lang w:val="en-CA"/>
        </w:rPr>
        <w:t>we have reported the rates of missed responses in the Methods section of the paper. Across all experiments, we find &lt; 5% of missed responses in both high and low time pressure condition. We</w:t>
      </w:r>
      <w:r w:rsidR="00BF7381">
        <w:rPr>
          <w:rFonts w:ascii="Times New Roman" w:eastAsia="Times New Roman" w:hAnsi="Times New Roman" w:cs="Times New Roman"/>
          <w:color w:val="000000"/>
          <w:lang w:val="en-CA"/>
        </w:rPr>
        <w:t xml:space="preserve"> thus think it unlikely that missed responses significantly influenced conclusions of the paper.</w:t>
      </w:r>
      <w:r w:rsidR="002C1989">
        <w:rPr>
          <w:rFonts w:ascii="Times New Roman" w:eastAsia="Times New Roman" w:hAnsi="Times New Roman" w:cs="Times New Roman"/>
          <w:color w:val="000000"/>
          <w:lang w:val="en-CA"/>
        </w:rPr>
        <w:t xml:space="preserve"> </w:t>
      </w:r>
    </w:p>
    <w:p w14:paraId="5B2A3270" w14:textId="77777777" w:rsidR="00003A8C" w:rsidRDefault="00003A8C" w:rsidP="00003A8C">
      <w:pPr>
        <w:rPr>
          <w:rFonts w:ascii="Times New Roman" w:eastAsia="Times New Roman" w:hAnsi="Times New Roman" w:cs="Times New Roman"/>
          <w:color w:val="000000"/>
          <w:lang w:val="en-CA"/>
        </w:rPr>
      </w:pPr>
    </w:p>
    <w:p w14:paraId="7CDDDA4F" w14:textId="77777777" w:rsidR="00003A8C" w:rsidRDefault="00003A8C" w:rsidP="00003A8C">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Model Estimation:</w:t>
      </w:r>
    </w:p>
    <w:p w14:paraId="660D10EB" w14:textId="70311028" w:rsidR="00003A8C" w:rsidRPr="003131C7" w:rsidRDefault="00003A8C" w:rsidP="003131C7">
      <w:pPr>
        <w:rPr>
          <w:rFonts w:ascii="Times New Roman" w:eastAsia="Times New Roman" w:hAnsi="Times New Roman" w:cs="Times New Roman"/>
        </w:rPr>
      </w:pPr>
      <w:r>
        <w:rPr>
          <w:rFonts w:ascii="Times New Roman" w:eastAsia="Times New Roman" w:hAnsi="Times New Roman" w:cs="Times New Roman"/>
          <w:color w:val="000000"/>
          <w:lang w:val="en-CA"/>
        </w:rPr>
        <w:t>“</w:t>
      </w:r>
      <w:r w:rsidR="003131C7" w:rsidRPr="006C09C6">
        <w:rPr>
          <w:rFonts w:ascii="Times New Roman" w:eastAsia="Times New Roman" w:hAnsi="Times New Roman" w:cs="Times New Roman"/>
          <w:highlight w:val="yellow"/>
        </w:rPr>
        <w:t xml:space="preserve">To maximize the data in estimating our model, we included missed responses by estimating the probability that simulations would fail to result in a choice prior to the time constraints imposed in the high and low time pressure conditions. Missed trials </w:t>
      </w:r>
      <w:r w:rsidR="00C22E72">
        <w:rPr>
          <w:rFonts w:ascii="Times New Roman" w:eastAsia="Times New Roman" w:hAnsi="Times New Roman" w:cs="Times New Roman"/>
          <w:highlight w:val="yellow"/>
        </w:rPr>
        <w:t>constituted</w:t>
      </w:r>
      <w:r w:rsidR="003131C7" w:rsidRPr="006C09C6">
        <w:rPr>
          <w:rFonts w:ascii="Times New Roman" w:eastAsia="Times New Roman" w:hAnsi="Times New Roman" w:cs="Times New Roman"/>
          <w:highlight w:val="yellow"/>
        </w:rPr>
        <w:t xml:space="preserve"> 4% and 0.3% of all trials in the high and low time pressure conditions respectively</w:t>
      </w:r>
      <w:r w:rsidR="003131C7">
        <w:rPr>
          <w:rFonts w:ascii="Times New Roman" w:eastAsia="Times New Roman" w:hAnsi="Times New Roman" w:cs="Times New Roman"/>
        </w:rPr>
        <w:t>.”</w:t>
      </w:r>
    </w:p>
    <w:p w14:paraId="15563486" w14:textId="76BC7F85" w:rsidR="00D8434F" w:rsidRDefault="00D8434F" w:rsidP="002C1989">
      <w:pPr>
        <w:rPr>
          <w:rFonts w:ascii="Times New Roman" w:eastAsia="Times New Roman" w:hAnsi="Times New Roman" w:cs="Times New Roman"/>
          <w:color w:val="000000"/>
          <w:lang w:val="en-CA"/>
        </w:rPr>
      </w:pPr>
    </w:p>
    <w:p w14:paraId="387508E7" w14:textId="2961828A" w:rsidR="00003A8C" w:rsidRDefault="00003A8C" w:rsidP="002C1989">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Methods: Generous Choice</w:t>
      </w:r>
    </w:p>
    <w:p w14:paraId="1CD9BB15" w14:textId="790DA28E" w:rsidR="00003A8C" w:rsidRDefault="00003A8C" w:rsidP="002C1989">
      <w:pPr>
        <w:rPr>
          <w:rFonts w:ascii="Times New Roman" w:eastAsia="Times New Roman" w:hAnsi="Times New Roman" w:cs="Times New Roman"/>
        </w:rPr>
      </w:pPr>
      <w:r>
        <w:rPr>
          <w:rFonts w:ascii="Times New Roman" w:eastAsia="Times New Roman" w:hAnsi="Times New Roman" w:cs="Times New Roman"/>
          <w:lang w:val="en-CA"/>
        </w:rPr>
        <w:t>“</w:t>
      </w:r>
      <w:r w:rsidR="00D950BD">
        <w:rPr>
          <w:rFonts w:ascii="Times New Roman" w:eastAsia="Times New Roman" w:hAnsi="Times New Roman" w:cs="Times New Roman"/>
        </w:rPr>
        <w:t>Missed response trials (mean percentage of trials: high time pressure: M</w:t>
      </w:r>
      <w:r w:rsidR="00D950BD">
        <w:rPr>
          <w:rFonts w:ascii="Times New Roman" w:eastAsia="Times New Roman" w:hAnsi="Times New Roman" w:cs="Times New Roman"/>
          <w:vertAlign w:val="subscript"/>
        </w:rPr>
        <w:t xml:space="preserve">study1 </w:t>
      </w:r>
      <w:r w:rsidR="00D950BD">
        <w:rPr>
          <w:rFonts w:ascii="Times New Roman" w:eastAsia="Times New Roman" w:hAnsi="Times New Roman" w:cs="Times New Roman"/>
        </w:rPr>
        <w:t xml:space="preserve"> = 4.67%, M</w:t>
      </w:r>
      <w:r w:rsidR="00D950BD">
        <w:rPr>
          <w:rFonts w:ascii="Times New Roman" w:eastAsia="Times New Roman" w:hAnsi="Times New Roman" w:cs="Times New Roman"/>
          <w:vertAlign w:val="subscript"/>
        </w:rPr>
        <w:t xml:space="preserve">REP1 </w:t>
      </w:r>
      <w:r w:rsidR="00D950BD">
        <w:rPr>
          <w:rFonts w:ascii="Times New Roman" w:eastAsia="Times New Roman" w:hAnsi="Times New Roman" w:cs="Times New Roman"/>
        </w:rPr>
        <w:t>= 3.03%, M</w:t>
      </w:r>
      <w:r w:rsidR="00D950BD">
        <w:rPr>
          <w:rFonts w:ascii="Times New Roman" w:eastAsia="Times New Roman" w:hAnsi="Times New Roman" w:cs="Times New Roman"/>
          <w:vertAlign w:val="subscript"/>
        </w:rPr>
        <w:t>REP2</w:t>
      </w:r>
      <w:r w:rsidR="00D950BD">
        <w:rPr>
          <w:rFonts w:ascii="Times New Roman" w:eastAsia="Times New Roman" w:hAnsi="Times New Roman" w:cs="Times New Roman"/>
        </w:rPr>
        <w:t xml:space="preserve"> = 2.29%, </w:t>
      </w:r>
      <w:r w:rsidR="00D950BD" w:rsidRPr="00A86BD9">
        <w:rPr>
          <w:rFonts w:ascii="Times New Roman" w:eastAsia="Times New Roman" w:hAnsi="Times New Roman" w:cs="Times New Roman"/>
          <w:highlight w:val="yellow"/>
        </w:rPr>
        <w:t>M</w:t>
      </w:r>
      <w:r w:rsidR="00D950BD" w:rsidRPr="00A86BD9">
        <w:rPr>
          <w:rFonts w:ascii="Times New Roman" w:eastAsia="Times New Roman" w:hAnsi="Times New Roman" w:cs="Times New Roman"/>
          <w:highlight w:val="yellow"/>
          <w:vertAlign w:val="subscript"/>
        </w:rPr>
        <w:t>study2</w:t>
      </w:r>
      <w:r w:rsidR="00D950BD" w:rsidRPr="00A86BD9">
        <w:rPr>
          <w:rFonts w:ascii="Times New Roman" w:eastAsia="Times New Roman" w:hAnsi="Times New Roman" w:cs="Times New Roman"/>
          <w:highlight w:val="yellow"/>
        </w:rPr>
        <w:t xml:space="preserve"> = 1.03%</w:t>
      </w:r>
      <w:r w:rsidR="00D950BD">
        <w:rPr>
          <w:rFonts w:ascii="Times New Roman" w:eastAsia="Times New Roman" w:hAnsi="Times New Roman" w:cs="Times New Roman"/>
        </w:rPr>
        <w:t>; low time pressure: M</w:t>
      </w:r>
      <w:r w:rsidR="00D950BD">
        <w:rPr>
          <w:rFonts w:ascii="Times New Roman" w:eastAsia="Times New Roman" w:hAnsi="Times New Roman" w:cs="Times New Roman"/>
          <w:vertAlign w:val="subscript"/>
        </w:rPr>
        <w:t>study1</w:t>
      </w:r>
      <w:r w:rsidR="00D950BD">
        <w:rPr>
          <w:rFonts w:ascii="Times New Roman" w:eastAsia="Times New Roman" w:hAnsi="Times New Roman" w:cs="Times New Roman"/>
        </w:rPr>
        <w:t xml:space="preserve"> = 0.33%, M</w:t>
      </w:r>
      <w:r w:rsidR="00D950BD">
        <w:rPr>
          <w:rFonts w:ascii="Times New Roman" w:eastAsia="Times New Roman" w:hAnsi="Times New Roman" w:cs="Times New Roman"/>
          <w:vertAlign w:val="subscript"/>
        </w:rPr>
        <w:t xml:space="preserve">REP1 </w:t>
      </w:r>
      <w:r w:rsidR="00D950BD">
        <w:rPr>
          <w:rFonts w:ascii="Times New Roman" w:eastAsia="Times New Roman" w:hAnsi="Times New Roman" w:cs="Times New Roman"/>
        </w:rPr>
        <w:t>= 0.03%, M</w:t>
      </w:r>
      <w:r w:rsidR="00D950BD">
        <w:rPr>
          <w:rFonts w:ascii="Times New Roman" w:eastAsia="Times New Roman" w:hAnsi="Times New Roman" w:cs="Times New Roman"/>
          <w:vertAlign w:val="subscript"/>
        </w:rPr>
        <w:t>REP2</w:t>
      </w:r>
      <w:r w:rsidR="00D950BD">
        <w:rPr>
          <w:rFonts w:ascii="Times New Roman" w:eastAsia="Times New Roman" w:hAnsi="Times New Roman" w:cs="Times New Roman"/>
        </w:rPr>
        <w:t xml:space="preserve"> = 0.39%, </w:t>
      </w:r>
      <w:r w:rsidR="00D950BD" w:rsidRPr="00A86BD9">
        <w:rPr>
          <w:rFonts w:ascii="Times New Roman" w:eastAsia="Times New Roman" w:hAnsi="Times New Roman" w:cs="Times New Roman"/>
          <w:highlight w:val="yellow"/>
        </w:rPr>
        <w:t>M</w:t>
      </w:r>
      <w:r w:rsidR="00D950BD" w:rsidRPr="00A86BD9">
        <w:rPr>
          <w:rFonts w:ascii="Times New Roman" w:eastAsia="Times New Roman" w:hAnsi="Times New Roman" w:cs="Times New Roman"/>
          <w:highlight w:val="yellow"/>
          <w:vertAlign w:val="subscript"/>
        </w:rPr>
        <w:t>study2</w:t>
      </w:r>
      <w:r w:rsidR="00D950BD" w:rsidRPr="00A86BD9">
        <w:rPr>
          <w:rFonts w:ascii="Times New Roman" w:eastAsia="Times New Roman" w:hAnsi="Times New Roman" w:cs="Times New Roman"/>
          <w:highlight w:val="yellow"/>
        </w:rPr>
        <w:t xml:space="preserve"> = 0.03%)</w:t>
      </w:r>
      <w:r w:rsidR="00D950BD">
        <w:rPr>
          <w:rFonts w:ascii="Times New Roman" w:eastAsia="Times New Roman" w:hAnsi="Times New Roman" w:cs="Times New Roman"/>
        </w:rPr>
        <w:t xml:space="preserve"> were excluded from choice analyses.</w:t>
      </w:r>
      <w:r>
        <w:rPr>
          <w:rFonts w:ascii="Times New Roman" w:eastAsia="Times New Roman" w:hAnsi="Times New Roman" w:cs="Times New Roman"/>
        </w:rPr>
        <w:t>”</w:t>
      </w:r>
    </w:p>
    <w:p w14:paraId="6032EC48" w14:textId="2AE50777" w:rsidR="0013395B" w:rsidRPr="00630156" w:rsidRDefault="00F26564" w:rsidP="0013395B">
      <w:pPr>
        <w:rPr>
          <w:rFonts w:ascii="Times New Roman" w:eastAsia="Times New Roman" w:hAnsi="Times New Roman" w:cs="Times New Roman"/>
          <w:b/>
          <w:bCs/>
          <w:i/>
          <w:iCs/>
          <w:color w:val="000000"/>
          <w:shd w:val="clear" w:color="auto" w:fill="FFFFFF"/>
          <w:lang w:val="en-CA"/>
        </w:rPr>
      </w:pPr>
      <w:r w:rsidRPr="00630156">
        <w:rPr>
          <w:rFonts w:ascii="Times New Roman" w:eastAsia="Times New Roman" w:hAnsi="Times New Roman" w:cs="Times New Roman"/>
          <w:b/>
          <w:bCs/>
          <w:i/>
          <w:iCs/>
          <w:color w:val="000000"/>
          <w:lang w:val="en-CA"/>
        </w:rPr>
        <w:lastRenderedPageBreak/>
        <w:br/>
      </w:r>
      <w:r w:rsidR="000F7276">
        <w:rPr>
          <w:rFonts w:ascii="Times New Roman" w:eastAsia="Times New Roman" w:hAnsi="Times New Roman" w:cs="Times New Roman"/>
          <w:b/>
          <w:bCs/>
          <w:i/>
          <w:iCs/>
          <w:color w:val="000000"/>
          <w:shd w:val="clear" w:color="auto" w:fill="FFFFFF"/>
          <w:lang w:val="en-CA"/>
        </w:rPr>
        <w:t xml:space="preserve">(4) </w:t>
      </w:r>
      <w:r w:rsidRPr="00630156">
        <w:rPr>
          <w:rFonts w:ascii="Times New Roman" w:eastAsia="Times New Roman" w:hAnsi="Times New Roman" w:cs="Times New Roman"/>
          <w:b/>
          <w:bCs/>
          <w:i/>
          <w:iCs/>
          <w:color w:val="000000"/>
          <w:shd w:val="clear" w:color="auto" w:fill="FFFFFF"/>
          <w:lang w:val="en-CA"/>
        </w:rPr>
        <w:t>A more minor point: the eye-gaze analyses seem to use ad hoc windows of time (see, e.g., 166–184). The authors might want to consider doing analyses with time as a continuous predictor. (A method like LOESS might be appropriate for tracking the dynamics of bias here.)</w:t>
      </w:r>
    </w:p>
    <w:p w14:paraId="4F87D583" w14:textId="77777777" w:rsidR="00BF7381" w:rsidRDefault="00BF7381" w:rsidP="0013395B">
      <w:pPr>
        <w:rPr>
          <w:rFonts w:ascii="Times New Roman" w:eastAsia="Times New Roman" w:hAnsi="Times New Roman" w:cs="Times New Roman"/>
          <w:color w:val="000000"/>
          <w:shd w:val="clear" w:color="auto" w:fill="FFFFFF"/>
          <w:lang w:val="en-CA"/>
        </w:rPr>
      </w:pPr>
    </w:p>
    <w:p w14:paraId="7D3E1C1F" w14:textId="3A9C6DCC" w:rsidR="00C609E9" w:rsidRPr="00B6055D" w:rsidRDefault="00BF7381" w:rsidP="00C609E9">
      <w:pPr>
        <w:rPr>
          <w:rFonts w:ascii="Times New Roman" w:eastAsia="Times New Roman" w:hAnsi="Times New Roman" w:cs="Times New Roman"/>
          <w:color w:val="000000"/>
          <w:shd w:val="clear" w:color="auto" w:fill="FFFFFF"/>
          <w:lang w:val="en-CA"/>
        </w:rPr>
      </w:pPr>
      <w:r>
        <w:rPr>
          <w:rFonts w:ascii="Times New Roman" w:eastAsia="Times New Roman" w:hAnsi="Times New Roman" w:cs="Times New Roman"/>
          <w:color w:val="000000"/>
          <w:shd w:val="clear" w:color="auto" w:fill="FFFFFF"/>
          <w:lang w:val="en-CA"/>
        </w:rPr>
        <w:t xml:space="preserve">We agree with the reviewer that identifying the appropriate time-windows of interest is not trivial. However, we point out that the window of time used for the eye-gaze analyses was not ad hoc, but identified as the specific </w:t>
      </w:r>
      <w:r w:rsidR="0013395B">
        <w:rPr>
          <w:rFonts w:ascii="Times New Roman" w:eastAsia="Times New Roman" w:hAnsi="Times New Roman" w:cs="Times New Roman"/>
          <w:color w:val="000000"/>
          <w:shd w:val="clear" w:color="auto" w:fill="FFFFFF"/>
          <w:lang w:val="en-CA"/>
        </w:rPr>
        <w:t xml:space="preserve">window of time during the early phases of choice in which gaze patterns differed between the time pressure conditions. </w:t>
      </w:r>
      <w:r>
        <w:rPr>
          <w:rFonts w:ascii="Times New Roman" w:eastAsia="Times New Roman" w:hAnsi="Times New Roman" w:cs="Times New Roman"/>
          <w:color w:val="000000"/>
          <w:shd w:val="clear" w:color="auto" w:fill="FFFFFF"/>
          <w:lang w:val="en-CA"/>
        </w:rPr>
        <w:t>These windows were identified using</w:t>
      </w:r>
      <w:r w:rsidR="0013395B">
        <w:rPr>
          <w:rFonts w:ascii="Times New Roman" w:eastAsia="Times New Roman" w:hAnsi="Times New Roman" w:cs="Times New Roman"/>
          <w:color w:val="000000"/>
          <w:shd w:val="clear" w:color="auto" w:fill="FFFFFF"/>
          <w:lang w:val="en-CA"/>
        </w:rPr>
        <w:t xml:space="preserve"> univariate logistic mixed effects regressions at each time point to identify time points of significant difference</w:t>
      </w:r>
      <w:r>
        <w:rPr>
          <w:rFonts w:ascii="Times New Roman" w:eastAsia="Times New Roman" w:hAnsi="Times New Roman" w:cs="Times New Roman"/>
          <w:color w:val="000000"/>
          <w:shd w:val="clear" w:color="auto" w:fill="FFFFFF"/>
          <w:lang w:val="en-CA"/>
        </w:rPr>
        <w:t>,</w:t>
      </w:r>
      <w:r w:rsidR="0013395B">
        <w:rPr>
          <w:rFonts w:ascii="Times New Roman" w:eastAsia="Times New Roman" w:hAnsi="Times New Roman" w:cs="Times New Roman"/>
          <w:color w:val="000000"/>
          <w:shd w:val="clear" w:color="auto" w:fill="FFFFFF"/>
          <w:lang w:val="en-CA"/>
        </w:rPr>
        <w:t xml:space="preserve"> and </w:t>
      </w:r>
      <w:r>
        <w:rPr>
          <w:rFonts w:ascii="Times New Roman" w:eastAsia="Times New Roman" w:hAnsi="Times New Roman" w:cs="Times New Roman"/>
          <w:color w:val="000000"/>
          <w:shd w:val="clear" w:color="auto" w:fill="FFFFFF"/>
          <w:lang w:val="en-CA"/>
        </w:rPr>
        <w:t xml:space="preserve">then </w:t>
      </w:r>
      <w:r w:rsidR="0013395B">
        <w:rPr>
          <w:rFonts w:ascii="Times New Roman" w:eastAsia="Times New Roman" w:hAnsi="Times New Roman" w:cs="Times New Roman"/>
          <w:color w:val="000000"/>
          <w:shd w:val="clear" w:color="auto" w:fill="FFFFFF"/>
          <w:lang w:val="en-CA"/>
        </w:rPr>
        <w:t>cluster-corrected for multiple comparisons to identify the relevant time windows in which gaze was biased. We believe this method to be optimal to capture the continuous and auto-correlated nature of eye-gaze and complementary to the approach our computational model uses in integrating eye movements into evidence accumulation.</w:t>
      </w:r>
      <w:r>
        <w:rPr>
          <w:rFonts w:ascii="Times New Roman" w:eastAsia="Times New Roman" w:hAnsi="Times New Roman" w:cs="Times New Roman"/>
          <w:color w:val="000000"/>
          <w:shd w:val="clear" w:color="auto" w:fill="FFFFFF"/>
          <w:lang w:val="en-CA"/>
        </w:rPr>
        <w:t xml:space="preserve"> However, as we mentioned in response to Reviewer 1, and now discuss in the paper, our results are robust to other specifications of early eye gaze. For example, if using first fixations (rather than fixation percentages in a specific window) we obtain nearly identical results. We prefer to use a more data-driven approach to identifying relevant time windows, but have now included a mention of this in the</w:t>
      </w:r>
      <w:r w:rsidR="002B50E1">
        <w:rPr>
          <w:rFonts w:ascii="Times New Roman" w:eastAsia="Times New Roman" w:hAnsi="Times New Roman" w:cs="Times New Roman"/>
          <w:color w:val="000000"/>
          <w:shd w:val="clear" w:color="auto" w:fill="FFFFFF"/>
          <w:lang w:val="en-CA"/>
        </w:rPr>
        <w:t xml:space="preserve"> paper</w:t>
      </w:r>
      <w:r>
        <w:rPr>
          <w:rFonts w:ascii="Times New Roman" w:eastAsia="Times New Roman" w:hAnsi="Times New Roman" w:cs="Times New Roman"/>
          <w:color w:val="000000"/>
          <w:shd w:val="clear" w:color="auto" w:fill="FFFFFF"/>
          <w:lang w:val="en-CA"/>
        </w:rPr>
        <w:t xml:space="preserve"> </w:t>
      </w:r>
      <w:r w:rsidR="007734F8">
        <w:rPr>
          <w:rFonts w:ascii="Times New Roman" w:eastAsia="Times New Roman" w:hAnsi="Times New Roman" w:cs="Times New Roman"/>
          <w:color w:val="000000"/>
          <w:shd w:val="clear" w:color="auto" w:fill="FFFFFF"/>
          <w:lang w:val="en-CA"/>
        </w:rPr>
        <w:t>(see pg. 13) as well as a supplementary note that details these fixation-based analyses (Supplementary Note 1).</w:t>
      </w:r>
    </w:p>
    <w:p w14:paraId="05A07770" w14:textId="6557EE21" w:rsidR="00F26564" w:rsidRPr="009B7BAA" w:rsidRDefault="00F26564" w:rsidP="0013395B">
      <w:pPr>
        <w:rPr>
          <w:rFonts w:ascii="Times New Roman" w:eastAsia="Times New Roman" w:hAnsi="Times New Roman" w:cs="Times New Roman"/>
          <w:b/>
          <w:bCs/>
          <w:i/>
          <w:iCs/>
          <w:color w:val="000000"/>
          <w:shd w:val="clear" w:color="auto" w:fill="FFFFFF"/>
          <w:lang w:val="en-CA"/>
        </w:rPr>
      </w:pPr>
      <w:r w:rsidRPr="009B7BAA">
        <w:rPr>
          <w:rFonts w:ascii="Times New Roman" w:eastAsia="Times New Roman" w:hAnsi="Times New Roman" w:cs="Times New Roman"/>
          <w:b/>
          <w:bCs/>
          <w:i/>
          <w:iCs/>
          <w:color w:val="000000"/>
          <w:lang w:val="en-CA"/>
        </w:rPr>
        <w:br/>
      </w:r>
      <w:r w:rsidRPr="009B7BAA">
        <w:rPr>
          <w:rFonts w:ascii="Times New Roman" w:eastAsia="Times New Roman" w:hAnsi="Times New Roman" w:cs="Times New Roman"/>
          <w:b/>
          <w:bCs/>
          <w:i/>
          <w:iCs/>
          <w:color w:val="000000"/>
          <w:shd w:val="clear" w:color="auto" w:fill="FFFFFF"/>
          <w:lang w:val="en-CA"/>
        </w:rPr>
        <w:t>In short, the paper seems thorough and important, and I generally support publication, but I found some of the results and modeling opaque. It may be helpful for the authors to provide more detail on how the model supports the overall conclusions of the paper and verify that it is robust out-of-sample. The dropout rate of time-pressure trials is also important to look into.</w:t>
      </w:r>
    </w:p>
    <w:p w14:paraId="00B28E2E" w14:textId="3F080491" w:rsidR="000E5336" w:rsidRDefault="000E5336">
      <w:pPr>
        <w:rPr>
          <w:rFonts w:ascii="Times New Roman" w:hAnsi="Times New Roman" w:cs="Times New Roman"/>
          <w:b/>
          <w:bCs/>
          <w:i/>
          <w:iCs/>
          <w:lang w:val="en-CA"/>
        </w:rPr>
      </w:pPr>
    </w:p>
    <w:p w14:paraId="31A3FE07" w14:textId="5298B183" w:rsidR="00795CA7" w:rsidRDefault="00795CA7">
      <w:pPr>
        <w:rPr>
          <w:rFonts w:ascii="Times New Roman" w:hAnsi="Times New Roman" w:cs="Times New Roman"/>
          <w:lang w:val="en-CA"/>
        </w:rPr>
      </w:pPr>
      <w:r>
        <w:rPr>
          <w:rFonts w:ascii="Times New Roman" w:hAnsi="Times New Roman" w:cs="Times New Roman"/>
          <w:lang w:val="en-CA"/>
        </w:rPr>
        <w:t xml:space="preserve">We </w:t>
      </w:r>
      <w:r w:rsidR="008D6069">
        <w:rPr>
          <w:rFonts w:ascii="Times New Roman" w:hAnsi="Times New Roman" w:cs="Times New Roman"/>
          <w:lang w:val="en-CA"/>
        </w:rPr>
        <w:t xml:space="preserve">once again </w:t>
      </w:r>
      <w:r>
        <w:rPr>
          <w:rFonts w:ascii="Times New Roman" w:hAnsi="Times New Roman" w:cs="Times New Roman"/>
          <w:lang w:val="en-CA"/>
        </w:rPr>
        <w:t>thank the reviewer for their thoughtful considerations and have incorporated their concerns into our revised manuscript.</w:t>
      </w:r>
    </w:p>
    <w:p w14:paraId="46DED624" w14:textId="6DC9FDF7" w:rsidR="00795007" w:rsidRDefault="00795007">
      <w:pPr>
        <w:rPr>
          <w:rFonts w:ascii="Times New Roman" w:hAnsi="Times New Roman" w:cs="Times New Roman"/>
          <w:lang w:val="en-CA"/>
        </w:rPr>
      </w:pPr>
    </w:p>
    <w:p w14:paraId="7920D33B" w14:textId="7B546ADA" w:rsidR="00795007" w:rsidRDefault="00795007">
      <w:pPr>
        <w:rPr>
          <w:rFonts w:ascii="Times New Roman" w:hAnsi="Times New Roman" w:cs="Times New Roman"/>
          <w:lang w:val="en-CA"/>
        </w:rPr>
      </w:pPr>
      <w:r>
        <w:rPr>
          <w:rFonts w:ascii="Times New Roman" w:hAnsi="Times New Roman" w:cs="Times New Roman"/>
          <w:lang w:val="en-CA"/>
        </w:rPr>
        <w:br w:type="page"/>
      </w:r>
    </w:p>
    <w:p w14:paraId="7094271A" w14:textId="015F17D9" w:rsidR="00795007" w:rsidRDefault="00795007">
      <w:pPr>
        <w:rPr>
          <w:rFonts w:ascii="Times New Roman" w:hAnsi="Times New Roman" w:cs="Times New Roman"/>
          <w:lang w:val="en-CA"/>
        </w:rPr>
      </w:pPr>
      <w:r>
        <w:rPr>
          <w:rFonts w:ascii="Times New Roman" w:hAnsi="Times New Roman" w:cs="Times New Roman"/>
          <w:lang w:val="en-CA"/>
        </w:rPr>
        <w:lastRenderedPageBreak/>
        <w:t>References:</w:t>
      </w:r>
    </w:p>
    <w:p w14:paraId="38228D50" w14:textId="209419B8" w:rsidR="00795007" w:rsidRDefault="00795007">
      <w:pPr>
        <w:rPr>
          <w:rFonts w:ascii="Times New Roman" w:hAnsi="Times New Roman" w:cs="Times New Roman"/>
          <w:lang w:val="en-CA"/>
        </w:rPr>
      </w:pPr>
    </w:p>
    <w:p w14:paraId="5A4ECD85" w14:textId="62BFC53B"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lang w:val="en-CA"/>
        </w:rPr>
        <w:fldChar w:fldCharType="begin" w:fldLock="1"/>
      </w:r>
      <w:r>
        <w:rPr>
          <w:rFonts w:ascii="Times New Roman" w:hAnsi="Times New Roman" w:cs="Times New Roman"/>
          <w:lang w:val="en-CA"/>
        </w:rPr>
        <w:instrText xml:space="preserve">ADDIN Mendeley Bibliography CSL_BIBLIOGRAPHY </w:instrText>
      </w:r>
      <w:r>
        <w:rPr>
          <w:rFonts w:ascii="Times New Roman" w:hAnsi="Times New Roman" w:cs="Times New Roman"/>
          <w:lang w:val="en-CA"/>
        </w:rPr>
        <w:fldChar w:fldCharType="separate"/>
      </w:r>
      <w:r w:rsidRPr="00795007">
        <w:rPr>
          <w:rFonts w:ascii="Times New Roman" w:hAnsi="Times New Roman" w:cs="Times New Roman"/>
          <w:noProof/>
        </w:rPr>
        <w:t xml:space="preserve">Bogacz, R., Brown, E., Moehlis, J., Holmes, P., &amp; Cohen, J. D. (2006). The physics of optimal decision making: A formal analysis of models of performance in two-alternative forced-choice tasks. </w:t>
      </w:r>
      <w:r w:rsidRPr="00795007">
        <w:rPr>
          <w:rFonts w:ascii="Times New Roman" w:hAnsi="Times New Roman" w:cs="Times New Roman"/>
          <w:i/>
          <w:iCs/>
          <w:noProof/>
        </w:rPr>
        <w:t>Psychological Review</w:t>
      </w:r>
      <w:r w:rsidRPr="00795007">
        <w:rPr>
          <w:rFonts w:ascii="Times New Roman" w:hAnsi="Times New Roman" w:cs="Times New Roman"/>
          <w:noProof/>
        </w:rPr>
        <w:t xml:space="preserve">, </w:t>
      </w:r>
      <w:r w:rsidRPr="00795007">
        <w:rPr>
          <w:rFonts w:ascii="Times New Roman" w:hAnsi="Times New Roman" w:cs="Times New Roman"/>
          <w:i/>
          <w:iCs/>
          <w:noProof/>
        </w:rPr>
        <w:t>113</w:t>
      </w:r>
      <w:r w:rsidRPr="00795007">
        <w:rPr>
          <w:rFonts w:ascii="Times New Roman" w:hAnsi="Times New Roman" w:cs="Times New Roman"/>
          <w:noProof/>
        </w:rPr>
        <w:t>(4), 700–765. https://doi.org/10.1037/0033-295X.113.4.700</w:t>
      </w:r>
    </w:p>
    <w:p w14:paraId="1C2F4D72"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Bouwmeester, S., Verkoeijen, P. P. J. L., Aczel, B., Barbosa, F., Bègue, L., Brañas-Garza, P., … Espín, A. M. (2017). Registered replication report: Rand, greene, and nowak (2012). </w:t>
      </w:r>
      <w:r w:rsidRPr="00795007">
        <w:rPr>
          <w:rFonts w:ascii="Times New Roman" w:hAnsi="Times New Roman" w:cs="Times New Roman"/>
          <w:i/>
          <w:iCs/>
          <w:noProof/>
        </w:rPr>
        <w:t>Perspectives on Psychological Science</w:t>
      </w:r>
      <w:r w:rsidRPr="00795007">
        <w:rPr>
          <w:rFonts w:ascii="Times New Roman" w:hAnsi="Times New Roman" w:cs="Times New Roman"/>
          <w:noProof/>
        </w:rPr>
        <w:t xml:space="preserve">, </w:t>
      </w:r>
      <w:r w:rsidRPr="00795007">
        <w:rPr>
          <w:rFonts w:ascii="Times New Roman" w:hAnsi="Times New Roman" w:cs="Times New Roman"/>
          <w:i/>
          <w:iCs/>
          <w:noProof/>
        </w:rPr>
        <w:t>12</w:t>
      </w:r>
      <w:r w:rsidRPr="00795007">
        <w:rPr>
          <w:rFonts w:ascii="Times New Roman" w:hAnsi="Times New Roman" w:cs="Times New Roman"/>
          <w:noProof/>
        </w:rPr>
        <w:t>(3), 527–542.</w:t>
      </w:r>
    </w:p>
    <w:p w14:paraId="5DBAD7F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Chen, F., &amp; Krajbich, I. (2018). Biased sequential sampling underlies the effects of time pressure and delay in social decision making. </w:t>
      </w:r>
      <w:r w:rsidRPr="00795007">
        <w:rPr>
          <w:rFonts w:ascii="Times New Roman" w:hAnsi="Times New Roman" w:cs="Times New Roman"/>
          <w:i/>
          <w:iCs/>
          <w:noProof/>
        </w:rPr>
        <w:t>Nature Communications</w:t>
      </w:r>
      <w:r w:rsidRPr="00795007">
        <w:rPr>
          <w:rFonts w:ascii="Times New Roman" w:hAnsi="Times New Roman" w:cs="Times New Roman"/>
          <w:noProof/>
        </w:rPr>
        <w:t xml:space="preserve">, </w:t>
      </w:r>
      <w:r w:rsidRPr="00795007">
        <w:rPr>
          <w:rFonts w:ascii="Times New Roman" w:hAnsi="Times New Roman" w:cs="Times New Roman"/>
          <w:i/>
          <w:iCs/>
          <w:noProof/>
        </w:rPr>
        <w:t>9</w:t>
      </w:r>
      <w:r w:rsidRPr="00795007">
        <w:rPr>
          <w:rFonts w:ascii="Times New Roman" w:hAnsi="Times New Roman" w:cs="Times New Roman"/>
          <w:noProof/>
        </w:rPr>
        <w:t>(1), 3557. https://doi.org/10.1038/s41467-018-05994-9</w:t>
      </w:r>
    </w:p>
    <w:p w14:paraId="63FD1359"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Diederich, A., &amp; Trueblood, J. S. (2018). A dynamic dual process model of risky decision making. </w:t>
      </w:r>
      <w:r w:rsidRPr="00795007">
        <w:rPr>
          <w:rFonts w:ascii="Times New Roman" w:hAnsi="Times New Roman" w:cs="Times New Roman"/>
          <w:i/>
          <w:iCs/>
          <w:noProof/>
        </w:rPr>
        <w:t>Psychological Review</w:t>
      </w:r>
      <w:r w:rsidRPr="00795007">
        <w:rPr>
          <w:rFonts w:ascii="Times New Roman" w:hAnsi="Times New Roman" w:cs="Times New Roman"/>
          <w:noProof/>
        </w:rPr>
        <w:t xml:space="preserve">, </w:t>
      </w:r>
      <w:r w:rsidRPr="00795007">
        <w:rPr>
          <w:rFonts w:ascii="Times New Roman" w:hAnsi="Times New Roman" w:cs="Times New Roman"/>
          <w:i/>
          <w:iCs/>
          <w:noProof/>
        </w:rPr>
        <w:t>125</w:t>
      </w:r>
      <w:r w:rsidRPr="00795007">
        <w:rPr>
          <w:rFonts w:ascii="Times New Roman" w:hAnsi="Times New Roman" w:cs="Times New Roman"/>
          <w:noProof/>
        </w:rPr>
        <w:t>(2), 270.</w:t>
      </w:r>
    </w:p>
    <w:p w14:paraId="7EDC22A2"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Evans, A. M., Dillon, K. D., &amp; Rand, D. G. (2015). Fast But Not Intuitive, Slow But Not Reflective: Decision Conflict Drives Reaction Times in Social Dilemmas. </w:t>
      </w:r>
      <w:r w:rsidRPr="00795007">
        <w:rPr>
          <w:rFonts w:ascii="Times New Roman" w:hAnsi="Times New Roman" w:cs="Times New Roman"/>
          <w:i/>
          <w:iCs/>
          <w:noProof/>
        </w:rPr>
        <w:t>Journal of Experimental Psychology: General</w:t>
      </w:r>
      <w:r w:rsidRPr="00795007">
        <w:rPr>
          <w:rFonts w:ascii="Times New Roman" w:hAnsi="Times New Roman" w:cs="Times New Roman"/>
          <w:noProof/>
        </w:rPr>
        <w:t xml:space="preserve">, </w:t>
      </w:r>
      <w:r w:rsidRPr="00795007">
        <w:rPr>
          <w:rFonts w:ascii="Times New Roman" w:hAnsi="Times New Roman" w:cs="Times New Roman"/>
          <w:i/>
          <w:iCs/>
          <w:noProof/>
        </w:rPr>
        <w:t>144</w:t>
      </w:r>
      <w:r w:rsidRPr="00795007">
        <w:rPr>
          <w:rFonts w:ascii="Times New Roman" w:hAnsi="Times New Roman" w:cs="Times New Roman"/>
          <w:noProof/>
        </w:rPr>
        <w:t>(5), 951–966.</w:t>
      </w:r>
    </w:p>
    <w:p w14:paraId="5E2990D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Galizzi, M. M., &amp; Navarro-Martínez, D. (2018). On the external validity of social preference games: a systematic lab-field study. </w:t>
      </w:r>
      <w:r w:rsidRPr="00795007">
        <w:rPr>
          <w:rFonts w:ascii="Times New Roman" w:hAnsi="Times New Roman" w:cs="Times New Roman"/>
          <w:i/>
          <w:iCs/>
          <w:noProof/>
        </w:rPr>
        <w:t>Management Science</w:t>
      </w:r>
      <w:r w:rsidRPr="00795007">
        <w:rPr>
          <w:rFonts w:ascii="Times New Roman" w:hAnsi="Times New Roman" w:cs="Times New Roman"/>
          <w:noProof/>
        </w:rPr>
        <w:t xml:space="preserve">, </w:t>
      </w:r>
      <w:r w:rsidRPr="00795007">
        <w:rPr>
          <w:rFonts w:ascii="Times New Roman" w:hAnsi="Times New Roman" w:cs="Times New Roman"/>
          <w:i/>
          <w:iCs/>
          <w:noProof/>
        </w:rPr>
        <w:t>65</w:t>
      </w:r>
      <w:r w:rsidRPr="00795007">
        <w:rPr>
          <w:rFonts w:ascii="Times New Roman" w:hAnsi="Times New Roman" w:cs="Times New Roman"/>
          <w:noProof/>
        </w:rPr>
        <w:t>(3), 976–1002.</w:t>
      </w:r>
    </w:p>
    <w:p w14:paraId="7BA783C4"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Hawkins, G. E., Forstmann, B. U., Wagenmakers, E.-J., Ratcliff, R., &amp; Brown, S. D. (2015). Revisiting the Evidence for Collapsing Boundaries and Urgency Signals in Perceptual Decision-Making. </w:t>
      </w:r>
      <w:r w:rsidRPr="00795007">
        <w:rPr>
          <w:rFonts w:ascii="Times New Roman" w:hAnsi="Times New Roman" w:cs="Times New Roman"/>
          <w:i/>
          <w:iCs/>
          <w:noProof/>
        </w:rPr>
        <w:t>Journal of Neuroscience</w:t>
      </w:r>
      <w:r w:rsidRPr="00795007">
        <w:rPr>
          <w:rFonts w:ascii="Times New Roman" w:hAnsi="Times New Roman" w:cs="Times New Roman"/>
          <w:noProof/>
        </w:rPr>
        <w:t xml:space="preserve">, </w:t>
      </w:r>
      <w:r w:rsidRPr="00795007">
        <w:rPr>
          <w:rFonts w:ascii="Times New Roman" w:hAnsi="Times New Roman" w:cs="Times New Roman"/>
          <w:i/>
          <w:iCs/>
          <w:noProof/>
        </w:rPr>
        <w:t>35</w:t>
      </w:r>
      <w:r w:rsidRPr="00795007">
        <w:rPr>
          <w:rFonts w:ascii="Times New Roman" w:hAnsi="Times New Roman" w:cs="Times New Roman"/>
          <w:noProof/>
        </w:rPr>
        <w:t>(6), 2476–2484. https://doi.org/10.1523/JNEUROSCI.2410-14.2015</w:t>
      </w:r>
    </w:p>
    <w:p w14:paraId="6476DE5A"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Hutcherson, C. A., Bushong, B., &amp; Rangel, A. (2015). A Neurocomputational Model of Altruistic Choice and Its Implications. </w:t>
      </w:r>
      <w:r w:rsidRPr="00795007">
        <w:rPr>
          <w:rFonts w:ascii="Times New Roman" w:hAnsi="Times New Roman" w:cs="Times New Roman"/>
          <w:i/>
          <w:iCs/>
          <w:noProof/>
        </w:rPr>
        <w:t>Neuron</w:t>
      </w:r>
      <w:r w:rsidRPr="00795007">
        <w:rPr>
          <w:rFonts w:ascii="Times New Roman" w:hAnsi="Times New Roman" w:cs="Times New Roman"/>
          <w:noProof/>
        </w:rPr>
        <w:t xml:space="preserve">, </w:t>
      </w:r>
      <w:r w:rsidRPr="00795007">
        <w:rPr>
          <w:rFonts w:ascii="Times New Roman" w:hAnsi="Times New Roman" w:cs="Times New Roman"/>
          <w:i/>
          <w:iCs/>
          <w:noProof/>
        </w:rPr>
        <w:t>87</w:t>
      </w:r>
      <w:r w:rsidRPr="00795007">
        <w:rPr>
          <w:rFonts w:ascii="Times New Roman" w:hAnsi="Times New Roman" w:cs="Times New Roman"/>
          <w:noProof/>
        </w:rPr>
        <w:t>(2), 451–463. https://doi.org/10.1016/j.neuron.2015.06.031</w:t>
      </w:r>
    </w:p>
    <w:p w14:paraId="3F3D0F1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Kahneman, D., &amp; Egan, P. (2011). </w:t>
      </w:r>
      <w:r w:rsidRPr="00795007">
        <w:rPr>
          <w:rFonts w:ascii="Times New Roman" w:hAnsi="Times New Roman" w:cs="Times New Roman"/>
          <w:i/>
          <w:iCs/>
          <w:noProof/>
        </w:rPr>
        <w:t>Thinking, fast and slow</w:t>
      </w:r>
      <w:r w:rsidRPr="00795007">
        <w:rPr>
          <w:rFonts w:ascii="Times New Roman" w:hAnsi="Times New Roman" w:cs="Times New Roman"/>
          <w:noProof/>
        </w:rPr>
        <w:t>. Farrar, Straus and Giroux New York.</w:t>
      </w:r>
    </w:p>
    <w:p w14:paraId="2479C55F"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Krajbich, I. (2018). Accounting for attention in sequential sampling models of decision making. </w:t>
      </w:r>
      <w:r w:rsidRPr="00795007">
        <w:rPr>
          <w:rFonts w:ascii="Times New Roman" w:hAnsi="Times New Roman" w:cs="Times New Roman"/>
          <w:i/>
          <w:iCs/>
          <w:noProof/>
        </w:rPr>
        <w:t>Current Opinion in Psychology</w:t>
      </w:r>
      <w:r w:rsidRPr="00795007">
        <w:rPr>
          <w:rFonts w:ascii="Times New Roman" w:hAnsi="Times New Roman" w:cs="Times New Roman"/>
          <w:noProof/>
        </w:rPr>
        <w:t>.</w:t>
      </w:r>
    </w:p>
    <w:p w14:paraId="6E958E52"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Krajbich, I., Armel, C., &amp; Rangel, A. (2010). Visual fixations and the computation and comparison of value in simple choice. </w:t>
      </w:r>
      <w:r w:rsidRPr="00795007">
        <w:rPr>
          <w:rFonts w:ascii="Times New Roman" w:hAnsi="Times New Roman" w:cs="Times New Roman"/>
          <w:i/>
          <w:iCs/>
          <w:noProof/>
        </w:rPr>
        <w:t>Nature Neuroscience</w:t>
      </w:r>
      <w:r w:rsidRPr="00795007">
        <w:rPr>
          <w:rFonts w:ascii="Times New Roman" w:hAnsi="Times New Roman" w:cs="Times New Roman"/>
          <w:noProof/>
        </w:rPr>
        <w:t xml:space="preserve">, </w:t>
      </w:r>
      <w:r w:rsidRPr="00795007">
        <w:rPr>
          <w:rFonts w:ascii="Times New Roman" w:hAnsi="Times New Roman" w:cs="Times New Roman"/>
          <w:i/>
          <w:iCs/>
          <w:noProof/>
        </w:rPr>
        <w:t>13</w:t>
      </w:r>
      <w:r w:rsidRPr="00795007">
        <w:rPr>
          <w:rFonts w:ascii="Times New Roman" w:hAnsi="Times New Roman" w:cs="Times New Roman"/>
          <w:noProof/>
        </w:rPr>
        <w:t>(10), 1292–1298. https://doi.org/10.1038/nn.2635</w:t>
      </w:r>
    </w:p>
    <w:p w14:paraId="7A81E48F"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Krajbich, I., Bartling, B., Hare, T., &amp; Fehr, E. (2015). Rethinking fast and slow based on a critique of reaction-time reverse inference. </w:t>
      </w:r>
      <w:r w:rsidRPr="00795007">
        <w:rPr>
          <w:rFonts w:ascii="Times New Roman" w:hAnsi="Times New Roman" w:cs="Times New Roman"/>
          <w:i/>
          <w:iCs/>
          <w:noProof/>
        </w:rPr>
        <w:t>Nature Communications</w:t>
      </w:r>
      <w:r w:rsidRPr="00795007">
        <w:rPr>
          <w:rFonts w:ascii="Times New Roman" w:hAnsi="Times New Roman" w:cs="Times New Roman"/>
          <w:noProof/>
        </w:rPr>
        <w:t xml:space="preserve">, </w:t>
      </w:r>
      <w:r w:rsidRPr="00795007">
        <w:rPr>
          <w:rFonts w:ascii="Times New Roman" w:hAnsi="Times New Roman" w:cs="Times New Roman"/>
          <w:i/>
          <w:iCs/>
          <w:noProof/>
        </w:rPr>
        <w:t>6</w:t>
      </w:r>
      <w:r w:rsidRPr="00795007">
        <w:rPr>
          <w:rFonts w:ascii="Times New Roman" w:hAnsi="Times New Roman" w:cs="Times New Roman"/>
          <w:noProof/>
        </w:rPr>
        <w:t>, 7455.</w:t>
      </w:r>
    </w:p>
    <w:p w14:paraId="642A3D0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Krawczyk, M., &amp; Sylwestrzak, M. (2018). Exploring the role of deliberation time in non-selfish behavior: The double response method. </w:t>
      </w:r>
      <w:r w:rsidRPr="00795007">
        <w:rPr>
          <w:rFonts w:ascii="Times New Roman" w:hAnsi="Times New Roman" w:cs="Times New Roman"/>
          <w:i/>
          <w:iCs/>
          <w:noProof/>
        </w:rPr>
        <w:t>Journal of Behavioral and Experimental Economics</w:t>
      </w:r>
      <w:r w:rsidRPr="00795007">
        <w:rPr>
          <w:rFonts w:ascii="Times New Roman" w:hAnsi="Times New Roman" w:cs="Times New Roman"/>
          <w:noProof/>
        </w:rPr>
        <w:t xml:space="preserve">, </w:t>
      </w:r>
      <w:r w:rsidRPr="00795007">
        <w:rPr>
          <w:rFonts w:ascii="Times New Roman" w:hAnsi="Times New Roman" w:cs="Times New Roman"/>
          <w:i/>
          <w:iCs/>
          <w:noProof/>
        </w:rPr>
        <w:t>72</w:t>
      </w:r>
      <w:r w:rsidRPr="00795007">
        <w:rPr>
          <w:rFonts w:ascii="Times New Roman" w:hAnsi="Times New Roman" w:cs="Times New Roman"/>
          <w:noProof/>
        </w:rPr>
        <w:t>, 121–134. https://doi.org/https://doi.org/10.1016/j.socec.2017.12.004</w:t>
      </w:r>
    </w:p>
    <w:p w14:paraId="43752CB6"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Lohse, J. (2016). Smart or selfish – When smart guys finish nice. </w:t>
      </w:r>
      <w:r w:rsidRPr="00795007">
        <w:rPr>
          <w:rFonts w:ascii="Times New Roman" w:hAnsi="Times New Roman" w:cs="Times New Roman"/>
          <w:i/>
          <w:iCs/>
          <w:noProof/>
        </w:rPr>
        <w:t>Journal of Behavioral and Experimental Economics</w:t>
      </w:r>
      <w:r w:rsidRPr="00795007">
        <w:rPr>
          <w:rFonts w:ascii="Times New Roman" w:hAnsi="Times New Roman" w:cs="Times New Roman"/>
          <w:noProof/>
        </w:rPr>
        <w:t xml:space="preserve">, </w:t>
      </w:r>
      <w:r w:rsidRPr="00795007">
        <w:rPr>
          <w:rFonts w:ascii="Times New Roman" w:hAnsi="Times New Roman" w:cs="Times New Roman"/>
          <w:i/>
          <w:iCs/>
          <w:noProof/>
        </w:rPr>
        <w:t>64</w:t>
      </w:r>
      <w:r w:rsidRPr="00795007">
        <w:rPr>
          <w:rFonts w:ascii="Times New Roman" w:hAnsi="Times New Roman" w:cs="Times New Roman"/>
          <w:noProof/>
        </w:rPr>
        <w:t>, 28–40. https://doi.org/10.1016/j.socec.2016.04.002</w:t>
      </w:r>
    </w:p>
    <w:p w14:paraId="014107C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Lohse, J., Goeschl, T., &amp; Diederich, J. (2014). Giving is a Question of Time: Response Times and Contributions to a Real World Public Good. </w:t>
      </w:r>
      <w:r w:rsidRPr="00795007">
        <w:rPr>
          <w:rFonts w:ascii="Times New Roman" w:hAnsi="Times New Roman" w:cs="Times New Roman"/>
          <w:i/>
          <w:iCs/>
          <w:noProof/>
        </w:rPr>
        <w:t>University of Heidelberg, Department of Economics Discussion Paper Series</w:t>
      </w:r>
      <w:r w:rsidRPr="00795007">
        <w:rPr>
          <w:rFonts w:ascii="Times New Roman" w:hAnsi="Times New Roman" w:cs="Times New Roman"/>
          <w:noProof/>
        </w:rPr>
        <w:t>, (566), 1–20. https://doi.org/10.2139/ssrn.2457905</w:t>
      </w:r>
    </w:p>
    <w:p w14:paraId="36D51A77"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Milosavljevic, M., Malmaud, J., Huth, A., Koch, C., &amp; Rangel, A. (2010). The Drift Diffusion Model Can Account for the Accuracy and Reaction Time of Value-Based Choices Under High and Low Time Pressure. </w:t>
      </w:r>
      <w:r w:rsidRPr="00795007">
        <w:rPr>
          <w:rFonts w:ascii="Times New Roman" w:hAnsi="Times New Roman" w:cs="Times New Roman"/>
          <w:i/>
          <w:iCs/>
          <w:noProof/>
        </w:rPr>
        <w:t>Judgment and Decision Making</w:t>
      </w:r>
      <w:r w:rsidRPr="00795007">
        <w:rPr>
          <w:rFonts w:ascii="Times New Roman" w:hAnsi="Times New Roman" w:cs="Times New Roman"/>
          <w:noProof/>
        </w:rPr>
        <w:t xml:space="preserve">, </w:t>
      </w:r>
      <w:r w:rsidRPr="00795007">
        <w:rPr>
          <w:rFonts w:ascii="Times New Roman" w:hAnsi="Times New Roman" w:cs="Times New Roman"/>
          <w:i/>
          <w:iCs/>
          <w:noProof/>
        </w:rPr>
        <w:t>5</w:t>
      </w:r>
      <w:r w:rsidRPr="00795007">
        <w:rPr>
          <w:rFonts w:ascii="Times New Roman" w:hAnsi="Times New Roman" w:cs="Times New Roman"/>
          <w:noProof/>
        </w:rPr>
        <w:t>(6), 437–449.</w:t>
      </w:r>
    </w:p>
    <w:p w14:paraId="28651CA7"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Mischkowski, D., &amp; Glöckner, A. (2016). Spontaneous cooperation for prosocials, but not for </w:t>
      </w:r>
      <w:r w:rsidRPr="00795007">
        <w:rPr>
          <w:rFonts w:ascii="Times New Roman" w:hAnsi="Times New Roman" w:cs="Times New Roman"/>
          <w:noProof/>
        </w:rPr>
        <w:lastRenderedPageBreak/>
        <w:t xml:space="preserve">proselfs: Social value orientation moderates spontaneous cooperation behavior. </w:t>
      </w:r>
      <w:r w:rsidRPr="00795007">
        <w:rPr>
          <w:rFonts w:ascii="Times New Roman" w:hAnsi="Times New Roman" w:cs="Times New Roman"/>
          <w:i/>
          <w:iCs/>
          <w:noProof/>
        </w:rPr>
        <w:t>Scientific Reports</w:t>
      </w:r>
      <w:r w:rsidRPr="00795007">
        <w:rPr>
          <w:rFonts w:ascii="Times New Roman" w:hAnsi="Times New Roman" w:cs="Times New Roman"/>
          <w:noProof/>
        </w:rPr>
        <w:t xml:space="preserve">, </w:t>
      </w:r>
      <w:r w:rsidRPr="00795007">
        <w:rPr>
          <w:rFonts w:ascii="Times New Roman" w:hAnsi="Times New Roman" w:cs="Times New Roman"/>
          <w:i/>
          <w:iCs/>
          <w:noProof/>
        </w:rPr>
        <w:t>6</w:t>
      </w:r>
      <w:r w:rsidRPr="00795007">
        <w:rPr>
          <w:rFonts w:ascii="Times New Roman" w:hAnsi="Times New Roman" w:cs="Times New Roman"/>
          <w:noProof/>
        </w:rPr>
        <w:t>(1), 21555. https://doi.org/10.1038/srep21555</w:t>
      </w:r>
    </w:p>
    <w:p w14:paraId="4A08F44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Moore, D. a., &amp; Loewenstein, G. (2004). Self-interest, automaticity, and the psychology of conflict of interest. </w:t>
      </w:r>
      <w:r w:rsidRPr="00795007">
        <w:rPr>
          <w:rFonts w:ascii="Times New Roman" w:hAnsi="Times New Roman" w:cs="Times New Roman"/>
          <w:i/>
          <w:iCs/>
          <w:noProof/>
        </w:rPr>
        <w:t>Social Justice Research</w:t>
      </w:r>
      <w:r w:rsidRPr="00795007">
        <w:rPr>
          <w:rFonts w:ascii="Times New Roman" w:hAnsi="Times New Roman" w:cs="Times New Roman"/>
          <w:noProof/>
        </w:rPr>
        <w:t xml:space="preserve">, </w:t>
      </w:r>
      <w:r w:rsidRPr="00795007">
        <w:rPr>
          <w:rFonts w:ascii="Times New Roman" w:hAnsi="Times New Roman" w:cs="Times New Roman"/>
          <w:i/>
          <w:iCs/>
          <w:noProof/>
        </w:rPr>
        <w:t>17</w:t>
      </w:r>
      <w:r w:rsidRPr="00795007">
        <w:rPr>
          <w:rFonts w:ascii="Times New Roman" w:hAnsi="Times New Roman" w:cs="Times New Roman"/>
          <w:noProof/>
        </w:rPr>
        <w:t>(2), 189–202. https://doi.org/10.1023/B:SORE.0000027409.88372.b4</w:t>
      </w:r>
    </w:p>
    <w:p w14:paraId="549132AB"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Murphy, R. O., Ackermann, K., &amp; Handgraaf, M. J. J. (2011). Measuring Social Value Orientation. </w:t>
      </w:r>
      <w:r w:rsidRPr="00795007">
        <w:rPr>
          <w:rFonts w:ascii="Times New Roman" w:hAnsi="Times New Roman" w:cs="Times New Roman"/>
          <w:i/>
          <w:iCs/>
          <w:noProof/>
        </w:rPr>
        <w:t>Judgment and Decision Making</w:t>
      </w:r>
      <w:r w:rsidRPr="00795007">
        <w:rPr>
          <w:rFonts w:ascii="Times New Roman" w:hAnsi="Times New Roman" w:cs="Times New Roman"/>
          <w:noProof/>
        </w:rPr>
        <w:t xml:space="preserve">, </w:t>
      </w:r>
      <w:r w:rsidRPr="00795007">
        <w:rPr>
          <w:rFonts w:ascii="Times New Roman" w:hAnsi="Times New Roman" w:cs="Times New Roman"/>
          <w:i/>
          <w:iCs/>
          <w:noProof/>
        </w:rPr>
        <w:t>6</w:t>
      </w:r>
      <w:r w:rsidRPr="00795007">
        <w:rPr>
          <w:rFonts w:ascii="Times New Roman" w:hAnsi="Times New Roman" w:cs="Times New Roman"/>
          <w:noProof/>
        </w:rPr>
        <w:t>(8), 771–781. https://doi.org/10.2139/ssrn.1804189</w:t>
      </w:r>
    </w:p>
    <w:p w14:paraId="6151BE42"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Olschewski, S., Rieskamp, J., &amp; Scheibehenne, B. (2018). Taxing cognitive capacities reduces choice consistency rather than preference: A model-based test. </w:t>
      </w:r>
      <w:r w:rsidRPr="00795007">
        <w:rPr>
          <w:rFonts w:ascii="Times New Roman" w:hAnsi="Times New Roman" w:cs="Times New Roman"/>
          <w:i/>
          <w:iCs/>
          <w:noProof/>
        </w:rPr>
        <w:t>Journal of Experimental Psychology: General</w:t>
      </w:r>
      <w:r w:rsidRPr="00795007">
        <w:rPr>
          <w:rFonts w:ascii="Times New Roman" w:hAnsi="Times New Roman" w:cs="Times New Roman"/>
          <w:noProof/>
        </w:rPr>
        <w:t xml:space="preserve">, </w:t>
      </w:r>
      <w:r w:rsidRPr="00795007">
        <w:rPr>
          <w:rFonts w:ascii="Times New Roman" w:hAnsi="Times New Roman" w:cs="Times New Roman"/>
          <w:i/>
          <w:iCs/>
          <w:noProof/>
        </w:rPr>
        <w:t>147</w:t>
      </w:r>
      <w:r w:rsidRPr="00795007">
        <w:rPr>
          <w:rFonts w:ascii="Times New Roman" w:hAnsi="Times New Roman" w:cs="Times New Roman"/>
          <w:noProof/>
        </w:rPr>
        <w:t>(4), 462–484. https://doi.org/10.1037/xge0000403</w:t>
      </w:r>
    </w:p>
    <w:p w14:paraId="17FCD8A6"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Orquin, J. L., &amp; Mueller Loose, S. (2013). Attention and choice: A review on eye movements in decision making. </w:t>
      </w:r>
      <w:r w:rsidRPr="00795007">
        <w:rPr>
          <w:rFonts w:ascii="Times New Roman" w:hAnsi="Times New Roman" w:cs="Times New Roman"/>
          <w:i/>
          <w:iCs/>
          <w:noProof/>
        </w:rPr>
        <w:t>Acta Psychologica</w:t>
      </w:r>
      <w:r w:rsidRPr="00795007">
        <w:rPr>
          <w:rFonts w:ascii="Times New Roman" w:hAnsi="Times New Roman" w:cs="Times New Roman"/>
          <w:noProof/>
        </w:rPr>
        <w:t xml:space="preserve">, </w:t>
      </w:r>
      <w:r w:rsidRPr="00795007">
        <w:rPr>
          <w:rFonts w:ascii="Times New Roman" w:hAnsi="Times New Roman" w:cs="Times New Roman"/>
          <w:i/>
          <w:iCs/>
          <w:noProof/>
        </w:rPr>
        <w:t>144</w:t>
      </w:r>
      <w:r w:rsidRPr="00795007">
        <w:rPr>
          <w:rFonts w:ascii="Times New Roman" w:hAnsi="Times New Roman" w:cs="Times New Roman"/>
          <w:noProof/>
        </w:rPr>
        <w:t>(1), 190–206. https://doi.org/10.1016/j.actpsy.2013.06.003</w:t>
      </w:r>
    </w:p>
    <w:p w14:paraId="5A1016A5"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Piovesan, M., &amp; Wengström, E. (2009). Fast or fair? A study of response times. </w:t>
      </w:r>
      <w:r w:rsidRPr="00795007">
        <w:rPr>
          <w:rFonts w:ascii="Times New Roman" w:hAnsi="Times New Roman" w:cs="Times New Roman"/>
          <w:i/>
          <w:iCs/>
          <w:noProof/>
        </w:rPr>
        <w:t>Economics Letters</w:t>
      </w:r>
      <w:r w:rsidRPr="00795007">
        <w:rPr>
          <w:rFonts w:ascii="Times New Roman" w:hAnsi="Times New Roman" w:cs="Times New Roman"/>
          <w:noProof/>
        </w:rPr>
        <w:t xml:space="preserve">, </w:t>
      </w:r>
      <w:r w:rsidRPr="00795007">
        <w:rPr>
          <w:rFonts w:ascii="Times New Roman" w:hAnsi="Times New Roman" w:cs="Times New Roman"/>
          <w:i/>
          <w:iCs/>
          <w:noProof/>
        </w:rPr>
        <w:t>105</w:t>
      </w:r>
      <w:r w:rsidRPr="00795007">
        <w:rPr>
          <w:rFonts w:ascii="Times New Roman" w:hAnsi="Times New Roman" w:cs="Times New Roman"/>
          <w:noProof/>
        </w:rPr>
        <w:t>(2), 193–196.</w:t>
      </w:r>
    </w:p>
    <w:p w14:paraId="36419694"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Rand, D. G. (2016). Cooperation, Fast and Slow: Meta-Analytic Evidence for a Theory of Social Heuristics and Self-Interested Deliberation. </w:t>
      </w:r>
      <w:r w:rsidRPr="00795007">
        <w:rPr>
          <w:rFonts w:ascii="Times New Roman" w:hAnsi="Times New Roman" w:cs="Times New Roman"/>
          <w:i/>
          <w:iCs/>
          <w:noProof/>
        </w:rPr>
        <w:t>Psychological Science</w:t>
      </w:r>
      <w:r w:rsidRPr="00795007">
        <w:rPr>
          <w:rFonts w:ascii="Times New Roman" w:hAnsi="Times New Roman" w:cs="Times New Roman"/>
          <w:noProof/>
        </w:rPr>
        <w:t xml:space="preserve">, </w:t>
      </w:r>
      <w:r w:rsidRPr="00795007">
        <w:rPr>
          <w:rFonts w:ascii="Times New Roman" w:hAnsi="Times New Roman" w:cs="Times New Roman"/>
          <w:i/>
          <w:iCs/>
          <w:noProof/>
        </w:rPr>
        <w:t>27</w:t>
      </w:r>
      <w:r w:rsidRPr="00795007">
        <w:rPr>
          <w:rFonts w:ascii="Times New Roman" w:hAnsi="Times New Roman" w:cs="Times New Roman"/>
          <w:noProof/>
        </w:rPr>
        <w:t>(9). https://doi.org/10.1177/0956797616654455</w:t>
      </w:r>
    </w:p>
    <w:p w14:paraId="0D3A6F0E"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Rand, D. G. (2017). Reflections on the Time-Pressure Cooperation Registered Replication Report. </w:t>
      </w:r>
      <w:r w:rsidRPr="00795007">
        <w:rPr>
          <w:rFonts w:ascii="Times New Roman" w:hAnsi="Times New Roman" w:cs="Times New Roman"/>
          <w:i/>
          <w:iCs/>
          <w:noProof/>
        </w:rPr>
        <w:t>Perspectives on Psychological Science</w:t>
      </w:r>
      <w:r w:rsidRPr="00795007">
        <w:rPr>
          <w:rFonts w:ascii="Times New Roman" w:hAnsi="Times New Roman" w:cs="Times New Roman"/>
          <w:noProof/>
        </w:rPr>
        <w:t xml:space="preserve">, </w:t>
      </w:r>
      <w:r w:rsidRPr="00795007">
        <w:rPr>
          <w:rFonts w:ascii="Times New Roman" w:hAnsi="Times New Roman" w:cs="Times New Roman"/>
          <w:i/>
          <w:iCs/>
          <w:noProof/>
        </w:rPr>
        <w:t>12</w:t>
      </w:r>
      <w:r w:rsidRPr="00795007">
        <w:rPr>
          <w:rFonts w:ascii="Times New Roman" w:hAnsi="Times New Roman" w:cs="Times New Roman"/>
          <w:noProof/>
        </w:rPr>
        <w:t>(3), 543–547. https://doi.org/10.1177/1745691617693625</w:t>
      </w:r>
    </w:p>
    <w:p w14:paraId="15C323E9"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Rand, D. G., Greene, J. D., &amp; Nowak, M. A. (2012). Spontaneous giving and calculated greed. </w:t>
      </w:r>
      <w:r w:rsidRPr="00795007">
        <w:rPr>
          <w:rFonts w:ascii="Times New Roman" w:hAnsi="Times New Roman" w:cs="Times New Roman"/>
          <w:i/>
          <w:iCs/>
          <w:noProof/>
        </w:rPr>
        <w:t>Nature</w:t>
      </w:r>
      <w:r w:rsidRPr="00795007">
        <w:rPr>
          <w:rFonts w:ascii="Times New Roman" w:hAnsi="Times New Roman" w:cs="Times New Roman"/>
          <w:noProof/>
        </w:rPr>
        <w:t xml:space="preserve">, </w:t>
      </w:r>
      <w:r w:rsidRPr="00795007">
        <w:rPr>
          <w:rFonts w:ascii="Times New Roman" w:hAnsi="Times New Roman" w:cs="Times New Roman"/>
          <w:i/>
          <w:iCs/>
          <w:noProof/>
        </w:rPr>
        <w:t>489</w:t>
      </w:r>
      <w:r w:rsidRPr="00795007">
        <w:rPr>
          <w:rFonts w:ascii="Times New Roman" w:hAnsi="Times New Roman" w:cs="Times New Roman"/>
          <w:noProof/>
        </w:rPr>
        <w:t>(7416), 427–430. https://doi.org/10.1038/nature11467</w:t>
      </w:r>
    </w:p>
    <w:p w14:paraId="7A45617B"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Rand, D. G., Newman, G. E., &amp; Wurzbacher, O. M. (2015). Social Context and the Dynamics of Cooperative Choice. </w:t>
      </w:r>
      <w:r w:rsidRPr="00795007">
        <w:rPr>
          <w:rFonts w:ascii="Times New Roman" w:hAnsi="Times New Roman" w:cs="Times New Roman"/>
          <w:i/>
          <w:iCs/>
          <w:noProof/>
        </w:rPr>
        <w:t>Journal of Behavioral Decision Making</w:t>
      </w:r>
      <w:r w:rsidRPr="00795007">
        <w:rPr>
          <w:rFonts w:ascii="Times New Roman" w:hAnsi="Times New Roman" w:cs="Times New Roman"/>
          <w:noProof/>
        </w:rPr>
        <w:t xml:space="preserve">, </w:t>
      </w:r>
      <w:r w:rsidRPr="00795007">
        <w:rPr>
          <w:rFonts w:ascii="Times New Roman" w:hAnsi="Times New Roman" w:cs="Times New Roman"/>
          <w:i/>
          <w:iCs/>
          <w:noProof/>
        </w:rPr>
        <w:t>28</w:t>
      </w:r>
      <w:r w:rsidRPr="00795007">
        <w:rPr>
          <w:rFonts w:ascii="Times New Roman" w:hAnsi="Times New Roman" w:cs="Times New Roman"/>
          <w:noProof/>
        </w:rPr>
        <w:t>(2), 159–166. https://doi.org/10.1002/bdm.1837</w:t>
      </w:r>
    </w:p>
    <w:p w14:paraId="52B9A298"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Rand, D. G., Peysakhovich, A., Kraft-Todd, G. T., Newman, G. E., Wurzbacher, O., Nowak, M. A., &amp; Greene, J. D. (2014). Social heuristics shape intuitive cooperation. </w:t>
      </w:r>
      <w:r w:rsidRPr="00795007">
        <w:rPr>
          <w:rFonts w:ascii="Times New Roman" w:hAnsi="Times New Roman" w:cs="Times New Roman"/>
          <w:i/>
          <w:iCs/>
          <w:noProof/>
        </w:rPr>
        <w:t>Nature Communications</w:t>
      </w:r>
      <w:r w:rsidRPr="00795007">
        <w:rPr>
          <w:rFonts w:ascii="Times New Roman" w:hAnsi="Times New Roman" w:cs="Times New Roman"/>
          <w:noProof/>
        </w:rPr>
        <w:t xml:space="preserve">, </w:t>
      </w:r>
      <w:r w:rsidRPr="00795007">
        <w:rPr>
          <w:rFonts w:ascii="Times New Roman" w:hAnsi="Times New Roman" w:cs="Times New Roman"/>
          <w:i/>
          <w:iCs/>
          <w:noProof/>
        </w:rPr>
        <w:t>5</w:t>
      </w:r>
      <w:r w:rsidRPr="00795007">
        <w:rPr>
          <w:rFonts w:ascii="Times New Roman" w:hAnsi="Times New Roman" w:cs="Times New Roman"/>
          <w:noProof/>
        </w:rPr>
        <w:t>, 1–12. https://doi.org/10.1038/ncomms4677</w:t>
      </w:r>
    </w:p>
    <w:p w14:paraId="369F8540"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Shalvi, S., Eldar, O., &amp; Bereby-Meyer, Y. (2012). Honesty Requires Time (and Lack of Justifications). </w:t>
      </w:r>
      <w:r w:rsidRPr="00795007">
        <w:rPr>
          <w:rFonts w:ascii="Times New Roman" w:hAnsi="Times New Roman" w:cs="Times New Roman"/>
          <w:i/>
          <w:iCs/>
          <w:noProof/>
        </w:rPr>
        <w:t>Psychological Science</w:t>
      </w:r>
      <w:r w:rsidRPr="00795007">
        <w:rPr>
          <w:rFonts w:ascii="Times New Roman" w:hAnsi="Times New Roman" w:cs="Times New Roman"/>
          <w:noProof/>
        </w:rPr>
        <w:t xml:space="preserve">, </w:t>
      </w:r>
      <w:r w:rsidRPr="00795007">
        <w:rPr>
          <w:rFonts w:ascii="Times New Roman" w:hAnsi="Times New Roman" w:cs="Times New Roman"/>
          <w:i/>
          <w:iCs/>
          <w:noProof/>
        </w:rPr>
        <w:t>23</w:t>
      </w:r>
      <w:r w:rsidRPr="00795007">
        <w:rPr>
          <w:rFonts w:ascii="Times New Roman" w:hAnsi="Times New Roman" w:cs="Times New Roman"/>
          <w:noProof/>
        </w:rPr>
        <w:t>(10), 1264–1270. https://doi.org/10.1177/0956797612443835</w:t>
      </w:r>
    </w:p>
    <w:p w14:paraId="20C7AE89"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Smith, S. M., &amp; Krajbich, I. (2019). Gaze Amplifies Value in Decision Making. </w:t>
      </w:r>
      <w:r w:rsidRPr="00795007">
        <w:rPr>
          <w:rFonts w:ascii="Times New Roman" w:hAnsi="Times New Roman" w:cs="Times New Roman"/>
          <w:i/>
          <w:iCs/>
          <w:noProof/>
        </w:rPr>
        <w:t>Psychological Science</w:t>
      </w:r>
      <w:r w:rsidRPr="00795007">
        <w:rPr>
          <w:rFonts w:ascii="Times New Roman" w:hAnsi="Times New Roman" w:cs="Times New Roman"/>
          <w:noProof/>
        </w:rPr>
        <w:t>. https://doi.org/10.1177/0956797618810521</w:t>
      </w:r>
    </w:p>
    <w:p w14:paraId="277F7FC8"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Tajima, S., Drugowitsch, J., &amp; Pouget, A. (2016). Optimal policy for value-based decision-making. </w:t>
      </w:r>
      <w:r w:rsidRPr="00795007">
        <w:rPr>
          <w:rFonts w:ascii="Times New Roman" w:hAnsi="Times New Roman" w:cs="Times New Roman"/>
          <w:i/>
          <w:iCs/>
          <w:noProof/>
        </w:rPr>
        <w:t>Nature Communications</w:t>
      </w:r>
      <w:r w:rsidRPr="00795007">
        <w:rPr>
          <w:rFonts w:ascii="Times New Roman" w:hAnsi="Times New Roman" w:cs="Times New Roman"/>
          <w:noProof/>
        </w:rPr>
        <w:t xml:space="preserve">, </w:t>
      </w:r>
      <w:r w:rsidRPr="00795007">
        <w:rPr>
          <w:rFonts w:ascii="Times New Roman" w:hAnsi="Times New Roman" w:cs="Times New Roman"/>
          <w:i/>
          <w:iCs/>
          <w:noProof/>
        </w:rPr>
        <w:t>7</w:t>
      </w:r>
      <w:r w:rsidRPr="00795007">
        <w:rPr>
          <w:rFonts w:ascii="Times New Roman" w:hAnsi="Times New Roman" w:cs="Times New Roman"/>
          <w:noProof/>
        </w:rPr>
        <w:t>, 1–12. https://doi.org/10.1038/ncomms12400</w:t>
      </w:r>
    </w:p>
    <w:p w14:paraId="6155F678"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Van Lange, P. A. M. (1999). The pursuit of joint outcomes and equality in outcomes: An integrative model of social value orientation. </w:t>
      </w:r>
      <w:r w:rsidRPr="00795007">
        <w:rPr>
          <w:rFonts w:ascii="Times New Roman" w:hAnsi="Times New Roman" w:cs="Times New Roman"/>
          <w:i/>
          <w:iCs/>
          <w:noProof/>
        </w:rPr>
        <w:t>Journal of Personality and Social Psychology</w:t>
      </w:r>
      <w:r w:rsidRPr="00795007">
        <w:rPr>
          <w:rFonts w:ascii="Times New Roman" w:hAnsi="Times New Roman" w:cs="Times New Roman"/>
          <w:noProof/>
        </w:rPr>
        <w:t xml:space="preserve">, </w:t>
      </w:r>
      <w:r w:rsidRPr="00795007">
        <w:rPr>
          <w:rFonts w:ascii="Times New Roman" w:hAnsi="Times New Roman" w:cs="Times New Roman"/>
          <w:i/>
          <w:iCs/>
          <w:noProof/>
        </w:rPr>
        <w:t>77</w:t>
      </w:r>
      <w:r w:rsidRPr="00795007">
        <w:rPr>
          <w:rFonts w:ascii="Times New Roman" w:hAnsi="Times New Roman" w:cs="Times New Roman"/>
          <w:noProof/>
        </w:rPr>
        <w:t>(2), 337.</w:t>
      </w:r>
    </w:p>
    <w:p w14:paraId="39DD3921" w14:textId="77777777" w:rsidR="00795007" w:rsidRPr="00795007" w:rsidRDefault="00795007" w:rsidP="00795007">
      <w:pPr>
        <w:widowControl w:val="0"/>
        <w:autoSpaceDE w:val="0"/>
        <w:autoSpaceDN w:val="0"/>
        <w:adjustRightInd w:val="0"/>
        <w:ind w:left="480" w:hanging="480"/>
        <w:rPr>
          <w:rFonts w:ascii="Times New Roman" w:hAnsi="Times New Roman" w:cs="Times New Roman"/>
          <w:noProof/>
        </w:rPr>
      </w:pPr>
      <w:r w:rsidRPr="00795007">
        <w:rPr>
          <w:rFonts w:ascii="Times New Roman" w:hAnsi="Times New Roman" w:cs="Times New Roman"/>
          <w:noProof/>
        </w:rPr>
        <w:t xml:space="preserve">Yamagishi, T., Matsumoto, Y., Kiyonari, T., Takagishi, H., Li, Y., Kanai, R., &amp; Sakagami, M. (2017). Response time in economic games reflects different types of decision conflict for prosocial and proself individuals. </w:t>
      </w:r>
      <w:r w:rsidRPr="00795007">
        <w:rPr>
          <w:rFonts w:ascii="Times New Roman" w:hAnsi="Times New Roman" w:cs="Times New Roman"/>
          <w:i/>
          <w:iCs/>
          <w:noProof/>
        </w:rPr>
        <w:t>Proceedings of the National Academy of Sciences</w:t>
      </w:r>
      <w:r w:rsidRPr="00795007">
        <w:rPr>
          <w:rFonts w:ascii="Times New Roman" w:hAnsi="Times New Roman" w:cs="Times New Roman"/>
          <w:noProof/>
        </w:rPr>
        <w:t xml:space="preserve">, </w:t>
      </w:r>
      <w:r w:rsidRPr="00795007">
        <w:rPr>
          <w:rFonts w:ascii="Times New Roman" w:hAnsi="Times New Roman" w:cs="Times New Roman"/>
          <w:i/>
          <w:iCs/>
          <w:noProof/>
        </w:rPr>
        <w:t>114</w:t>
      </w:r>
      <w:r w:rsidRPr="00795007">
        <w:rPr>
          <w:rFonts w:ascii="Times New Roman" w:hAnsi="Times New Roman" w:cs="Times New Roman"/>
          <w:noProof/>
        </w:rPr>
        <w:t>(24), 6394–6399. https://doi.org/10.1073/pnas.1608877114</w:t>
      </w:r>
    </w:p>
    <w:p w14:paraId="6CAB7D1C" w14:textId="394832A3" w:rsidR="00795007" w:rsidRPr="00795CA7" w:rsidRDefault="00795007" w:rsidP="00795007">
      <w:pPr>
        <w:widowControl w:val="0"/>
        <w:autoSpaceDE w:val="0"/>
        <w:autoSpaceDN w:val="0"/>
        <w:adjustRightInd w:val="0"/>
        <w:ind w:left="480" w:hanging="480"/>
        <w:rPr>
          <w:rFonts w:ascii="Times New Roman" w:hAnsi="Times New Roman" w:cs="Times New Roman"/>
          <w:lang w:val="en-CA"/>
        </w:rPr>
      </w:pPr>
      <w:r w:rsidRPr="00795007">
        <w:rPr>
          <w:rFonts w:ascii="Times New Roman" w:hAnsi="Times New Roman" w:cs="Times New Roman"/>
          <w:noProof/>
        </w:rPr>
        <w:t xml:space="preserve">Zaki, J., &amp; Mitchell, J. P. (2013). Intuitive Prosociality. </w:t>
      </w:r>
      <w:r w:rsidRPr="00795007">
        <w:rPr>
          <w:rFonts w:ascii="Times New Roman" w:hAnsi="Times New Roman" w:cs="Times New Roman"/>
          <w:i/>
          <w:iCs/>
          <w:noProof/>
        </w:rPr>
        <w:t>Current Directions in Psychological Science</w:t>
      </w:r>
      <w:r w:rsidRPr="00795007">
        <w:rPr>
          <w:rFonts w:ascii="Times New Roman" w:hAnsi="Times New Roman" w:cs="Times New Roman"/>
          <w:noProof/>
        </w:rPr>
        <w:t xml:space="preserve">, </w:t>
      </w:r>
      <w:r w:rsidRPr="00795007">
        <w:rPr>
          <w:rFonts w:ascii="Times New Roman" w:hAnsi="Times New Roman" w:cs="Times New Roman"/>
          <w:i/>
          <w:iCs/>
          <w:noProof/>
        </w:rPr>
        <w:t>22</w:t>
      </w:r>
      <w:r w:rsidRPr="00795007">
        <w:rPr>
          <w:rFonts w:ascii="Times New Roman" w:hAnsi="Times New Roman" w:cs="Times New Roman"/>
          <w:noProof/>
        </w:rPr>
        <w:t>(6), 466–470. https://doi.org/10.1177/0963721413492764</w:t>
      </w:r>
      <w:r>
        <w:rPr>
          <w:rFonts w:ascii="Times New Roman" w:hAnsi="Times New Roman" w:cs="Times New Roman"/>
          <w:lang w:val="en-CA"/>
        </w:rPr>
        <w:fldChar w:fldCharType="end"/>
      </w:r>
    </w:p>
    <w:sectPr w:rsidR="00795007" w:rsidRPr="00795CA7" w:rsidSect="004133EA">
      <w:footerReference w:type="even"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endri Hutcherson" w:date="2020-02-18T09:36:00Z" w:initials="CH">
    <w:p w14:paraId="5CE41607" w14:textId="3E823F8C" w:rsidR="007A2D58" w:rsidRDefault="007A2D58">
      <w:pPr>
        <w:pStyle w:val="CommentText"/>
      </w:pPr>
      <w:r>
        <w:rPr>
          <w:rStyle w:val="CommentReference"/>
        </w:rPr>
        <w:annotationRef/>
      </w:r>
      <w:r>
        <w:t>Delete here, incorporate below.</w:t>
      </w:r>
    </w:p>
  </w:comment>
  <w:comment w:id="1" w:author="Cendri Hutcherson" w:date="2020-02-18T09:39:00Z" w:initials="CH">
    <w:p w14:paraId="67A360F9" w14:textId="11A19300" w:rsidR="007A2D58" w:rsidRDefault="007A2D58">
      <w:pPr>
        <w:pStyle w:val="CommentText"/>
      </w:pPr>
      <w:r>
        <w:rPr>
          <w:rStyle w:val="CommentReference"/>
        </w:rPr>
        <w:annotationRef/>
      </w:r>
      <w:r>
        <w:t>Make sure this matches final version.</w:t>
      </w:r>
    </w:p>
  </w:comment>
  <w:comment w:id="2" w:author="Cendri Hutcherson" w:date="2020-02-18T09:42:00Z" w:initials="CH">
    <w:p w14:paraId="7E9124D1" w14:textId="3BD72845" w:rsidR="007A2D58" w:rsidRDefault="007A2D58">
      <w:pPr>
        <w:pStyle w:val="CommentText"/>
      </w:pPr>
      <w:r>
        <w:rPr>
          <w:rStyle w:val="CommentReference"/>
        </w:rPr>
        <w:annotationRef/>
      </w:r>
      <w:r>
        <w:t>believe</w:t>
      </w:r>
    </w:p>
  </w:comment>
  <w:comment w:id="3" w:author="Cendri Hutcherson" w:date="2020-02-18T09:42:00Z" w:initials="CH">
    <w:p w14:paraId="4830B383" w14:textId="75E33AE6" w:rsidR="007A2D58" w:rsidRDefault="007A2D58">
      <w:pPr>
        <w:pStyle w:val="CommentText"/>
      </w:pPr>
      <w:r>
        <w:rPr>
          <w:rStyle w:val="CommentReference"/>
        </w:rPr>
        <w:annotationRef/>
      </w:r>
      <w:r>
        <w:t>Delete here, mention below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E50C2" w14:textId="77777777" w:rsidR="00E2638C" w:rsidRDefault="00E2638C" w:rsidP="00A77858">
      <w:r>
        <w:separator/>
      </w:r>
    </w:p>
  </w:endnote>
  <w:endnote w:type="continuationSeparator" w:id="0">
    <w:p w14:paraId="7771CCEC" w14:textId="77777777" w:rsidR="00E2638C" w:rsidRDefault="00E2638C" w:rsidP="00A7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11553804"/>
      <w:docPartObj>
        <w:docPartGallery w:val="Page Numbers (Bottom of Page)"/>
        <w:docPartUnique/>
      </w:docPartObj>
    </w:sdtPr>
    <w:sdtContent>
      <w:p w14:paraId="288EE582" w14:textId="7427F1EC" w:rsidR="00E2638C" w:rsidRDefault="00E2638C" w:rsidP="007950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FB2387" w14:textId="77777777" w:rsidR="00E2638C" w:rsidRDefault="00E2638C" w:rsidP="00A778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Times New Roman" w:hAnsi="Times New Roman" w:cs="Times New Roman"/>
      </w:rPr>
      <w:id w:val="-591698329"/>
      <w:docPartObj>
        <w:docPartGallery w:val="Page Numbers (Bottom of Page)"/>
        <w:docPartUnique/>
      </w:docPartObj>
    </w:sdtPr>
    <w:sdtContent>
      <w:p w14:paraId="5A215FEC" w14:textId="0002E100" w:rsidR="00E2638C" w:rsidRPr="00C05F46" w:rsidRDefault="00E2638C" w:rsidP="00795007">
        <w:pPr>
          <w:pStyle w:val="Footer"/>
          <w:framePr w:wrap="none" w:vAnchor="text" w:hAnchor="margin" w:xAlign="right" w:y="1"/>
          <w:rPr>
            <w:rStyle w:val="PageNumber"/>
            <w:rFonts w:ascii="Times New Roman" w:hAnsi="Times New Roman" w:cs="Times New Roman"/>
          </w:rPr>
        </w:pPr>
        <w:r w:rsidRPr="00C05F46">
          <w:rPr>
            <w:rStyle w:val="PageNumber"/>
            <w:rFonts w:ascii="Times New Roman" w:hAnsi="Times New Roman" w:cs="Times New Roman"/>
          </w:rPr>
          <w:fldChar w:fldCharType="begin"/>
        </w:r>
        <w:r w:rsidRPr="00C05F46">
          <w:rPr>
            <w:rStyle w:val="PageNumber"/>
            <w:rFonts w:ascii="Times New Roman" w:hAnsi="Times New Roman" w:cs="Times New Roman"/>
          </w:rPr>
          <w:instrText xml:space="preserve"> PAGE </w:instrText>
        </w:r>
        <w:r w:rsidRPr="00C05F46">
          <w:rPr>
            <w:rStyle w:val="PageNumber"/>
            <w:rFonts w:ascii="Times New Roman" w:hAnsi="Times New Roman" w:cs="Times New Roman"/>
          </w:rPr>
          <w:fldChar w:fldCharType="separate"/>
        </w:r>
        <w:r w:rsidR="007A2D58">
          <w:rPr>
            <w:rStyle w:val="PageNumber"/>
            <w:rFonts w:ascii="Times New Roman" w:hAnsi="Times New Roman" w:cs="Times New Roman"/>
            <w:noProof/>
          </w:rPr>
          <w:t>27</w:t>
        </w:r>
        <w:r w:rsidRPr="00C05F46">
          <w:rPr>
            <w:rStyle w:val="PageNumber"/>
            <w:rFonts w:ascii="Times New Roman" w:hAnsi="Times New Roman" w:cs="Times New Roman"/>
          </w:rPr>
          <w:fldChar w:fldCharType="end"/>
        </w:r>
      </w:p>
    </w:sdtContent>
  </w:sdt>
  <w:p w14:paraId="40781744" w14:textId="77777777" w:rsidR="00E2638C" w:rsidRDefault="00E2638C" w:rsidP="00A778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77175" w14:textId="77777777" w:rsidR="00E2638C" w:rsidRDefault="00E2638C" w:rsidP="00A77858">
      <w:r>
        <w:separator/>
      </w:r>
    </w:p>
  </w:footnote>
  <w:footnote w:type="continuationSeparator" w:id="0">
    <w:p w14:paraId="59B0B813" w14:textId="77777777" w:rsidR="00E2638C" w:rsidRDefault="00E2638C" w:rsidP="00A778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6CEE02"/>
    <w:lvl w:ilvl="0">
      <w:start w:val="1"/>
      <w:numFmt w:val="decimal"/>
      <w:lvlText w:val="%1."/>
      <w:lvlJc w:val="left"/>
      <w:pPr>
        <w:tabs>
          <w:tab w:val="num" w:pos="1492"/>
        </w:tabs>
        <w:ind w:left="1492" w:hanging="360"/>
      </w:pPr>
    </w:lvl>
  </w:abstractNum>
  <w:abstractNum w:abstractNumId="1">
    <w:nsid w:val="FFFFFF7D"/>
    <w:multiLevelType w:val="singleLevel"/>
    <w:tmpl w:val="74AC8F2E"/>
    <w:lvl w:ilvl="0">
      <w:start w:val="1"/>
      <w:numFmt w:val="decimal"/>
      <w:lvlText w:val="%1."/>
      <w:lvlJc w:val="left"/>
      <w:pPr>
        <w:tabs>
          <w:tab w:val="num" w:pos="1209"/>
        </w:tabs>
        <w:ind w:left="1209" w:hanging="360"/>
      </w:pPr>
    </w:lvl>
  </w:abstractNum>
  <w:abstractNum w:abstractNumId="2">
    <w:nsid w:val="FFFFFF7E"/>
    <w:multiLevelType w:val="singleLevel"/>
    <w:tmpl w:val="4918A766"/>
    <w:lvl w:ilvl="0">
      <w:start w:val="1"/>
      <w:numFmt w:val="decimal"/>
      <w:lvlText w:val="%1."/>
      <w:lvlJc w:val="left"/>
      <w:pPr>
        <w:tabs>
          <w:tab w:val="num" w:pos="926"/>
        </w:tabs>
        <w:ind w:left="926" w:hanging="360"/>
      </w:pPr>
    </w:lvl>
  </w:abstractNum>
  <w:abstractNum w:abstractNumId="3">
    <w:nsid w:val="FFFFFF7F"/>
    <w:multiLevelType w:val="singleLevel"/>
    <w:tmpl w:val="9DA08B1C"/>
    <w:lvl w:ilvl="0">
      <w:start w:val="1"/>
      <w:numFmt w:val="decimal"/>
      <w:lvlText w:val="%1."/>
      <w:lvlJc w:val="left"/>
      <w:pPr>
        <w:tabs>
          <w:tab w:val="num" w:pos="643"/>
        </w:tabs>
        <w:ind w:left="643" w:hanging="360"/>
      </w:pPr>
    </w:lvl>
  </w:abstractNum>
  <w:abstractNum w:abstractNumId="4">
    <w:nsid w:val="FFFFFF80"/>
    <w:multiLevelType w:val="singleLevel"/>
    <w:tmpl w:val="768E90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504D8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06A57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263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02B014"/>
    <w:lvl w:ilvl="0">
      <w:start w:val="1"/>
      <w:numFmt w:val="decimal"/>
      <w:lvlText w:val="%1."/>
      <w:lvlJc w:val="left"/>
      <w:pPr>
        <w:tabs>
          <w:tab w:val="num" w:pos="360"/>
        </w:tabs>
        <w:ind w:left="360" w:hanging="360"/>
      </w:pPr>
    </w:lvl>
  </w:abstractNum>
  <w:abstractNum w:abstractNumId="9">
    <w:nsid w:val="FFFFFF89"/>
    <w:multiLevelType w:val="singleLevel"/>
    <w:tmpl w:val="AF1AE35C"/>
    <w:lvl w:ilvl="0">
      <w:start w:val="1"/>
      <w:numFmt w:val="bullet"/>
      <w:lvlText w:val=""/>
      <w:lvlJc w:val="left"/>
      <w:pPr>
        <w:tabs>
          <w:tab w:val="num" w:pos="360"/>
        </w:tabs>
        <w:ind w:left="360" w:hanging="360"/>
      </w:pPr>
      <w:rPr>
        <w:rFonts w:ascii="Symbol" w:hAnsi="Symbol" w:hint="default"/>
      </w:rPr>
    </w:lvl>
  </w:abstractNum>
  <w:abstractNum w:abstractNumId="10">
    <w:nsid w:val="315E21FF"/>
    <w:multiLevelType w:val="hybridMultilevel"/>
    <w:tmpl w:val="3682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07674"/>
    <w:multiLevelType w:val="hybridMultilevel"/>
    <w:tmpl w:val="1E9CA1B8"/>
    <w:lvl w:ilvl="0" w:tplc="DFC06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564"/>
    <w:rsid w:val="00001851"/>
    <w:rsid w:val="00003A8C"/>
    <w:rsid w:val="00010771"/>
    <w:rsid w:val="00011CDB"/>
    <w:rsid w:val="00033F1E"/>
    <w:rsid w:val="0004215C"/>
    <w:rsid w:val="0004359A"/>
    <w:rsid w:val="00047658"/>
    <w:rsid w:val="00050619"/>
    <w:rsid w:val="000547EE"/>
    <w:rsid w:val="00074819"/>
    <w:rsid w:val="0008094E"/>
    <w:rsid w:val="00084638"/>
    <w:rsid w:val="00085411"/>
    <w:rsid w:val="00087ECB"/>
    <w:rsid w:val="000905AA"/>
    <w:rsid w:val="0009491F"/>
    <w:rsid w:val="000A0E28"/>
    <w:rsid w:val="000A465B"/>
    <w:rsid w:val="000A5DAF"/>
    <w:rsid w:val="000B132C"/>
    <w:rsid w:val="000B605C"/>
    <w:rsid w:val="000C1480"/>
    <w:rsid w:val="000C246E"/>
    <w:rsid w:val="000D3564"/>
    <w:rsid w:val="000D7E20"/>
    <w:rsid w:val="000E5336"/>
    <w:rsid w:val="000F0EC2"/>
    <w:rsid w:val="000F220E"/>
    <w:rsid w:val="000F26AA"/>
    <w:rsid w:val="000F4AED"/>
    <w:rsid w:val="000F7276"/>
    <w:rsid w:val="000F7D57"/>
    <w:rsid w:val="00114B34"/>
    <w:rsid w:val="00130CEC"/>
    <w:rsid w:val="001328BF"/>
    <w:rsid w:val="00133455"/>
    <w:rsid w:val="0013395B"/>
    <w:rsid w:val="00134CE4"/>
    <w:rsid w:val="00135696"/>
    <w:rsid w:val="001409E3"/>
    <w:rsid w:val="00143C24"/>
    <w:rsid w:val="001514BA"/>
    <w:rsid w:val="00153410"/>
    <w:rsid w:val="00155F1C"/>
    <w:rsid w:val="00163BB4"/>
    <w:rsid w:val="00171A33"/>
    <w:rsid w:val="001759E6"/>
    <w:rsid w:val="001968E4"/>
    <w:rsid w:val="001B3951"/>
    <w:rsid w:val="001B4868"/>
    <w:rsid w:val="001C021D"/>
    <w:rsid w:val="001D1DBC"/>
    <w:rsid w:val="001D576A"/>
    <w:rsid w:val="001F1382"/>
    <w:rsid w:val="001F2F69"/>
    <w:rsid w:val="001F3A41"/>
    <w:rsid w:val="001F3D09"/>
    <w:rsid w:val="001F49EA"/>
    <w:rsid w:val="001F4CCC"/>
    <w:rsid w:val="00200808"/>
    <w:rsid w:val="002127C3"/>
    <w:rsid w:val="00212844"/>
    <w:rsid w:val="00213F41"/>
    <w:rsid w:val="0022332F"/>
    <w:rsid w:val="0023241F"/>
    <w:rsid w:val="00232AF4"/>
    <w:rsid w:val="0023708D"/>
    <w:rsid w:val="0024126E"/>
    <w:rsid w:val="00241357"/>
    <w:rsid w:val="00243B2D"/>
    <w:rsid w:val="00255BC7"/>
    <w:rsid w:val="00256110"/>
    <w:rsid w:val="00257632"/>
    <w:rsid w:val="00266F45"/>
    <w:rsid w:val="002727D6"/>
    <w:rsid w:val="00274DEB"/>
    <w:rsid w:val="00274EA0"/>
    <w:rsid w:val="00286ABC"/>
    <w:rsid w:val="002870D4"/>
    <w:rsid w:val="00296B5E"/>
    <w:rsid w:val="002A22D1"/>
    <w:rsid w:val="002A4BA3"/>
    <w:rsid w:val="002A6414"/>
    <w:rsid w:val="002B1CCC"/>
    <w:rsid w:val="002B50E1"/>
    <w:rsid w:val="002C1989"/>
    <w:rsid w:val="002C3DA6"/>
    <w:rsid w:val="002C7EF2"/>
    <w:rsid w:val="002D241D"/>
    <w:rsid w:val="002D2709"/>
    <w:rsid w:val="002E5B05"/>
    <w:rsid w:val="00300D61"/>
    <w:rsid w:val="00304439"/>
    <w:rsid w:val="003131C7"/>
    <w:rsid w:val="00320C3E"/>
    <w:rsid w:val="003232BD"/>
    <w:rsid w:val="003253CC"/>
    <w:rsid w:val="003272A2"/>
    <w:rsid w:val="00331B02"/>
    <w:rsid w:val="0033467C"/>
    <w:rsid w:val="0033740D"/>
    <w:rsid w:val="00344552"/>
    <w:rsid w:val="00346625"/>
    <w:rsid w:val="00360128"/>
    <w:rsid w:val="00360ACC"/>
    <w:rsid w:val="00361C87"/>
    <w:rsid w:val="00366AB0"/>
    <w:rsid w:val="003745E3"/>
    <w:rsid w:val="00377FAA"/>
    <w:rsid w:val="003A27E9"/>
    <w:rsid w:val="003A321A"/>
    <w:rsid w:val="003A4D6B"/>
    <w:rsid w:val="003B201F"/>
    <w:rsid w:val="003B57C6"/>
    <w:rsid w:val="003B5D52"/>
    <w:rsid w:val="003C298A"/>
    <w:rsid w:val="003C6436"/>
    <w:rsid w:val="003D1DC7"/>
    <w:rsid w:val="003D6462"/>
    <w:rsid w:val="003E249B"/>
    <w:rsid w:val="003E29A5"/>
    <w:rsid w:val="003E78D7"/>
    <w:rsid w:val="003E79E2"/>
    <w:rsid w:val="003F213C"/>
    <w:rsid w:val="003F67F8"/>
    <w:rsid w:val="003F6A24"/>
    <w:rsid w:val="004005A5"/>
    <w:rsid w:val="00405339"/>
    <w:rsid w:val="004077DA"/>
    <w:rsid w:val="004118B2"/>
    <w:rsid w:val="004133EA"/>
    <w:rsid w:val="0041747B"/>
    <w:rsid w:val="00420923"/>
    <w:rsid w:val="004246F1"/>
    <w:rsid w:val="00432FB5"/>
    <w:rsid w:val="00443A7A"/>
    <w:rsid w:val="00446F07"/>
    <w:rsid w:val="0045386E"/>
    <w:rsid w:val="00460E9E"/>
    <w:rsid w:val="00462DBC"/>
    <w:rsid w:val="00463AA3"/>
    <w:rsid w:val="004649BF"/>
    <w:rsid w:val="00465886"/>
    <w:rsid w:val="00466A85"/>
    <w:rsid w:val="004722AC"/>
    <w:rsid w:val="004743E0"/>
    <w:rsid w:val="0047624F"/>
    <w:rsid w:val="004775D7"/>
    <w:rsid w:val="00482D16"/>
    <w:rsid w:val="0048307F"/>
    <w:rsid w:val="0048758F"/>
    <w:rsid w:val="00494332"/>
    <w:rsid w:val="004A60DE"/>
    <w:rsid w:val="004A717D"/>
    <w:rsid w:val="004B3036"/>
    <w:rsid w:val="004B38BE"/>
    <w:rsid w:val="004B3FA8"/>
    <w:rsid w:val="004B79EB"/>
    <w:rsid w:val="004C1C7E"/>
    <w:rsid w:val="004C4D92"/>
    <w:rsid w:val="004D0050"/>
    <w:rsid w:val="004D0C09"/>
    <w:rsid w:val="004D1619"/>
    <w:rsid w:val="004D1956"/>
    <w:rsid w:val="004E534B"/>
    <w:rsid w:val="004E658A"/>
    <w:rsid w:val="004E7674"/>
    <w:rsid w:val="004F23E9"/>
    <w:rsid w:val="004F5961"/>
    <w:rsid w:val="004F7961"/>
    <w:rsid w:val="00503262"/>
    <w:rsid w:val="00505CD9"/>
    <w:rsid w:val="00516C1E"/>
    <w:rsid w:val="00520D9A"/>
    <w:rsid w:val="00521021"/>
    <w:rsid w:val="0052102C"/>
    <w:rsid w:val="00521FEE"/>
    <w:rsid w:val="0053027F"/>
    <w:rsid w:val="00531071"/>
    <w:rsid w:val="005325F4"/>
    <w:rsid w:val="00534B14"/>
    <w:rsid w:val="00534BE1"/>
    <w:rsid w:val="0053555B"/>
    <w:rsid w:val="005428F9"/>
    <w:rsid w:val="00543CE6"/>
    <w:rsid w:val="00546037"/>
    <w:rsid w:val="005548D7"/>
    <w:rsid w:val="00560DAE"/>
    <w:rsid w:val="00562032"/>
    <w:rsid w:val="0056728D"/>
    <w:rsid w:val="00571BCF"/>
    <w:rsid w:val="00574A84"/>
    <w:rsid w:val="005754B4"/>
    <w:rsid w:val="00575F94"/>
    <w:rsid w:val="005760D9"/>
    <w:rsid w:val="00582FBF"/>
    <w:rsid w:val="005947A9"/>
    <w:rsid w:val="005A0A61"/>
    <w:rsid w:val="005A2AC7"/>
    <w:rsid w:val="005A7C71"/>
    <w:rsid w:val="005B2F24"/>
    <w:rsid w:val="005B5753"/>
    <w:rsid w:val="005B58A8"/>
    <w:rsid w:val="005B719D"/>
    <w:rsid w:val="005C1ADE"/>
    <w:rsid w:val="005C25CD"/>
    <w:rsid w:val="005C3220"/>
    <w:rsid w:val="005C57E8"/>
    <w:rsid w:val="005D0E43"/>
    <w:rsid w:val="005D30B2"/>
    <w:rsid w:val="005D445C"/>
    <w:rsid w:val="005F44EF"/>
    <w:rsid w:val="005F7B64"/>
    <w:rsid w:val="00610B78"/>
    <w:rsid w:val="006126B1"/>
    <w:rsid w:val="006160CD"/>
    <w:rsid w:val="006172B8"/>
    <w:rsid w:val="00622A71"/>
    <w:rsid w:val="0062532D"/>
    <w:rsid w:val="00630156"/>
    <w:rsid w:val="006351DB"/>
    <w:rsid w:val="00643567"/>
    <w:rsid w:val="00662092"/>
    <w:rsid w:val="006648FD"/>
    <w:rsid w:val="00664F62"/>
    <w:rsid w:val="006651D3"/>
    <w:rsid w:val="006676EE"/>
    <w:rsid w:val="00672A1F"/>
    <w:rsid w:val="00674FDD"/>
    <w:rsid w:val="006777B6"/>
    <w:rsid w:val="0068457C"/>
    <w:rsid w:val="00686361"/>
    <w:rsid w:val="006A0CA9"/>
    <w:rsid w:val="006A122D"/>
    <w:rsid w:val="006A55FD"/>
    <w:rsid w:val="006A7F84"/>
    <w:rsid w:val="006B2F3C"/>
    <w:rsid w:val="006B5E1A"/>
    <w:rsid w:val="006C3585"/>
    <w:rsid w:val="006C57D7"/>
    <w:rsid w:val="006C593C"/>
    <w:rsid w:val="006D1DBB"/>
    <w:rsid w:val="006E1138"/>
    <w:rsid w:val="006E11E3"/>
    <w:rsid w:val="006F021C"/>
    <w:rsid w:val="006F66BB"/>
    <w:rsid w:val="006F792D"/>
    <w:rsid w:val="007216E9"/>
    <w:rsid w:val="00724E1B"/>
    <w:rsid w:val="0072682D"/>
    <w:rsid w:val="00726F56"/>
    <w:rsid w:val="0072796D"/>
    <w:rsid w:val="007318F4"/>
    <w:rsid w:val="00733686"/>
    <w:rsid w:val="0073482A"/>
    <w:rsid w:val="0074277F"/>
    <w:rsid w:val="007441B0"/>
    <w:rsid w:val="0074627B"/>
    <w:rsid w:val="00752CE6"/>
    <w:rsid w:val="00753860"/>
    <w:rsid w:val="0075463D"/>
    <w:rsid w:val="00757DA1"/>
    <w:rsid w:val="00770231"/>
    <w:rsid w:val="007734F8"/>
    <w:rsid w:val="007761BD"/>
    <w:rsid w:val="007866E3"/>
    <w:rsid w:val="00787CAE"/>
    <w:rsid w:val="00795007"/>
    <w:rsid w:val="00795CA7"/>
    <w:rsid w:val="00797D0F"/>
    <w:rsid w:val="007A0DF0"/>
    <w:rsid w:val="007A23E6"/>
    <w:rsid w:val="007A2D58"/>
    <w:rsid w:val="007C77AF"/>
    <w:rsid w:val="007E2F73"/>
    <w:rsid w:val="007E59FF"/>
    <w:rsid w:val="007F260F"/>
    <w:rsid w:val="007F4400"/>
    <w:rsid w:val="008011A2"/>
    <w:rsid w:val="00810F01"/>
    <w:rsid w:val="00824C2D"/>
    <w:rsid w:val="00831C63"/>
    <w:rsid w:val="00837AEE"/>
    <w:rsid w:val="008421C4"/>
    <w:rsid w:val="00871B1E"/>
    <w:rsid w:val="0088503C"/>
    <w:rsid w:val="00891EF7"/>
    <w:rsid w:val="0089471C"/>
    <w:rsid w:val="0089587A"/>
    <w:rsid w:val="00896F10"/>
    <w:rsid w:val="008A1BC8"/>
    <w:rsid w:val="008A4194"/>
    <w:rsid w:val="008A4427"/>
    <w:rsid w:val="008B12AE"/>
    <w:rsid w:val="008B2F43"/>
    <w:rsid w:val="008C742D"/>
    <w:rsid w:val="008D21E2"/>
    <w:rsid w:val="008D6069"/>
    <w:rsid w:val="008E57CD"/>
    <w:rsid w:val="008E7350"/>
    <w:rsid w:val="00900E53"/>
    <w:rsid w:val="009057A0"/>
    <w:rsid w:val="009113FE"/>
    <w:rsid w:val="00912A4A"/>
    <w:rsid w:val="00914D15"/>
    <w:rsid w:val="00921F62"/>
    <w:rsid w:val="009239D9"/>
    <w:rsid w:val="00925169"/>
    <w:rsid w:val="0092549A"/>
    <w:rsid w:val="009316DE"/>
    <w:rsid w:val="009410E7"/>
    <w:rsid w:val="00952395"/>
    <w:rsid w:val="009628BA"/>
    <w:rsid w:val="009762E4"/>
    <w:rsid w:val="00983003"/>
    <w:rsid w:val="00983F84"/>
    <w:rsid w:val="00994FD3"/>
    <w:rsid w:val="009A3675"/>
    <w:rsid w:val="009A74EB"/>
    <w:rsid w:val="009B11EC"/>
    <w:rsid w:val="009B7BAA"/>
    <w:rsid w:val="009C00A8"/>
    <w:rsid w:val="009C092F"/>
    <w:rsid w:val="009C64DA"/>
    <w:rsid w:val="009D3229"/>
    <w:rsid w:val="009E02AA"/>
    <w:rsid w:val="00A07DB1"/>
    <w:rsid w:val="00A169D9"/>
    <w:rsid w:val="00A21D80"/>
    <w:rsid w:val="00A2386D"/>
    <w:rsid w:val="00A266A9"/>
    <w:rsid w:val="00A268B5"/>
    <w:rsid w:val="00A34445"/>
    <w:rsid w:val="00A3474D"/>
    <w:rsid w:val="00A350AB"/>
    <w:rsid w:val="00A4013C"/>
    <w:rsid w:val="00A414A1"/>
    <w:rsid w:val="00A41751"/>
    <w:rsid w:val="00A61C44"/>
    <w:rsid w:val="00A65B0D"/>
    <w:rsid w:val="00A65C80"/>
    <w:rsid w:val="00A66E6E"/>
    <w:rsid w:val="00A705C6"/>
    <w:rsid w:val="00A76564"/>
    <w:rsid w:val="00A77319"/>
    <w:rsid w:val="00A77858"/>
    <w:rsid w:val="00A84B8E"/>
    <w:rsid w:val="00AA368D"/>
    <w:rsid w:val="00AA4482"/>
    <w:rsid w:val="00AA4686"/>
    <w:rsid w:val="00AA56F4"/>
    <w:rsid w:val="00AB1018"/>
    <w:rsid w:val="00AB4B4D"/>
    <w:rsid w:val="00AB6A33"/>
    <w:rsid w:val="00AC392E"/>
    <w:rsid w:val="00AC7654"/>
    <w:rsid w:val="00AD1BFF"/>
    <w:rsid w:val="00AD37F2"/>
    <w:rsid w:val="00AD4803"/>
    <w:rsid w:val="00AE202C"/>
    <w:rsid w:val="00AE22C8"/>
    <w:rsid w:val="00AE7CDB"/>
    <w:rsid w:val="00AF1AFC"/>
    <w:rsid w:val="00AF2039"/>
    <w:rsid w:val="00B031F3"/>
    <w:rsid w:val="00B106A9"/>
    <w:rsid w:val="00B14E43"/>
    <w:rsid w:val="00B153CC"/>
    <w:rsid w:val="00B15D0E"/>
    <w:rsid w:val="00B209BC"/>
    <w:rsid w:val="00B26E00"/>
    <w:rsid w:val="00B27E76"/>
    <w:rsid w:val="00B30074"/>
    <w:rsid w:val="00B31D10"/>
    <w:rsid w:val="00B34C05"/>
    <w:rsid w:val="00B35894"/>
    <w:rsid w:val="00B36A54"/>
    <w:rsid w:val="00B41C3B"/>
    <w:rsid w:val="00B42DA6"/>
    <w:rsid w:val="00B43F5A"/>
    <w:rsid w:val="00B4747A"/>
    <w:rsid w:val="00B50887"/>
    <w:rsid w:val="00B53594"/>
    <w:rsid w:val="00B5401D"/>
    <w:rsid w:val="00B55943"/>
    <w:rsid w:val="00B6055D"/>
    <w:rsid w:val="00B6387B"/>
    <w:rsid w:val="00B70AE8"/>
    <w:rsid w:val="00B7642F"/>
    <w:rsid w:val="00B86EA3"/>
    <w:rsid w:val="00B91C86"/>
    <w:rsid w:val="00B93099"/>
    <w:rsid w:val="00B95EC4"/>
    <w:rsid w:val="00B97409"/>
    <w:rsid w:val="00BB0B36"/>
    <w:rsid w:val="00BB0E78"/>
    <w:rsid w:val="00BB4FCA"/>
    <w:rsid w:val="00BC672D"/>
    <w:rsid w:val="00BD1E1B"/>
    <w:rsid w:val="00BD355E"/>
    <w:rsid w:val="00BD3C56"/>
    <w:rsid w:val="00BF6DF7"/>
    <w:rsid w:val="00BF7381"/>
    <w:rsid w:val="00C03C0C"/>
    <w:rsid w:val="00C049E7"/>
    <w:rsid w:val="00C05F46"/>
    <w:rsid w:val="00C067EB"/>
    <w:rsid w:val="00C20994"/>
    <w:rsid w:val="00C2143E"/>
    <w:rsid w:val="00C22354"/>
    <w:rsid w:val="00C22E72"/>
    <w:rsid w:val="00C23469"/>
    <w:rsid w:val="00C25872"/>
    <w:rsid w:val="00C309C3"/>
    <w:rsid w:val="00C34812"/>
    <w:rsid w:val="00C42228"/>
    <w:rsid w:val="00C432C5"/>
    <w:rsid w:val="00C44887"/>
    <w:rsid w:val="00C47DB2"/>
    <w:rsid w:val="00C51BD4"/>
    <w:rsid w:val="00C609E9"/>
    <w:rsid w:val="00C60C15"/>
    <w:rsid w:val="00C65624"/>
    <w:rsid w:val="00C66475"/>
    <w:rsid w:val="00C677BF"/>
    <w:rsid w:val="00C73B90"/>
    <w:rsid w:val="00C740C3"/>
    <w:rsid w:val="00C84223"/>
    <w:rsid w:val="00C93E6F"/>
    <w:rsid w:val="00C95D0D"/>
    <w:rsid w:val="00CC0F02"/>
    <w:rsid w:val="00CC2FE6"/>
    <w:rsid w:val="00CC7A0F"/>
    <w:rsid w:val="00CD4B35"/>
    <w:rsid w:val="00CD6A5F"/>
    <w:rsid w:val="00CE78A7"/>
    <w:rsid w:val="00CF02E8"/>
    <w:rsid w:val="00CF06F7"/>
    <w:rsid w:val="00CF0961"/>
    <w:rsid w:val="00CF2913"/>
    <w:rsid w:val="00D038AD"/>
    <w:rsid w:val="00D0582A"/>
    <w:rsid w:val="00D10028"/>
    <w:rsid w:val="00D15A32"/>
    <w:rsid w:val="00D21227"/>
    <w:rsid w:val="00D21D38"/>
    <w:rsid w:val="00D21D8E"/>
    <w:rsid w:val="00D224D5"/>
    <w:rsid w:val="00D2262F"/>
    <w:rsid w:val="00D24781"/>
    <w:rsid w:val="00D25AB9"/>
    <w:rsid w:val="00D273DC"/>
    <w:rsid w:val="00D4111A"/>
    <w:rsid w:val="00D525A4"/>
    <w:rsid w:val="00D52EF1"/>
    <w:rsid w:val="00D54F23"/>
    <w:rsid w:val="00D62DF7"/>
    <w:rsid w:val="00D64453"/>
    <w:rsid w:val="00D71028"/>
    <w:rsid w:val="00D72E1C"/>
    <w:rsid w:val="00D73B73"/>
    <w:rsid w:val="00D740CD"/>
    <w:rsid w:val="00D775C8"/>
    <w:rsid w:val="00D81CDF"/>
    <w:rsid w:val="00D8434F"/>
    <w:rsid w:val="00D92A58"/>
    <w:rsid w:val="00D938AE"/>
    <w:rsid w:val="00D950BD"/>
    <w:rsid w:val="00DB00F8"/>
    <w:rsid w:val="00DB7016"/>
    <w:rsid w:val="00DD5E02"/>
    <w:rsid w:val="00DD6F09"/>
    <w:rsid w:val="00DE2C26"/>
    <w:rsid w:val="00DE305A"/>
    <w:rsid w:val="00DE6D07"/>
    <w:rsid w:val="00DE78F1"/>
    <w:rsid w:val="00DF1570"/>
    <w:rsid w:val="00DF1705"/>
    <w:rsid w:val="00DF27CD"/>
    <w:rsid w:val="00DF300E"/>
    <w:rsid w:val="00DF6CC9"/>
    <w:rsid w:val="00E0104B"/>
    <w:rsid w:val="00E03C98"/>
    <w:rsid w:val="00E046D1"/>
    <w:rsid w:val="00E053B9"/>
    <w:rsid w:val="00E06DC3"/>
    <w:rsid w:val="00E06E53"/>
    <w:rsid w:val="00E1149D"/>
    <w:rsid w:val="00E16D09"/>
    <w:rsid w:val="00E20723"/>
    <w:rsid w:val="00E2183E"/>
    <w:rsid w:val="00E2638C"/>
    <w:rsid w:val="00E30B17"/>
    <w:rsid w:val="00E31C00"/>
    <w:rsid w:val="00E343CE"/>
    <w:rsid w:val="00E373AD"/>
    <w:rsid w:val="00E478B8"/>
    <w:rsid w:val="00E54C17"/>
    <w:rsid w:val="00E5522F"/>
    <w:rsid w:val="00E5561F"/>
    <w:rsid w:val="00E64D1D"/>
    <w:rsid w:val="00E91BEF"/>
    <w:rsid w:val="00E93E33"/>
    <w:rsid w:val="00EA1CFA"/>
    <w:rsid w:val="00EA4174"/>
    <w:rsid w:val="00EA6F14"/>
    <w:rsid w:val="00EB329B"/>
    <w:rsid w:val="00EB3561"/>
    <w:rsid w:val="00EB40DF"/>
    <w:rsid w:val="00EC51A1"/>
    <w:rsid w:val="00EC6274"/>
    <w:rsid w:val="00ED42A1"/>
    <w:rsid w:val="00ED6DE8"/>
    <w:rsid w:val="00EE556B"/>
    <w:rsid w:val="00EE766B"/>
    <w:rsid w:val="00EF73AD"/>
    <w:rsid w:val="00F00DE2"/>
    <w:rsid w:val="00F04967"/>
    <w:rsid w:val="00F147A6"/>
    <w:rsid w:val="00F207C1"/>
    <w:rsid w:val="00F26564"/>
    <w:rsid w:val="00F3418C"/>
    <w:rsid w:val="00F42063"/>
    <w:rsid w:val="00F438C1"/>
    <w:rsid w:val="00F44272"/>
    <w:rsid w:val="00F44646"/>
    <w:rsid w:val="00F44757"/>
    <w:rsid w:val="00F63D67"/>
    <w:rsid w:val="00F65ECC"/>
    <w:rsid w:val="00F7074E"/>
    <w:rsid w:val="00F715E9"/>
    <w:rsid w:val="00F771AD"/>
    <w:rsid w:val="00F8354F"/>
    <w:rsid w:val="00F9296E"/>
    <w:rsid w:val="00F93232"/>
    <w:rsid w:val="00F94838"/>
    <w:rsid w:val="00F95DB7"/>
    <w:rsid w:val="00FA081B"/>
    <w:rsid w:val="00FA1672"/>
    <w:rsid w:val="00FA3787"/>
    <w:rsid w:val="00FB758C"/>
    <w:rsid w:val="00FC6EF7"/>
    <w:rsid w:val="00FD01AE"/>
    <w:rsid w:val="00FD6164"/>
    <w:rsid w:val="00FE2A50"/>
    <w:rsid w:val="00FF1C47"/>
    <w:rsid w:val="00FF25E7"/>
    <w:rsid w:val="00FF2AF0"/>
    <w:rsid w:val="00FF359B"/>
    <w:rsid w:val="00FF7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AF83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E2"/>
  </w:style>
  <w:style w:type="paragraph" w:styleId="Heading1">
    <w:name w:val="heading 1"/>
    <w:basedOn w:val="Normal"/>
    <w:next w:val="Normal"/>
    <w:link w:val="Heading1Char"/>
    <w:uiPriority w:val="9"/>
    <w:qFormat/>
    <w:rsid w:val="00F95DB7"/>
    <w:pPr>
      <w:keepNext/>
      <w:keepLines/>
      <w:spacing w:line="480" w:lineRule="auto"/>
      <w:outlineLvl w:val="0"/>
    </w:pPr>
    <w:rPr>
      <w:rFonts w:ascii="Times New Roman" w:eastAsia="Times New Roman" w:hAnsi="Times New Roman" w:cs="Times New Roman"/>
      <w:b/>
      <w:lang w:val="en-CA"/>
    </w:rPr>
  </w:style>
  <w:style w:type="paragraph" w:styleId="Heading2">
    <w:name w:val="heading 2"/>
    <w:basedOn w:val="Normal"/>
    <w:next w:val="Normal"/>
    <w:link w:val="Heading2Char"/>
    <w:uiPriority w:val="9"/>
    <w:unhideWhenUsed/>
    <w:qFormat/>
    <w:rsid w:val="00F95DB7"/>
    <w:pPr>
      <w:keepNext/>
      <w:keepLines/>
      <w:spacing w:line="480" w:lineRule="auto"/>
      <w:outlineLvl w:val="1"/>
    </w:pPr>
    <w:rPr>
      <w:rFonts w:ascii="Times New Roman" w:eastAsia="Times New Roman" w:hAnsi="Times New Roman" w:cs="Times New Roman"/>
      <w:b/>
      <w:lang w:val="en-CA"/>
    </w:rPr>
  </w:style>
  <w:style w:type="paragraph" w:styleId="Heading3">
    <w:name w:val="heading 3"/>
    <w:basedOn w:val="Normal"/>
    <w:next w:val="Normal"/>
    <w:link w:val="Heading3Char"/>
    <w:uiPriority w:val="9"/>
    <w:unhideWhenUsed/>
    <w:qFormat/>
    <w:rsid w:val="00F95DB7"/>
    <w:pPr>
      <w:keepNext/>
      <w:keepLines/>
      <w:spacing w:line="480" w:lineRule="auto"/>
      <w:outlineLvl w:val="2"/>
    </w:pPr>
    <w:rPr>
      <w:rFonts w:ascii="Times New Roman" w:eastAsia="Times New Roman" w:hAnsi="Times New Roman" w:cs="Times New Roman"/>
      <w:i/>
      <w:lang w:val="en-CA"/>
    </w:rPr>
  </w:style>
  <w:style w:type="paragraph" w:styleId="Heading4">
    <w:name w:val="heading 4"/>
    <w:basedOn w:val="Normal"/>
    <w:next w:val="Normal"/>
    <w:link w:val="Heading4Char"/>
    <w:uiPriority w:val="9"/>
    <w:semiHidden/>
    <w:unhideWhenUsed/>
    <w:qFormat/>
    <w:rsid w:val="00F95DB7"/>
    <w:pPr>
      <w:keepNext/>
      <w:keepLines/>
      <w:spacing w:before="240" w:after="40"/>
      <w:outlineLvl w:val="3"/>
    </w:pPr>
    <w:rPr>
      <w:rFonts w:ascii="Calibri" w:eastAsia="Calibri" w:hAnsi="Calibri" w:cs="Calibri"/>
      <w:b/>
      <w:lang w:val="en-CA"/>
    </w:rPr>
  </w:style>
  <w:style w:type="paragraph" w:styleId="Heading5">
    <w:name w:val="heading 5"/>
    <w:basedOn w:val="Normal"/>
    <w:next w:val="Normal"/>
    <w:link w:val="Heading5Char"/>
    <w:uiPriority w:val="9"/>
    <w:semiHidden/>
    <w:unhideWhenUsed/>
    <w:qFormat/>
    <w:rsid w:val="00F95DB7"/>
    <w:pPr>
      <w:keepNext/>
      <w:keepLines/>
      <w:spacing w:before="220" w:after="40"/>
      <w:outlineLvl w:val="4"/>
    </w:pPr>
    <w:rPr>
      <w:rFonts w:ascii="Calibri" w:eastAsia="Calibri" w:hAnsi="Calibri" w:cs="Calibri"/>
      <w:b/>
      <w:sz w:val="22"/>
      <w:szCs w:val="22"/>
      <w:lang w:val="en-CA"/>
    </w:rPr>
  </w:style>
  <w:style w:type="paragraph" w:styleId="Heading6">
    <w:name w:val="heading 6"/>
    <w:basedOn w:val="Normal"/>
    <w:next w:val="Normal"/>
    <w:link w:val="Heading6Char"/>
    <w:uiPriority w:val="9"/>
    <w:semiHidden/>
    <w:unhideWhenUsed/>
    <w:qFormat/>
    <w:rsid w:val="00F95DB7"/>
    <w:pPr>
      <w:keepNext/>
      <w:keepLines/>
      <w:spacing w:before="200" w:after="40"/>
      <w:outlineLvl w:val="5"/>
    </w:pPr>
    <w:rPr>
      <w:rFonts w:ascii="Calibri" w:eastAsia="Calibri" w:hAnsi="Calibri" w:cs="Calibri"/>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6564"/>
  </w:style>
  <w:style w:type="paragraph" w:styleId="ListParagraph">
    <w:name w:val="List Paragraph"/>
    <w:basedOn w:val="Normal"/>
    <w:uiPriority w:val="34"/>
    <w:qFormat/>
    <w:rsid w:val="00F771AD"/>
    <w:pPr>
      <w:ind w:left="720"/>
      <w:contextualSpacing/>
    </w:pPr>
  </w:style>
  <w:style w:type="paragraph" w:styleId="BalloonText">
    <w:name w:val="Balloon Text"/>
    <w:basedOn w:val="Normal"/>
    <w:link w:val="BalloonTextChar"/>
    <w:uiPriority w:val="99"/>
    <w:semiHidden/>
    <w:unhideWhenUsed/>
    <w:rsid w:val="007348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48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73B73"/>
    <w:rPr>
      <w:sz w:val="18"/>
      <w:szCs w:val="18"/>
    </w:rPr>
  </w:style>
  <w:style w:type="paragraph" w:styleId="CommentText">
    <w:name w:val="annotation text"/>
    <w:basedOn w:val="Normal"/>
    <w:link w:val="CommentTextChar"/>
    <w:uiPriority w:val="99"/>
    <w:semiHidden/>
    <w:unhideWhenUsed/>
    <w:rsid w:val="00D73B73"/>
  </w:style>
  <w:style w:type="character" w:customStyle="1" w:styleId="CommentTextChar">
    <w:name w:val="Comment Text Char"/>
    <w:basedOn w:val="DefaultParagraphFont"/>
    <w:link w:val="CommentText"/>
    <w:uiPriority w:val="99"/>
    <w:semiHidden/>
    <w:rsid w:val="00D73B73"/>
  </w:style>
  <w:style w:type="paragraph" w:styleId="CommentSubject">
    <w:name w:val="annotation subject"/>
    <w:basedOn w:val="CommentText"/>
    <w:next w:val="CommentText"/>
    <w:link w:val="CommentSubjectChar"/>
    <w:uiPriority w:val="99"/>
    <w:semiHidden/>
    <w:unhideWhenUsed/>
    <w:rsid w:val="00D73B73"/>
    <w:rPr>
      <w:b/>
      <w:bCs/>
      <w:sz w:val="20"/>
      <w:szCs w:val="20"/>
    </w:rPr>
  </w:style>
  <w:style w:type="character" w:customStyle="1" w:styleId="CommentSubjectChar">
    <w:name w:val="Comment Subject Char"/>
    <w:basedOn w:val="CommentTextChar"/>
    <w:link w:val="CommentSubject"/>
    <w:uiPriority w:val="99"/>
    <w:semiHidden/>
    <w:rsid w:val="00D73B73"/>
    <w:rPr>
      <w:b/>
      <w:bCs/>
      <w:sz w:val="20"/>
      <w:szCs w:val="20"/>
    </w:rPr>
  </w:style>
  <w:style w:type="paragraph" w:styleId="Revision">
    <w:name w:val="Revision"/>
    <w:hidden/>
    <w:uiPriority w:val="99"/>
    <w:semiHidden/>
    <w:rsid w:val="00033F1E"/>
  </w:style>
  <w:style w:type="character" w:customStyle="1" w:styleId="Heading1Char">
    <w:name w:val="Heading 1 Char"/>
    <w:basedOn w:val="DefaultParagraphFont"/>
    <w:link w:val="Heading1"/>
    <w:uiPriority w:val="9"/>
    <w:rsid w:val="00F95DB7"/>
    <w:rPr>
      <w:rFonts w:ascii="Times New Roman" w:eastAsia="Times New Roman" w:hAnsi="Times New Roman" w:cs="Times New Roman"/>
      <w:b/>
      <w:lang w:val="en-CA"/>
    </w:rPr>
  </w:style>
  <w:style w:type="character" w:customStyle="1" w:styleId="Heading2Char">
    <w:name w:val="Heading 2 Char"/>
    <w:basedOn w:val="DefaultParagraphFont"/>
    <w:link w:val="Heading2"/>
    <w:uiPriority w:val="9"/>
    <w:rsid w:val="00F95DB7"/>
    <w:rPr>
      <w:rFonts w:ascii="Times New Roman" w:eastAsia="Times New Roman" w:hAnsi="Times New Roman" w:cs="Times New Roman"/>
      <w:b/>
      <w:lang w:val="en-CA"/>
    </w:rPr>
  </w:style>
  <w:style w:type="character" w:customStyle="1" w:styleId="Heading3Char">
    <w:name w:val="Heading 3 Char"/>
    <w:basedOn w:val="DefaultParagraphFont"/>
    <w:link w:val="Heading3"/>
    <w:uiPriority w:val="9"/>
    <w:rsid w:val="00F95DB7"/>
    <w:rPr>
      <w:rFonts w:ascii="Times New Roman" w:eastAsia="Times New Roman" w:hAnsi="Times New Roman" w:cs="Times New Roman"/>
      <w:i/>
      <w:lang w:val="en-CA"/>
    </w:rPr>
  </w:style>
  <w:style w:type="character" w:customStyle="1" w:styleId="Heading4Char">
    <w:name w:val="Heading 4 Char"/>
    <w:basedOn w:val="DefaultParagraphFont"/>
    <w:link w:val="Heading4"/>
    <w:uiPriority w:val="9"/>
    <w:semiHidden/>
    <w:rsid w:val="00F95DB7"/>
    <w:rPr>
      <w:rFonts w:ascii="Calibri" w:eastAsia="Calibri" w:hAnsi="Calibri" w:cs="Calibri"/>
      <w:b/>
      <w:lang w:val="en-CA"/>
    </w:rPr>
  </w:style>
  <w:style w:type="character" w:customStyle="1" w:styleId="Heading5Char">
    <w:name w:val="Heading 5 Char"/>
    <w:basedOn w:val="DefaultParagraphFont"/>
    <w:link w:val="Heading5"/>
    <w:uiPriority w:val="9"/>
    <w:semiHidden/>
    <w:rsid w:val="00F95DB7"/>
    <w:rPr>
      <w:rFonts w:ascii="Calibri" w:eastAsia="Calibri" w:hAnsi="Calibri" w:cs="Calibri"/>
      <w:b/>
      <w:sz w:val="22"/>
      <w:szCs w:val="22"/>
      <w:lang w:val="en-CA"/>
    </w:rPr>
  </w:style>
  <w:style w:type="character" w:customStyle="1" w:styleId="Heading6Char">
    <w:name w:val="Heading 6 Char"/>
    <w:basedOn w:val="DefaultParagraphFont"/>
    <w:link w:val="Heading6"/>
    <w:uiPriority w:val="9"/>
    <w:semiHidden/>
    <w:rsid w:val="00F95DB7"/>
    <w:rPr>
      <w:rFonts w:ascii="Calibri" w:eastAsia="Calibri" w:hAnsi="Calibri" w:cs="Calibri"/>
      <w:b/>
      <w:sz w:val="20"/>
      <w:szCs w:val="20"/>
      <w:lang w:val="en-CA"/>
    </w:rPr>
  </w:style>
  <w:style w:type="paragraph" w:styleId="Title">
    <w:name w:val="Title"/>
    <w:basedOn w:val="Normal"/>
    <w:next w:val="Normal"/>
    <w:link w:val="TitleChar"/>
    <w:uiPriority w:val="10"/>
    <w:qFormat/>
    <w:rsid w:val="00F95DB7"/>
    <w:pPr>
      <w:keepNext/>
      <w:keepLines/>
      <w:spacing w:before="480" w:after="120" w:line="480" w:lineRule="auto"/>
    </w:pPr>
    <w:rPr>
      <w:rFonts w:ascii="Calibri" w:eastAsia="Calibri" w:hAnsi="Calibri" w:cs="Calibri"/>
      <w:b/>
      <w:sz w:val="72"/>
      <w:szCs w:val="72"/>
      <w:lang w:val="en-CA"/>
    </w:rPr>
  </w:style>
  <w:style w:type="character" w:customStyle="1" w:styleId="TitleChar">
    <w:name w:val="Title Char"/>
    <w:basedOn w:val="DefaultParagraphFont"/>
    <w:link w:val="Title"/>
    <w:uiPriority w:val="10"/>
    <w:rsid w:val="00F95DB7"/>
    <w:rPr>
      <w:rFonts w:ascii="Calibri" w:eastAsia="Calibri" w:hAnsi="Calibri" w:cs="Calibri"/>
      <w:b/>
      <w:sz w:val="72"/>
      <w:szCs w:val="72"/>
      <w:lang w:val="en-CA"/>
    </w:rPr>
  </w:style>
  <w:style w:type="paragraph" w:styleId="Subtitle">
    <w:name w:val="Subtitle"/>
    <w:basedOn w:val="Normal"/>
    <w:next w:val="Normal"/>
    <w:link w:val="SubtitleChar"/>
    <w:uiPriority w:val="11"/>
    <w:qFormat/>
    <w:rsid w:val="00F95DB7"/>
    <w:pPr>
      <w:keepNext/>
      <w:keepLines/>
      <w:spacing w:before="360" w:after="80"/>
    </w:pPr>
    <w:rPr>
      <w:rFonts w:ascii="Georgia" w:eastAsia="Georgia" w:hAnsi="Georgia" w:cs="Georgia"/>
      <w:i/>
      <w:color w:val="666666"/>
      <w:sz w:val="48"/>
      <w:szCs w:val="48"/>
      <w:lang w:val="en-CA"/>
    </w:rPr>
  </w:style>
  <w:style w:type="character" w:customStyle="1" w:styleId="SubtitleChar">
    <w:name w:val="Subtitle Char"/>
    <w:basedOn w:val="DefaultParagraphFont"/>
    <w:link w:val="Subtitle"/>
    <w:uiPriority w:val="11"/>
    <w:rsid w:val="00F95DB7"/>
    <w:rPr>
      <w:rFonts w:ascii="Georgia" w:eastAsia="Georgia" w:hAnsi="Georgia" w:cs="Georgia"/>
      <w:i/>
      <w:color w:val="666666"/>
      <w:sz w:val="48"/>
      <w:szCs w:val="48"/>
      <w:lang w:val="en-CA"/>
    </w:rPr>
  </w:style>
  <w:style w:type="table" w:customStyle="1" w:styleId="5">
    <w:name w:val="5"/>
    <w:basedOn w:val="TableNormal"/>
    <w:rsid w:val="00F95DB7"/>
    <w:rPr>
      <w:rFonts w:ascii="Calibri" w:eastAsia="Calibri" w:hAnsi="Calibri" w:cs="Calibri"/>
      <w:lang w:val="en-CA"/>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F95DB7"/>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F95DB7"/>
    <w:rPr>
      <w:rFonts w:ascii="Calibri" w:eastAsia="Calibri" w:hAnsi="Calibri" w:cs="Calibri"/>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unhideWhenUsed/>
    <w:rsid w:val="00F95DB7"/>
    <w:rPr>
      <w:rFonts w:ascii="Times New Roman" w:hAnsi="Times New Roman"/>
    </w:rPr>
  </w:style>
  <w:style w:type="paragraph" w:styleId="Header">
    <w:name w:val="header"/>
    <w:basedOn w:val="Normal"/>
    <w:link w:val="HeaderChar"/>
    <w:uiPriority w:val="99"/>
    <w:unhideWhenUsed/>
    <w:rsid w:val="00F95DB7"/>
    <w:pPr>
      <w:tabs>
        <w:tab w:val="center" w:pos="4680"/>
        <w:tab w:val="right" w:pos="9360"/>
      </w:tabs>
    </w:pPr>
    <w:rPr>
      <w:rFonts w:ascii="Calibri" w:eastAsia="Calibri" w:hAnsi="Calibri" w:cs="Calibri"/>
      <w:lang w:val="en-CA"/>
    </w:rPr>
  </w:style>
  <w:style w:type="character" w:customStyle="1" w:styleId="HeaderChar">
    <w:name w:val="Header Char"/>
    <w:basedOn w:val="DefaultParagraphFont"/>
    <w:link w:val="Header"/>
    <w:uiPriority w:val="99"/>
    <w:rsid w:val="00F95DB7"/>
    <w:rPr>
      <w:rFonts w:ascii="Calibri" w:eastAsia="Calibri" w:hAnsi="Calibri" w:cs="Calibri"/>
      <w:lang w:val="en-CA"/>
    </w:rPr>
  </w:style>
  <w:style w:type="character" w:styleId="PlaceholderText">
    <w:name w:val="Placeholder Text"/>
    <w:basedOn w:val="DefaultParagraphFont"/>
    <w:uiPriority w:val="99"/>
    <w:semiHidden/>
    <w:rsid w:val="00F95DB7"/>
    <w:rPr>
      <w:color w:val="808080"/>
    </w:rPr>
  </w:style>
  <w:style w:type="paragraph" w:styleId="Footer">
    <w:name w:val="footer"/>
    <w:basedOn w:val="Normal"/>
    <w:link w:val="FooterChar"/>
    <w:uiPriority w:val="99"/>
    <w:unhideWhenUsed/>
    <w:rsid w:val="00F95DB7"/>
    <w:pPr>
      <w:tabs>
        <w:tab w:val="center" w:pos="4680"/>
        <w:tab w:val="right" w:pos="9360"/>
      </w:tabs>
    </w:pPr>
    <w:rPr>
      <w:rFonts w:ascii="Calibri" w:eastAsia="Calibri" w:hAnsi="Calibri" w:cs="Calibri"/>
      <w:lang w:val="en-CA"/>
    </w:rPr>
  </w:style>
  <w:style w:type="character" w:customStyle="1" w:styleId="FooterChar">
    <w:name w:val="Footer Char"/>
    <w:basedOn w:val="DefaultParagraphFont"/>
    <w:link w:val="Footer"/>
    <w:uiPriority w:val="99"/>
    <w:rsid w:val="00F95DB7"/>
    <w:rPr>
      <w:rFonts w:ascii="Calibri" w:eastAsia="Calibri" w:hAnsi="Calibri" w:cs="Calibri"/>
      <w:lang w:val="en-CA"/>
    </w:rPr>
  </w:style>
  <w:style w:type="paragraph" w:styleId="Caption">
    <w:name w:val="caption"/>
    <w:basedOn w:val="Normal"/>
    <w:next w:val="Normal"/>
    <w:uiPriority w:val="35"/>
    <w:unhideWhenUsed/>
    <w:qFormat/>
    <w:rsid w:val="00F95DB7"/>
    <w:pPr>
      <w:spacing w:after="200"/>
    </w:pPr>
    <w:rPr>
      <w:rFonts w:ascii="Calibri" w:eastAsia="Calibri" w:hAnsi="Calibri" w:cs="Calibri"/>
      <w:i/>
      <w:iCs/>
      <w:color w:val="44546A" w:themeColor="text2"/>
      <w:sz w:val="18"/>
      <w:szCs w:val="18"/>
      <w:lang w:val="en-CA"/>
    </w:rPr>
  </w:style>
  <w:style w:type="paragraph" w:styleId="FootnoteText">
    <w:name w:val="footnote text"/>
    <w:basedOn w:val="Normal"/>
    <w:link w:val="FootnoteTextChar"/>
    <w:uiPriority w:val="99"/>
    <w:semiHidden/>
    <w:unhideWhenUsed/>
    <w:rsid w:val="00F95DB7"/>
    <w:rPr>
      <w:rFonts w:ascii="Calibri" w:eastAsia="Calibri" w:hAnsi="Calibri" w:cs="Calibri"/>
      <w:sz w:val="20"/>
      <w:szCs w:val="20"/>
      <w:lang w:val="en-CA"/>
    </w:rPr>
  </w:style>
  <w:style w:type="character" w:customStyle="1" w:styleId="FootnoteTextChar">
    <w:name w:val="Footnote Text Char"/>
    <w:basedOn w:val="DefaultParagraphFont"/>
    <w:link w:val="FootnoteText"/>
    <w:uiPriority w:val="99"/>
    <w:semiHidden/>
    <w:rsid w:val="00F95DB7"/>
    <w:rPr>
      <w:rFonts w:ascii="Calibri" w:eastAsia="Calibri" w:hAnsi="Calibri" w:cs="Calibri"/>
      <w:sz w:val="20"/>
      <w:szCs w:val="20"/>
      <w:lang w:val="en-CA"/>
    </w:rPr>
  </w:style>
  <w:style w:type="character" w:styleId="FootnoteReference">
    <w:name w:val="footnote reference"/>
    <w:basedOn w:val="DefaultParagraphFont"/>
    <w:uiPriority w:val="99"/>
    <w:semiHidden/>
    <w:unhideWhenUsed/>
    <w:rsid w:val="00F95DB7"/>
    <w:rPr>
      <w:vertAlign w:val="superscript"/>
    </w:rPr>
  </w:style>
  <w:style w:type="character" w:styleId="Hyperlink">
    <w:name w:val="Hyperlink"/>
    <w:basedOn w:val="DefaultParagraphFont"/>
    <w:uiPriority w:val="99"/>
    <w:unhideWhenUsed/>
    <w:rsid w:val="00F95DB7"/>
    <w:rPr>
      <w:color w:val="0563C1" w:themeColor="hyperlink"/>
      <w:u w:val="single"/>
    </w:rPr>
  </w:style>
  <w:style w:type="character" w:customStyle="1" w:styleId="UnresolvedMention">
    <w:name w:val="Unresolved Mention"/>
    <w:basedOn w:val="DefaultParagraphFont"/>
    <w:uiPriority w:val="99"/>
    <w:semiHidden/>
    <w:unhideWhenUsed/>
    <w:rsid w:val="00F95DB7"/>
    <w:rPr>
      <w:color w:val="605E5C"/>
      <w:shd w:val="clear" w:color="auto" w:fill="E1DFDD"/>
    </w:rPr>
  </w:style>
  <w:style w:type="character" w:styleId="PageNumber">
    <w:name w:val="page number"/>
    <w:basedOn w:val="DefaultParagraphFont"/>
    <w:uiPriority w:val="99"/>
    <w:semiHidden/>
    <w:unhideWhenUsed/>
    <w:rsid w:val="00A778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E2"/>
  </w:style>
  <w:style w:type="paragraph" w:styleId="Heading1">
    <w:name w:val="heading 1"/>
    <w:basedOn w:val="Normal"/>
    <w:next w:val="Normal"/>
    <w:link w:val="Heading1Char"/>
    <w:uiPriority w:val="9"/>
    <w:qFormat/>
    <w:rsid w:val="00F95DB7"/>
    <w:pPr>
      <w:keepNext/>
      <w:keepLines/>
      <w:spacing w:line="480" w:lineRule="auto"/>
      <w:outlineLvl w:val="0"/>
    </w:pPr>
    <w:rPr>
      <w:rFonts w:ascii="Times New Roman" w:eastAsia="Times New Roman" w:hAnsi="Times New Roman" w:cs="Times New Roman"/>
      <w:b/>
      <w:lang w:val="en-CA"/>
    </w:rPr>
  </w:style>
  <w:style w:type="paragraph" w:styleId="Heading2">
    <w:name w:val="heading 2"/>
    <w:basedOn w:val="Normal"/>
    <w:next w:val="Normal"/>
    <w:link w:val="Heading2Char"/>
    <w:uiPriority w:val="9"/>
    <w:unhideWhenUsed/>
    <w:qFormat/>
    <w:rsid w:val="00F95DB7"/>
    <w:pPr>
      <w:keepNext/>
      <w:keepLines/>
      <w:spacing w:line="480" w:lineRule="auto"/>
      <w:outlineLvl w:val="1"/>
    </w:pPr>
    <w:rPr>
      <w:rFonts w:ascii="Times New Roman" w:eastAsia="Times New Roman" w:hAnsi="Times New Roman" w:cs="Times New Roman"/>
      <w:b/>
      <w:lang w:val="en-CA"/>
    </w:rPr>
  </w:style>
  <w:style w:type="paragraph" w:styleId="Heading3">
    <w:name w:val="heading 3"/>
    <w:basedOn w:val="Normal"/>
    <w:next w:val="Normal"/>
    <w:link w:val="Heading3Char"/>
    <w:uiPriority w:val="9"/>
    <w:unhideWhenUsed/>
    <w:qFormat/>
    <w:rsid w:val="00F95DB7"/>
    <w:pPr>
      <w:keepNext/>
      <w:keepLines/>
      <w:spacing w:line="480" w:lineRule="auto"/>
      <w:outlineLvl w:val="2"/>
    </w:pPr>
    <w:rPr>
      <w:rFonts w:ascii="Times New Roman" w:eastAsia="Times New Roman" w:hAnsi="Times New Roman" w:cs="Times New Roman"/>
      <w:i/>
      <w:lang w:val="en-CA"/>
    </w:rPr>
  </w:style>
  <w:style w:type="paragraph" w:styleId="Heading4">
    <w:name w:val="heading 4"/>
    <w:basedOn w:val="Normal"/>
    <w:next w:val="Normal"/>
    <w:link w:val="Heading4Char"/>
    <w:uiPriority w:val="9"/>
    <w:semiHidden/>
    <w:unhideWhenUsed/>
    <w:qFormat/>
    <w:rsid w:val="00F95DB7"/>
    <w:pPr>
      <w:keepNext/>
      <w:keepLines/>
      <w:spacing w:before="240" w:after="40"/>
      <w:outlineLvl w:val="3"/>
    </w:pPr>
    <w:rPr>
      <w:rFonts w:ascii="Calibri" w:eastAsia="Calibri" w:hAnsi="Calibri" w:cs="Calibri"/>
      <w:b/>
      <w:lang w:val="en-CA"/>
    </w:rPr>
  </w:style>
  <w:style w:type="paragraph" w:styleId="Heading5">
    <w:name w:val="heading 5"/>
    <w:basedOn w:val="Normal"/>
    <w:next w:val="Normal"/>
    <w:link w:val="Heading5Char"/>
    <w:uiPriority w:val="9"/>
    <w:semiHidden/>
    <w:unhideWhenUsed/>
    <w:qFormat/>
    <w:rsid w:val="00F95DB7"/>
    <w:pPr>
      <w:keepNext/>
      <w:keepLines/>
      <w:spacing w:before="220" w:after="40"/>
      <w:outlineLvl w:val="4"/>
    </w:pPr>
    <w:rPr>
      <w:rFonts w:ascii="Calibri" w:eastAsia="Calibri" w:hAnsi="Calibri" w:cs="Calibri"/>
      <w:b/>
      <w:sz w:val="22"/>
      <w:szCs w:val="22"/>
      <w:lang w:val="en-CA"/>
    </w:rPr>
  </w:style>
  <w:style w:type="paragraph" w:styleId="Heading6">
    <w:name w:val="heading 6"/>
    <w:basedOn w:val="Normal"/>
    <w:next w:val="Normal"/>
    <w:link w:val="Heading6Char"/>
    <w:uiPriority w:val="9"/>
    <w:semiHidden/>
    <w:unhideWhenUsed/>
    <w:qFormat/>
    <w:rsid w:val="00F95DB7"/>
    <w:pPr>
      <w:keepNext/>
      <w:keepLines/>
      <w:spacing w:before="200" w:after="40"/>
      <w:outlineLvl w:val="5"/>
    </w:pPr>
    <w:rPr>
      <w:rFonts w:ascii="Calibri" w:eastAsia="Calibri" w:hAnsi="Calibri" w:cs="Calibri"/>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6564"/>
  </w:style>
  <w:style w:type="paragraph" w:styleId="ListParagraph">
    <w:name w:val="List Paragraph"/>
    <w:basedOn w:val="Normal"/>
    <w:uiPriority w:val="34"/>
    <w:qFormat/>
    <w:rsid w:val="00F771AD"/>
    <w:pPr>
      <w:ind w:left="720"/>
      <w:contextualSpacing/>
    </w:pPr>
  </w:style>
  <w:style w:type="paragraph" w:styleId="BalloonText">
    <w:name w:val="Balloon Text"/>
    <w:basedOn w:val="Normal"/>
    <w:link w:val="BalloonTextChar"/>
    <w:uiPriority w:val="99"/>
    <w:semiHidden/>
    <w:unhideWhenUsed/>
    <w:rsid w:val="007348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48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73B73"/>
    <w:rPr>
      <w:sz w:val="18"/>
      <w:szCs w:val="18"/>
    </w:rPr>
  </w:style>
  <w:style w:type="paragraph" w:styleId="CommentText">
    <w:name w:val="annotation text"/>
    <w:basedOn w:val="Normal"/>
    <w:link w:val="CommentTextChar"/>
    <w:uiPriority w:val="99"/>
    <w:semiHidden/>
    <w:unhideWhenUsed/>
    <w:rsid w:val="00D73B73"/>
  </w:style>
  <w:style w:type="character" w:customStyle="1" w:styleId="CommentTextChar">
    <w:name w:val="Comment Text Char"/>
    <w:basedOn w:val="DefaultParagraphFont"/>
    <w:link w:val="CommentText"/>
    <w:uiPriority w:val="99"/>
    <w:semiHidden/>
    <w:rsid w:val="00D73B73"/>
  </w:style>
  <w:style w:type="paragraph" w:styleId="CommentSubject">
    <w:name w:val="annotation subject"/>
    <w:basedOn w:val="CommentText"/>
    <w:next w:val="CommentText"/>
    <w:link w:val="CommentSubjectChar"/>
    <w:uiPriority w:val="99"/>
    <w:semiHidden/>
    <w:unhideWhenUsed/>
    <w:rsid w:val="00D73B73"/>
    <w:rPr>
      <w:b/>
      <w:bCs/>
      <w:sz w:val="20"/>
      <w:szCs w:val="20"/>
    </w:rPr>
  </w:style>
  <w:style w:type="character" w:customStyle="1" w:styleId="CommentSubjectChar">
    <w:name w:val="Comment Subject Char"/>
    <w:basedOn w:val="CommentTextChar"/>
    <w:link w:val="CommentSubject"/>
    <w:uiPriority w:val="99"/>
    <w:semiHidden/>
    <w:rsid w:val="00D73B73"/>
    <w:rPr>
      <w:b/>
      <w:bCs/>
      <w:sz w:val="20"/>
      <w:szCs w:val="20"/>
    </w:rPr>
  </w:style>
  <w:style w:type="paragraph" w:styleId="Revision">
    <w:name w:val="Revision"/>
    <w:hidden/>
    <w:uiPriority w:val="99"/>
    <w:semiHidden/>
    <w:rsid w:val="00033F1E"/>
  </w:style>
  <w:style w:type="character" w:customStyle="1" w:styleId="Heading1Char">
    <w:name w:val="Heading 1 Char"/>
    <w:basedOn w:val="DefaultParagraphFont"/>
    <w:link w:val="Heading1"/>
    <w:uiPriority w:val="9"/>
    <w:rsid w:val="00F95DB7"/>
    <w:rPr>
      <w:rFonts w:ascii="Times New Roman" w:eastAsia="Times New Roman" w:hAnsi="Times New Roman" w:cs="Times New Roman"/>
      <w:b/>
      <w:lang w:val="en-CA"/>
    </w:rPr>
  </w:style>
  <w:style w:type="character" w:customStyle="1" w:styleId="Heading2Char">
    <w:name w:val="Heading 2 Char"/>
    <w:basedOn w:val="DefaultParagraphFont"/>
    <w:link w:val="Heading2"/>
    <w:uiPriority w:val="9"/>
    <w:rsid w:val="00F95DB7"/>
    <w:rPr>
      <w:rFonts w:ascii="Times New Roman" w:eastAsia="Times New Roman" w:hAnsi="Times New Roman" w:cs="Times New Roman"/>
      <w:b/>
      <w:lang w:val="en-CA"/>
    </w:rPr>
  </w:style>
  <w:style w:type="character" w:customStyle="1" w:styleId="Heading3Char">
    <w:name w:val="Heading 3 Char"/>
    <w:basedOn w:val="DefaultParagraphFont"/>
    <w:link w:val="Heading3"/>
    <w:uiPriority w:val="9"/>
    <w:rsid w:val="00F95DB7"/>
    <w:rPr>
      <w:rFonts w:ascii="Times New Roman" w:eastAsia="Times New Roman" w:hAnsi="Times New Roman" w:cs="Times New Roman"/>
      <w:i/>
      <w:lang w:val="en-CA"/>
    </w:rPr>
  </w:style>
  <w:style w:type="character" w:customStyle="1" w:styleId="Heading4Char">
    <w:name w:val="Heading 4 Char"/>
    <w:basedOn w:val="DefaultParagraphFont"/>
    <w:link w:val="Heading4"/>
    <w:uiPriority w:val="9"/>
    <w:semiHidden/>
    <w:rsid w:val="00F95DB7"/>
    <w:rPr>
      <w:rFonts w:ascii="Calibri" w:eastAsia="Calibri" w:hAnsi="Calibri" w:cs="Calibri"/>
      <w:b/>
      <w:lang w:val="en-CA"/>
    </w:rPr>
  </w:style>
  <w:style w:type="character" w:customStyle="1" w:styleId="Heading5Char">
    <w:name w:val="Heading 5 Char"/>
    <w:basedOn w:val="DefaultParagraphFont"/>
    <w:link w:val="Heading5"/>
    <w:uiPriority w:val="9"/>
    <w:semiHidden/>
    <w:rsid w:val="00F95DB7"/>
    <w:rPr>
      <w:rFonts w:ascii="Calibri" w:eastAsia="Calibri" w:hAnsi="Calibri" w:cs="Calibri"/>
      <w:b/>
      <w:sz w:val="22"/>
      <w:szCs w:val="22"/>
      <w:lang w:val="en-CA"/>
    </w:rPr>
  </w:style>
  <w:style w:type="character" w:customStyle="1" w:styleId="Heading6Char">
    <w:name w:val="Heading 6 Char"/>
    <w:basedOn w:val="DefaultParagraphFont"/>
    <w:link w:val="Heading6"/>
    <w:uiPriority w:val="9"/>
    <w:semiHidden/>
    <w:rsid w:val="00F95DB7"/>
    <w:rPr>
      <w:rFonts w:ascii="Calibri" w:eastAsia="Calibri" w:hAnsi="Calibri" w:cs="Calibri"/>
      <w:b/>
      <w:sz w:val="20"/>
      <w:szCs w:val="20"/>
      <w:lang w:val="en-CA"/>
    </w:rPr>
  </w:style>
  <w:style w:type="paragraph" w:styleId="Title">
    <w:name w:val="Title"/>
    <w:basedOn w:val="Normal"/>
    <w:next w:val="Normal"/>
    <w:link w:val="TitleChar"/>
    <w:uiPriority w:val="10"/>
    <w:qFormat/>
    <w:rsid w:val="00F95DB7"/>
    <w:pPr>
      <w:keepNext/>
      <w:keepLines/>
      <w:spacing w:before="480" w:after="120" w:line="480" w:lineRule="auto"/>
    </w:pPr>
    <w:rPr>
      <w:rFonts w:ascii="Calibri" w:eastAsia="Calibri" w:hAnsi="Calibri" w:cs="Calibri"/>
      <w:b/>
      <w:sz w:val="72"/>
      <w:szCs w:val="72"/>
      <w:lang w:val="en-CA"/>
    </w:rPr>
  </w:style>
  <w:style w:type="character" w:customStyle="1" w:styleId="TitleChar">
    <w:name w:val="Title Char"/>
    <w:basedOn w:val="DefaultParagraphFont"/>
    <w:link w:val="Title"/>
    <w:uiPriority w:val="10"/>
    <w:rsid w:val="00F95DB7"/>
    <w:rPr>
      <w:rFonts w:ascii="Calibri" w:eastAsia="Calibri" w:hAnsi="Calibri" w:cs="Calibri"/>
      <w:b/>
      <w:sz w:val="72"/>
      <w:szCs w:val="72"/>
      <w:lang w:val="en-CA"/>
    </w:rPr>
  </w:style>
  <w:style w:type="paragraph" w:styleId="Subtitle">
    <w:name w:val="Subtitle"/>
    <w:basedOn w:val="Normal"/>
    <w:next w:val="Normal"/>
    <w:link w:val="SubtitleChar"/>
    <w:uiPriority w:val="11"/>
    <w:qFormat/>
    <w:rsid w:val="00F95DB7"/>
    <w:pPr>
      <w:keepNext/>
      <w:keepLines/>
      <w:spacing w:before="360" w:after="80"/>
    </w:pPr>
    <w:rPr>
      <w:rFonts w:ascii="Georgia" w:eastAsia="Georgia" w:hAnsi="Georgia" w:cs="Georgia"/>
      <w:i/>
      <w:color w:val="666666"/>
      <w:sz w:val="48"/>
      <w:szCs w:val="48"/>
      <w:lang w:val="en-CA"/>
    </w:rPr>
  </w:style>
  <w:style w:type="character" w:customStyle="1" w:styleId="SubtitleChar">
    <w:name w:val="Subtitle Char"/>
    <w:basedOn w:val="DefaultParagraphFont"/>
    <w:link w:val="Subtitle"/>
    <w:uiPriority w:val="11"/>
    <w:rsid w:val="00F95DB7"/>
    <w:rPr>
      <w:rFonts w:ascii="Georgia" w:eastAsia="Georgia" w:hAnsi="Georgia" w:cs="Georgia"/>
      <w:i/>
      <w:color w:val="666666"/>
      <w:sz w:val="48"/>
      <w:szCs w:val="48"/>
      <w:lang w:val="en-CA"/>
    </w:rPr>
  </w:style>
  <w:style w:type="table" w:customStyle="1" w:styleId="5">
    <w:name w:val="5"/>
    <w:basedOn w:val="TableNormal"/>
    <w:rsid w:val="00F95DB7"/>
    <w:rPr>
      <w:rFonts w:ascii="Calibri" w:eastAsia="Calibri" w:hAnsi="Calibri" w:cs="Calibri"/>
      <w:lang w:val="en-CA"/>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F95DB7"/>
    <w:rPr>
      <w:rFonts w:ascii="Calibri" w:eastAsia="Calibri" w:hAnsi="Calibri" w:cs="Calibri"/>
      <w:lang w:val="en-CA"/>
    </w:r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F95DB7"/>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F95DB7"/>
    <w:rPr>
      <w:rFonts w:ascii="Calibri" w:eastAsia="Calibri" w:hAnsi="Calibri" w:cs="Calibri"/>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unhideWhenUsed/>
    <w:rsid w:val="00F95DB7"/>
    <w:rPr>
      <w:rFonts w:ascii="Times New Roman" w:hAnsi="Times New Roman"/>
    </w:rPr>
  </w:style>
  <w:style w:type="paragraph" w:styleId="Header">
    <w:name w:val="header"/>
    <w:basedOn w:val="Normal"/>
    <w:link w:val="HeaderChar"/>
    <w:uiPriority w:val="99"/>
    <w:unhideWhenUsed/>
    <w:rsid w:val="00F95DB7"/>
    <w:pPr>
      <w:tabs>
        <w:tab w:val="center" w:pos="4680"/>
        <w:tab w:val="right" w:pos="9360"/>
      </w:tabs>
    </w:pPr>
    <w:rPr>
      <w:rFonts w:ascii="Calibri" w:eastAsia="Calibri" w:hAnsi="Calibri" w:cs="Calibri"/>
      <w:lang w:val="en-CA"/>
    </w:rPr>
  </w:style>
  <w:style w:type="character" w:customStyle="1" w:styleId="HeaderChar">
    <w:name w:val="Header Char"/>
    <w:basedOn w:val="DefaultParagraphFont"/>
    <w:link w:val="Header"/>
    <w:uiPriority w:val="99"/>
    <w:rsid w:val="00F95DB7"/>
    <w:rPr>
      <w:rFonts w:ascii="Calibri" w:eastAsia="Calibri" w:hAnsi="Calibri" w:cs="Calibri"/>
      <w:lang w:val="en-CA"/>
    </w:rPr>
  </w:style>
  <w:style w:type="character" w:styleId="PlaceholderText">
    <w:name w:val="Placeholder Text"/>
    <w:basedOn w:val="DefaultParagraphFont"/>
    <w:uiPriority w:val="99"/>
    <w:semiHidden/>
    <w:rsid w:val="00F95DB7"/>
    <w:rPr>
      <w:color w:val="808080"/>
    </w:rPr>
  </w:style>
  <w:style w:type="paragraph" w:styleId="Footer">
    <w:name w:val="footer"/>
    <w:basedOn w:val="Normal"/>
    <w:link w:val="FooterChar"/>
    <w:uiPriority w:val="99"/>
    <w:unhideWhenUsed/>
    <w:rsid w:val="00F95DB7"/>
    <w:pPr>
      <w:tabs>
        <w:tab w:val="center" w:pos="4680"/>
        <w:tab w:val="right" w:pos="9360"/>
      </w:tabs>
    </w:pPr>
    <w:rPr>
      <w:rFonts w:ascii="Calibri" w:eastAsia="Calibri" w:hAnsi="Calibri" w:cs="Calibri"/>
      <w:lang w:val="en-CA"/>
    </w:rPr>
  </w:style>
  <w:style w:type="character" w:customStyle="1" w:styleId="FooterChar">
    <w:name w:val="Footer Char"/>
    <w:basedOn w:val="DefaultParagraphFont"/>
    <w:link w:val="Footer"/>
    <w:uiPriority w:val="99"/>
    <w:rsid w:val="00F95DB7"/>
    <w:rPr>
      <w:rFonts w:ascii="Calibri" w:eastAsia="Calibri" w:hAnsi="Calibri" w:cs="Calibri"/>
      <w:lang w:val="en-CA"/>
    </w:rPr>
  </w:style>
  <w:style w:type="paragraph" w:styleId="Caption">
    <w:name w:val="caption"/>
    <w:basedOn w:val="Normal"/>
    <w:next w:val="Normal"/>
    <w:uiPriority w:val="35"/>
    <w:unhideWhenUsed/>
    <w:qFormat/>
    <w:rsid w:val="00F95DB7"/>
    <w:pPr>
      <w:spacing w:after="200"/>
    </w:pPr>
    <w:rPr>
      <w:rFonts w:ascii="Calibri" w:eastAsia="Calibri" w:hAnsi="Calibri" w:cs="Calibri"/>
      <w:i/>
      <w:iCs/>
      <w:color w:val="44546A" w:themeColor="text2"/>
      <w:sz w:val="18"/>
      <w:szCs w:val="18"/>
      <w:lang w:val="en-CA"/>
    </w:rPr>
  </w:style>
  <w:style w:type="paragraph" w:styleId="FootnoteText">
    <w:name w:val="footnote text"/>
    <w:basedOn w:val="Normal"/>
    <w:link w:val="FootnoteTextChar"/>
    <w:uiPriority w:val="99"/>
    <w:semiHidden/>
    <w:unhideWhenUsed/>
    <w:rsid w:val="00F95DB7"/>
    <w:rPr>
      <w:rFonts w:ascii="Calibri" w:eastAsia="Calibri" w:hAnsi="Calibri" w:cs="Calibri"/>
      <w:sz w:val="20"/>
      <w:szCs w:val="20"/>
      <w:lang w:val="en-CA"/>
    </w:rPr>
  </w:style>
  <w:style w:type="character" w:customStyle="1" w:styleId="FootnoteTextChar">
    <w:name w:val="Footnote Text Char"/>
    <w:basedOn w:val="DefaultParagraphFont"/>
    <w:link w:val="FootnoteText"/>
    <w:uiPriority w:val="99"/>
    <w:semiHidden/>
    <w:rsid w:val="00F95DB7"/>
    <w:rPr>
      <w:rFonts w:ascii="Calibri" w:eastAsia="Calibri" w:hAnsi="Calibri" w:cs="Calibri"/>
      <w:sz w:val="20"/>
      <w:szCs w:val="20"/>
      <w:lang w:val="en-CA"/>
    </w:rPr>
  </w:style>
  <w:style w:type="character" w:styleId="FootnoteReference">
    <w:name w:val="footnote reference"/>
    <w:basedOn w:val="DefaultParagraphFont"/>
    <w:uiPriority w:val="99"/>
    <w:semiHidden/>
    <w:unhideWhenUsed/>
    <w:rsid w:val="00F95DB7"/>
    <w:rPr>
      <w:vertAlign w:val="superscript"/>
    </w:rPr>
  </w:style>
  <w:style w:type="character" w:styleId="Hyperlink">
    <w:name w:val="Hyperlink"/>
    <w:basedOn w:val="DefaultParagraphFont"/>
    <w:uiPriority w:val="99"/>
    <w:unhideWhenUsed/>
    <w:rsid w:val="00F95DB7"/>
    <w:rPr>
      <w:color w:val="0563C1" w:themeColor="hyperlink"/>
      <w:u w:val="single"/>
    </w:rPr>
  </w:style>
  <w:style w:type="character" w:customStyle="1" w:styleId="UnresolvedMention">
    <w:name w:val="Unresolved Mention"/>
    <w:basedOn w:val="DefaultParagraphFont"/>
    <w:uiPriority w:val="99"/>
    <w:semiHidden/>
    <w:unhideWhenUsed/>
    <w:rsid w:val="00F95DB7"/>
    <w:rPr>
      <w:color w:val="605E5C"/>
      <w:shd w:val="clear" w:color="auto" w:fill="E1DFDD"/>
    </w:rPr>
  </w:style>
  <w:style w:type="character" w:styleId="PageNumber">
    <w:name w:val="page number"/>
    <w:basedOn w:val="DefaultParagraphFont"/>
    <w:uiPriority w:val="99"/>
    <w:semiHidden/>
    <w:unhideWhenUsed/>
    <w:rsid w:val="00A7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6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DB1D-3A68-0748-A660-9BE09FDA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27</Pages>
  <Words>45266</Words>
  <Characters>258017</Characters>
  <Application>Microsoft Macintosh Word</Application>
  <DocSecurity>0</DocSecurity>
  <Lines>2150</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Teoh</dc:creator>
  <cp:keywords/>
  <dc:description/>
  <cp:lastModifiedBy>Cendri Hutcherson</cp:lastModifiedBy>
  <cp:revision>61</cp:revision>
  <dcterms:created xsi:type="dcterms:W3CDTF">2020-02-15T15:28:00Z</dcterms:created>
  <dcterms:modified xsi:type="dcterms:W3CDTF">2020-02-18T14:45:00Z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458cf858-64b2-300a-b7d4-b4f703376e70</vt:lpwstr>
  </property>
  <property fmtid="{D5CDD505-2E9C-101B-9397-08002B2CF9AE}" pid="24" name="Mendeley Citation Style_1">
    <vt:lpwstr>http://www.zotero.org/styles/apa</vt:lpwstr>
  </property>
</Properties>
</file>