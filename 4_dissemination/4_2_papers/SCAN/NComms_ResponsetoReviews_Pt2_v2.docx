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20972A" w14:textId="77777777" w:rsidR="00567DAF" w:rsidRDefault="00D20667" w:rsidP="00D20667">
      <w:pPr>
        <w:rPr>
          <w:rFonts w:ascii="Times New Roman" w:eastAsia="Times New Roman" w:hAnsi="Times New Roman" w:cs="Times New Roman"/>
          <w:b/>
          <w:bCs/>
          <w:i/>
          <w:iCs/>
          <w:color w:val="000000"/>
          <w:shd w:val="clear" w:color="auto" w:fill="FFFFFF"/>
          <w:lang w:val="en-CA"/>
        </w:rPr>
      </w:pPr>
      <w:r w:rsidRPr="00D20667">
        <w:rPr>
          <w:rFonts w:ascii="Times New Roman" w:eastAsia="Times New Roman" w:hAnsi="Times New Roman" w:cs="Times New Roman"/>
          <w:b/>
          <w:bCs/>
          <w:i/>
          <w:iCs/>
          <w:color w:val="000000"/>
          <w:shd w:val="clear" w:color="auto" w:fill="FFFFFF"/>
          <w:lang w:val="en-CA"/>
        </w:rPr>
        <w:t>Reviewers' comments:</w:t>
      </w:r>
      <w:r w:rsidRPr="00D20667">
        <w:rPr>
          <w:rFonts w:ascii="Times New Roman" w:eastAsia="Times New Roman" w:hAnsi="Times New Roman" w:cs="Times New Roman"/>
          <w:b/>
          <w:bCs/>
          <w:i/>
          <w:iCs/>
          <w:color w:val="000000"/>
          <w:lang w:val="en-CA"/>
        </w:rPr>
        <w:br/>
      </w:r>
      <w:r w:rsidRPr="00D20667">
        <w:rPr>
          <w:rFonts w:ascii="Times New Roman" w:eastAsia="Times New Roman" w:hAnsi="Times New Roman" w:cs="Times New Roman"/>
          <w:b/>
          <w:bCs/>
          <w:i/>
          <w:iCs/>
          <w:color w:val="000000"/>
          <w:lang w:val="en-CA"/>
        </w:rPr>
        <w:br/>
      </w:r>
      <w:r w:rsidRPr="00D20667">
        <w:rPr>
          <w:rFonts w:ascii="Times New Roman" w:eastAsia="Times New Roman" w:hAnsi="Times New Roman" w:cs="Times New Roman"/>
          <w:b/>
          <w:bCs/>
          <w:i/>
          <w:iCs/>
          <w:color w:val="000000"/>
          <w:shd w:val="clear" w:color="auto" w:fill="FFFFFF"/>
          <w:lang w:val="en-CA"/>
        </w:rPr>
        <w:t>Reviewer #1 (Remarks to the Author):</w:t>
      </w:r>
      <w:r w:rsidRPr="00D20667">
        <w:rPr>
          <w:rFonts w:ascii="Times New Roman" w:eastAsia="Times New Roman" w:hAnsi="Times New Roman" w:cs="Times New Roman"/>
          <w:b/>
          <w:bCs/>
          <w:i/>
          <w:iCs/>
          <w:color w:val="000000"/>
          <w:lang w:val="en-CA"/>
        </w:rPr>
        <w:br/>
      </w:r>
      <w:r w:rsidRPr="00D20667">
        <w:rPr>
          <w:rFonts w:ascii="Times New Roman" w:eastAsia="Times New Roman" w:hAnsi="Times New Roman" w:cs="Times New Roman"/>
          <w:b/>
          <w:bCs/>
          <w:i/>
          <w:iCs/>
          <w:color w:val="000000"/>
          <w:lang w:val="en-CA"/>
        </w:rPr>
        <w:br/>
      </w:r>
      <w:r w:rsidRPr="00D20667">
        <w:rPr>
          <w:rFonts w:ascii="Times New Roman" w:eastAsia="Times New Roman" w:hAnsi="Times New Roman" w:cs="Times New Roman"/>
          <w:b/>
          <w:bCs/>
          <w:i/>
          <w:iCs/>
          <w:color w:val="000000"/>
          <w:shd w:val="clear" w:color="auto" w:fill="FFFFFF"/>
          <w:lang w:val="en-CA"/>
        </w:rPr>
        <w:t xml:space="preserve">The authors have done an excellent job in the revision and the paper has substantially improved. By adding further analyses and model comparisons, further discussions and an additional study, they addressed all but one my concerns. Also, it is great that the new study used state of the art pre-registration, although other techniques would have been available to better manipulate attention (eye-tracking studies like used in most of the recent work: </w:t>
      </w:r>
      <w:proofErr w:type="spellStart"/>
      <w:r w:rsidRPr="00D20667">
        <w:rPr>
          <w:rFonts w:ascii="Times New Roman" w:eastAsia="Times New Roman" w:hAnsi="Times New Roman" w:cs="Times New Roman"/>
          <w:b/>
          <w:bCs/>
          <w:i/>
          <w:iCs/>
          <w:color w:val="000000"/>
          <w:shd w:val="clear" w:color="auto" w:fill="FFFFFF"/>
          <w:lang w:val="en-CA"/>
        </w:rPr>
        <w:t>Ghaffari</w:t>
      </w:r>
      <w:proofErr w:type="spellEnd"/>
      <w:r w:rsidRPr="00D20667">
        <w:rPr>
          <w:rFonts w:ascii="Times New Roman" w:eastAsia="Times New Roman" w:hAnsi="Times New Roman" w:cs="Times New Roman"/>
          <w:b/>
          <w:bCs/>
          <w:i/>
          <w:iCs/>
          <w:color w:val="000000"/>
          <w:shd w:val="clear" w:color="auto" w:fill="FFFFFF"/>
          <w:lang w:val="en-CA"/>
        </w:rPr>
        <w:t xml:space="preserve"> &amp; Fiedler, 2018, </w:t>
      </w:r>
      <w:proofErr w:type="spellStart"/>
      <w:r w:rsidRPr="00D20667">
        <w:rPr>
          <w:rFonts w:ascii="Times New Roman" w:eastAsia="Times New Roman" w:hAnsi="Times New Roman" w:cs="Times New Roman"/>
          <w:b/>
          <w:bCs/>
          <w:i/>
          <w:iCs/>
          <w:color w:val="000000"/>
          <w:shd w:val="clear" w:color="auto" w:fill="FFFFFF"/>
          <w:lang w:val="en-CA"/>
        </w:rPr>
        <w:t>PsySci</w:t>
      </w:r>
      <w:proofErr w:type="spellEnd"/>
      <w:r w:rsidRPr="00D20667">
        <w:rPr>
          <w:rFonts w:ascii="Times New Roman" w:eastAsia="Times New Roman" w:hAnsi="Times New Roman" w:cs="Times New Roman"/>
          <w:b/>
          <w:bCs/>
          <w:i/>
          <w:iCs/>
          <w:color w:val="000000"/>
          <w:shd w:val="clear" w:color="auto" w:fill="FFFFFF"/>
          <w:lang w:val="en-CA"/>
        </w:rPr>
        <w:t>).</w:t>
      </w:r>
      <w:r w:rsidRPr="00D20667">
        <w:rPr>
          <w:rFonts w:ascii="Times New Roman" w:eastAsia="Times New Roman" w:hAnsi="Times New Roman" w:cs="Times New Roman"/>
          <w:b/>
          <w:bCs/>
          <w:i/>
          <w:iCs/>
          <w:color w:val="000000"/>
          <w:lang w:val="en-CA"/>
        </w:rPr>
        <w:br/>
      </w:r>
      <w:r w:rsidRPr="00D20667">
        <w:rPr>
          <w:rFonts w:ascii="Times New Roman" w:eastAsia="Times New Roman" w:hAnsi="Times New Roman" w:cs="Times New Roman"/>
          <w:b/>
          <w:bCs/>
          <w:i/>
          <w:iCs/>
          <w:color w:val="000000"/>
          <w:shd w:val="clear" w:color="auto" w:fill="FFFFFF"/>
          <w:lang w:val="en-CA"/>
        </w:rPr>
        <w:t>In some points, I am not fully following the author’s arguments, but these points concern issues that should probably be discussed not in a review process but in an open debate in future publications.</w:t>
      </w:r>
    </w:p>
    <w:p w14:paraId="6B9A507E" w14:textId="77777777" w:rsidR="00567DAF" w:rsidRDefault="00567DAF" w:rsidP="00D20667">
      <w:pPr>
        <w:rPr>
          <w:rFonts w:ascii="Times New Roman" w:eastAsia="Times New Roman" w:hAnsi="Times New Roman" w:cs="Times New Roman"/>
          <w:b/>
          <w:bCs/>
          <w:i/>
          <w:iCs/>
          <w:color w:val="000000"/>
          <w:shd w:val="clear" w:color="auto" w:fill="FFFFFF"/>
          <w:lang w:val="en-CA"/>
        </w:rPr>
      </w:pPr>
    </w:p>
    <w:p w14:paraId="61C94AEE" w14:textId="1E3EC2D5" w:rsidR="00567DAF" w:rsidRDefault="00567DAF" w:rsidP="00D20667">
      <w:pPr>
        <w:rPr>
          <w:rFonts w:ascii="Times New Roman" w:eastAsia="Times New Roman" w:hAnsi="Times New Roman" w:cs="Times New Roman"/>
          <w:b/>
          <w:bCs/>
          <w:i/>
          <w:iCs/>
          <w:color w:val="000000"/>
          <w:shd w:val="clear" w:color="auto" w:fill="FFFFFF"/>
          <w:lang w:val="en-CA"/>
        </w:rPr>
      </w:pPr>
      <w:r>
        <w:rPr>
          <w:rFonts w:ascii="Times New Roman" w:eastAsia="Times New Roman" w:hAnsi="Times New Roman" w:cs="Times New Roman"/>
          <w:color w:val="000000"/>
          <w:shd w:val="clear" w:color="auto" w:fill="FFFFFF"/>
          <w:lang w:val="en-CA"/>
        </w:rPr>
        <w:t xml:space="preserve">We thank the reviewer for their encouragement and </w:t>
      </w:r>
      <w:r w:rsidR="007D268B">
        <w:rPr>
          <w:rFonts w:ascii="Times New Roman" w:eastAsia="Times New Roman" w:hAnsi="Times New Roman" w:cs="Times New Roman"/>
          <w:color w:val="000000"/>
          <w:shd w:val="clear" w:color="auto" w:fill="FFFFFF"/>
          <w:lang w:val="en-CA"/>
        </w:rPr>
        <w:t xml:space="preserve">will incorporate their suggestions for </w:t>
      </w:r>
      <w:r>
        <w:rPr>
          <w:rFonts w:ascii="Times New Roman" w:eastAsia="Times New Roman" w:hAnsi="Times New Roman" w:cs="Times New Roman"/>
          <w:color w:val="000000"/>
          <w:shd w:val="clear" w:color="auto" w:fill="FFFFFF"/>
          <w:lang w:val="en-CA"/>
        </w:rPr>
        <w:t xml:space="preserve">references to relevant literature. </w:t>
      </w:r>
      <w:r w:rsidR="007D268B">
        <w:rPr>
          <w:rFonts w:ascii="Times New Roman" w:eastAsia="Times New Roman" w:hAnsi="Times New Roman" w:cs="Times New Roman"/>
          <w:color w:val="000000"/>
          <w:shd w:val="clear" w:color="auto" w:fill="FFFFFF"/>
          <w:lang w:val="en-CA"/>
        </w:rPr>
        <w:t xml:space="preserve">We very much look forward to </w:t>
      </w:r>
      <w:ins w:id="0" w:author="Cendri Hutcherson" w:date="2020-04-07T08:34:00Z">
        <w:r w:rsidR="002420DF">
          <w:rPr>
            <w:rFonts w:ascii="Times New Roman" w:eastAsia="Times New Roman" w:hAnsi="Times New Roman" w:cs="Times New Roman"/>
            <w:color w:val="000000"/>
            <w:shd w:val="clear" w:color="auto" w:fill="FFFFFF"/>
            <w:lang w:val="en-CA"/>
          </w:rPr>
          <w:t xml:space="preserve">the </w:t>
        </w:r>
      </w:ins>
      <w:r w:rsidR="007D268B">
        <w:rPr>
          <w:rFonts w:ascii="Times New Roman" w:eastAsia="Times New Roman" w:hAnsi="Times New Roman" w:cs="Times New Roman"/>
          <w:color w:val="000000"/>
          <w:shd w:val="clear" w:color="auto" w:fill="FFFFFF"/>
          <w:lang w:val="en-CA"/>
        </w:rPr>
        <w:t>open debate suggested, and hope it will lead to a better understanding of these interesting phenomena!</w:t>
      </w:r>
      <w:r w:rsidR="00D20667" w:rsidRPr="00D20667">
        <w:rPr>
          <w:rFonts w:ascii="Times New Roman" w:eastAsia="Times New Roman" w:hAnsi="Times New Roman" w:cs="Times New Roman"/>
          <w:b/>
          <w:bCs/>
          <w:i/>
          <w:iCs/>
          <w:color w:val="000000"/>
          <w:lang w:val="en-CA"/>
        </w:rPr>
        <w:br/>
      </w:r>
      <w:r w:rsidR="00D20667" w:rsidRPr="00D20667">
        <w:rPr>
          <w:rFonts w:ascii="Times New Roman" w:eastAsia="Times New Roman" w:hAnsi="Times New Roman" w:cs="Times New Roman"/>
          <w:b/>
          <w:bCs/>
          <w:i/>
          <w:iCs/>
          <w:color w:val="000000"/>
          <w:lang w:val="en-CA"/>
        </w:rPr>
        <w:br/>
      </w:r>
      <w:r w:rsidR="00D20667" w:rsidRPr="00D20667">
        <w:rPr>
          <w:rFonts w:ascii="Times New Roman" w:eastAsia="Times New Roman" w:hAnsi="Times New Roman" w:cs="Times New Roman"/>
          <w:b/>
          <w:bCs/>
          <w:i/>
          <w:iCs/>
          <w:color w:val="000000"/>
          <w:shd w:val="clear" w:color="auto" w:fill="FFFFFF"/>
          <w:lang w:val="en-CA"/>
        </w:rPr>
        <w:t>There are a few remaining issues that should be addressed: </w:t>
      </w:r>
      <w:r w:rsidR="00D20667" w:rsidRPr="00D20667">
        <w:rPr>
          <w:rFonts w:ascii="Times New Roman" w:eastAsia="Times New Roman" w:hAnsi="Times New Roman" w:cs="Times New Roman"/>
          <w:b/>
          <w:bCs/>
          <w:i/>
          <w:iCs/>
          <w:color w:val="000000"/>
          <w:lang w:val="en-CA"/>
        </w:rPr>
        <w:br/>
      </w:r>
      <w:r w:rsidR="00D20667" w:rsidRPr="00D20667">
        <w:rPr>
          <w:rFonts w:ascii="Times New Roman" w:eastAsia="Times New Roman" w:hAnsi="Times New Roman" w:cs="Times New Roman"/>
          <w:b/>
          <w:bCs/>
          <w:i/>
          <w:iCs/>
          <w:color w:val="000000"/>
          <w:shd w:val="clear" w:color="auto" w:fill="FFFFFF"/>
          <w:lang w:val="en-CA"/>
        </w:rPr>
        <w:t xml:space="preserve">- The authors misunderstood my second point: “2) Internal validity: One alternative explanation for the behavioral results would be that the 3 spontaneous responses are more noisy and people who behave more extremely show regression to the mean if more time is available.” – I do not doubt that results are more noisy under time pressure (as the results in the authors responses suggest) – but my argument is that if the authors select /classify persons based on extreme responses in a noisy environment, there will be a stronger regression to the mean effect if they measure the same variables again. The authors have to address this major point in the main text and to rule it out (perhaps they can with the new study). My suggestion </w:t>
      </w:r>
      <w:proofErr w:type="gramStart"/>
      <w:r w:rsidR="00D20667" w:rsidRPr="00D20667">
        <w:rPr>
          <w:rFonts w:ascii="Times New Roman" w:eastAsia="Times New Roman" w:hAnsi="Times New Roman" w:cs="Times New Roman"/>
          <w:b/>
          <w:bCs/>
          <w:i/>
          <w:iCs/>
          <w:color w:val="000000"/>
          <w:shd w:val="clear" w:color="auto" w:fill="FFFFFF"/>
          <w:lang w:val="en-CA"/>
        </w:rPr>
        <w:t>to</w:t>
      </w:r>
      <w:proofErr w:type="gramEnd"/>
      <w:r w:rsidR="00D20667" w:rsidRPr="00D20667">
        <w:rPr>
          <w:rFonts w:ascii="Times New Roman" w:eastAsia="Times New Roman" w:hAnsi="Times New Roman" w:cs="Times New Roman"/>
          <w:b/>
          <w:bCs/>
          <w:i/>
          <w:iCs/>
          <w:color w:val="000000"/>
          <w:shd w:val="clear" w:color="auto" w:fill="FFFFFF"/>
          <w:lang w:val="en-CA"/>
        </w:rPr>
        <w:t xml:space="preserve"> use an independent measure of social preferences (e.g. SVO measure) pointed in the same direction: when the person’s classification is based on an independent measure, the point can be ruled out.  </w:t>
      </w:r>
    </w:p>
    <w:p w14:paraId="5F870673" w14:textId="77777777" w:rsidR="001C513D" w:rsidRDefault="001C513D" w:rsidP="00D20667">
      <w:pPr>
        <w:rPr>
          <w:rFonts w:ascii="Times New Roman" w:eastAsia="Times New Roman" w:hAnsi="Times New Roman" w:cs="Times New Roman"/>
          <w:b/>
          <w:bCs/>
          <w:i/>
          <w:iCs/>
          <w:color w:val="000000"/>
          <w:shd w:val="clear" w:color="auto" w:fill="FFFFFF"/>
          <w:lang w:val="en-CA"/>
        </w:rPr>
      </w:pPr>
    </w:p>
    <w:p w14:paraId="6E42A967" w14:textId="68C53626" w:rsidR="001C513D" w:rsidRDefault="00567DAF" w:rsidP="00F231B8">
      <w:pPr>
        <w:rPr>
          <w:rFonts w:ascii="Times New Roman" w:eastAsia="Times New Roman" w:hAnsi="Times New Roman" w:cs="Times New Roman"/>
          <w:color w:val="000000"/>
          <w:shd w:val="clear" w:color="auto" w:fill="FFFFFF"/>
          <w:lang w:val="en-CA"/>
        </w:rPr>
      </w:pPr>
      <w:r>
        <w:rPr>
          <w:rFonts w:ascii="Times New Roman" w:eastAsia="Times New Roman" w:hAnsi="Times New Roman" w:cs="Times New Roman"/>
          <w:color w:val="000000"/>
          <w:shd w:val="clear" w:color="auto" w:fill="FFFFFF"/>
          <w:lang w:val="en-CA"/>
        </w:rPr>
        <w:t xml:space="preserve">We apologize for </w:t>
      </w:r>
      <w:r w:rsidR="00693FE1">
        <w:rPr>
          <w:rFonts w:ascii="Times New Roman" w:eastAsia="Times New Roman" w:hAnsi="Times New Roman" w:cs="Times New Roman"/>
          <w:color w:val="000000"/>
          <w:shd w:val="clear" w:color="auto" w:fill="FFFFFF"/>
          <w:lang w:val="en-CA"/>
        </w:rPr>
        <w:t>our</w:t>
      </w:r>
      <w:r>
        <w:rPr>
          <w:rFonts w:ascii="Times New Roman" w:eastAsia="Times New Roman" w:hAnsi="Times New Roman" w:cs="Times New Roman"/>
          <w:color w:val="000000"/>
          <w:shd w:val="clear" w:color="auto" w:fill="FFFFFF"/>
          <w:lang w:val="en-CA"/>
        </w:rPr>
        <w:t xml:space="preserve"> </w:t>
      </w:r>
      <w:r w:rsidR="007D268B">
        <w:rPr>
          <w:rFonts w:ascii="Times New Roman" w:eastAsia="Times New Roman" w:hAnsi="Times New Roman" w:cs="Times New Roman"/>
          <w:color w:val="000000"/>
          <w:shd w:val="clear" w:color="auto" w:fill="FFFFFF"/>
          <w:lang w:val="en-CA"/>
        </w:rPr>
        <w:t xml:space="preserve">misunderstanding </w:t>
      </w:r>
      <w:r>
        <w:rPr>
          <w:rFonts w:ascii="Times New Roman" w:eastAsia="Times New Roman" w:hAnsi="Times New Roman" w:cs="Times New Roman"/>
          <w:color w:val="000000"/>
          <w:shd w:val="clear" w:color="auto" w:fill="FFFFFF"/>
          <w:lang w:val="en-CA"/>
        </w:rPr>
        <w:t>of the</w:t>
      </w:r>
      <w:r w:rsidR="00693FE1">
        <w:rPr>
          <w:rFonts w:ascii="Times New Roman" w:eastAsia="Times New Roman" w:hAnsi="Times New Roman" w:cs="Times New Roman"/>
          <w:color w:val="000000"/>
          <w:shd w:val="clear" w:color="auto" w:fill="FFFFFF"/>
          <w:lang w:val="en-CA"/>
        </w:rPr>
        <w:t xml:space="preserve"> reviewer’s</w:t>
      </w:r>
      <w:r>
        <w:rPr>
          <w:rFonts w:ascii="Times New Roman" w:eastAsia="Times New Roman" w:hAnsi="Times New Roman" w:cs="Times New Roman"/>
          <w:color w:val="000000"/>
          <w:shd w:val="clear" w:color="auto" w:fill="FFFFFF"/>
          <w:lang w:val="en-CA"/>
        </w:rPr>
        <w:t xml:space="preserve"> original comment.</w:t>
      </w:r>
      <w:r w:rsidR="00B80E87">
        <w:rPr>
          <w:rFonts w:ascii="Times New Roman" w:eastAsia="Times New Roman" w:hAnsi="Times New Roman" w:cs="Times New Roman"/>
          <w:color w:val="000000"/>
          <w:shd w:val="clear" w:color="auto" w:fill="FFFFFF"/>
          <w:lang w:val="en-CA"/>
        </w:rPr>
        <w:t xml:space="preserve"> We now fully appreciate and agree with the reviewer’s concern.</w:t>
      </w:r>
      <w:r w:rsidR="003A27C3">
        <w:rPr>
          <w:rFonts w:ascii="Times New Roman" w:eastAsia="Times New Roman" w:hAnsi="Times New Roman" w:cs="Times New Roman"/>
          <w:color w:val="000000"/>
          <w:shd w:val="clear" w:color="auto" w:fill="FFFFFF"/>
          <w:lang w:val="en-CA"/>
        </w:rPr>
        <w:t xml:space="preserve"> </w:t>
      </w:r>
      <w:r>
        <w:rPr>
          <w:rFonts w:ascii="Times New Roman" w:eastAsia="Times New Roman" w:hAnsi="Times New Roman" w:cs="Times New Roman"/>
          <w:color w:val="000000"/>
          <w:shd w:val="clear" w:color="auto" w:fill="FFFFFF"/>
          <w:lang w:val="en-CA"/>
        </w:rPr>
        <w:t xml:space="preserve">However, we </w:t>
      </w:r>
      <w:r w:rsidR="00982398">
        <w:rPr>
          <w:rFonts w:ascii="Times New Roman" w:eastAsia="Times New Roman" w:hAnsi="Times New Roman" w:cs="Times New Roman"/>
          <w:color w:val="000000"/>
          <w:shd w:val="clear" w:color="auto" w:fill="FFFFFF"/>
          <w:lang w:val="en-CA"/>
        </w:rPr>
        <w:t xml:space="preserve">think it is unlikely that the effects </w:t>
      </w:r>
      <w:r w:rsidR="00693FE1">
        <w:rPr>
          <w:rFonts w:ascii="Times New Roman" w:eastAsia="Times New Roman" w:hAnsi="Times New Roman" w:cs="Times New Roman"/>
          <w:color w:val="000000"/>
          <w:shd w:val="clear" w:color="auto" w:fill="FFFFFF"/>
          <w:lang w:val="en-CA"/>
        </w:rPr>
        <w:t xml:space="preserve">here </w:t>
      </w:r>
      <w:r w:rsidR="00982398">
        <w:rPr>
          <w:rFonts w:ascii="Times New Roman" w:eastAsia="Times New Roman" w:hAnsi="Times New Roman" w:cs="Times New Roman"/>
          <w:color w:val="000000"/>
          <w:shd w:val="clear" w:color="auto" w:fill="FFFFFF"/>
          <w:lang w:val="en-CA"/>
        </w:rPr>
        <w:t>are driven by regression to the mean</w:t>
      </w:r>
      <w:r w:rsidR="00CD3365">
        <w:rPr>
          <w:rFonts w:ascii="Times New Roman" w:eastAsia="Times New Roman" w:hAnsi="Times New Roman" w:cs="Times New Roman"/>
          <w:color w:val="000000"/>
          <w:shd w:val="clear" w:color="auto" w:fill="FFFFFF"/>
          <w:lang w:val="en-CA"/>
        </w:rPr>
        <w:t xml:space="preserve">. </w:t>
      </w:r>
      <w:r w:rsidR="007D268B">
        <w:rPr>
          <w:rFonts w:ascii="Times New Roman" w:eastAsia="Times New Roman" w:hAnsi="Times New Roman" w:cs="Times New Roman"/>
          <w:color w:val="000000"/>
          <w:shd w:val="clear" w:color="auto" w:fill="FFFFFF"/>
          <w:lang w:val="en-CA"/>
        </w:rPr>
        <w:t>One of the key issues determining the likelihood of observing a significant regression to the mean effect is the extent of measurement variability: the higher the variability, the more likely regression to the mean. In this regard</w:t>
      </w:r>
      <w:r w:rsidR="00CD3365">
        <w:rPr>
          <w:rFonts w:ascii="Times New Roman" w:eastAsia="Times New Roman" w:hAnsi="Times New Roman" w:cs="Times New Roman"/>
          <w:color w:val="000000"/>
          <w:shd w:val="clear" w:color="auto" w:fill="FFFFFF"/>
          <w:lang w:val="en-CA"/>
        </w:rPr>
        <w:t>,</w:t>
      </w:r>
      <w:r w:rsidR="00982398">
        <w:rPr>
          <w:rFonts w:ascii="Times New Roman" w:eastAsia="Times New Roman" w:hAnsi="Times New Roman" w:cs="Times New Roman"/>
          <w:color w:val="000000"/>
          <w:shd w:val="clear" w:color="auto" w:fill="FFFFFF"/>
          <w:lang w:val="en-CA"/>
        </w:rPr>
        <w:t xml:space="preserve"> </w:t>
      </w:r>
      <w:r w:rsidR="00B80E87">
        <w:rPr>
          <w:rFonts w:ascii="Times New Roman" w:eastAsia="Times New Roman" w:hAnsi="Times New Roman" w:cs="Times New Roman"/>
          <w:color w:val="000000"/>
          <w:shd w:val="clear" w:color="auto" w:fill="FFFFFF"/>
          <w:lang w:val="en-CA"/>
        </w:rPr>
        <w:t xml:space="preserve">while we </w:t>
      </w:r>
      <w:r w:rsidR="009B70C8">
        <w:rPr>
          <w:rFonts w:ascii="Times New Roman" w:eastAsia="Times New Roman" w:hAnsi="Times New Roman" w:cs="Times New Roman"/>
          <w:color w:val="000000"/>
          <w:shd w:val="clear" w:color="auto" w:fill="FFFFFF"/>
          <w:lang w:val="en-CA"/>
        </w:rPr>
        <w:t>describe</w:t>
      </w:r>
      <w:r w:rsidR="00B80E87">
        <w:rPr>
          <w:rFonts w:ascii="Times New Roman" w:eastAsia="Times New Roman" w:hAnsi="Times New Roman" w:cs="Times New Roman"/>
          <w:color w:val="000000"/>
          <w:shd w:val="clear" w:color="auto" w:fill="FFFFFF"/>
          <w:lang w:val="en-CA"/>
        </w:rPr>
        <w:t xml:space="preserve"> generosity as a single measure in the two separate conditions, we </w:t>
      </w:r>
      <w:r w:rsidR="007D268B">
        <w:rPr>
          <w:rFonts w:ascii="Times New Roman" w:eastAsia="Times New Roman" w:hAnsi="Times New Roman" w:cs="Times New Roman"/>
          <w:color w:val="000000"/>
          <w:shd w:val="clear" w:color="auto" w:fill="FFFFFF"/>
          <w:lang w:val="en-CA"/>
        </w:rPr>
        <w:t xml:space="preserve">wish to note </w:t>
      </w:r>
      <w:r w:rsidR="00B80E87">
        <w:rPr>
          <w:rFonts w:ascii="Times New Roman" w:eastAsia="Times New Roman" w:hAnsi="Times New Roman" w:cs="Times New Roman"/>
          <w:color w:val="000000"/>
          <w:shd w:val="clear" w:color="auto" w:fill="FFFFFF"/>
          <w:lang w:val="en-CA"/>
        </w:rPr>
        <w:t>that it is a</w:t>
      </w:r>
      <w:r w:rsidR="007D268B">
        <w:rPr>
          <w:rFonts w:ascii="Times New Roman" w:eastAsia="Times New Roman" w:hAnsi="Times New Roman" w:cs="Times New Roman"/>
          <w:color w:val="000000"/>
          <w:shd w:val="clear" w:color="auto" w:fill="FFFFFF"/>
          <w:lang w:val="en-CA"/>
        </w:rPr>
        <w:t>ctually a</w:t>
      </w:r>
      <w:r w:rsidR="00B80E87">
        <w:rPr>
          <w:rFonts w:ascii="Times New Roman" w:eastAsia="Times New Roman" w:hAnsi="Times New Roman" w:cs="Times New Roman"/>
          <w:color w:val="000000"/>
          <w:shd w:val="clear" w:color="auto" w:fill="FFFFFF"/>
          <w:lang w:val="en-CA"/>
        </w:rPr>
        <w:t xml:space="preserve"> composite across many</w:t>
      </w:r>
      <w:r w:rsidR="003B6A8B">
        <w:rPr>
          <w:rFonts w:ascii="Times New Roman" w:eastAsia="Times New Roman" w:hAnsi="Times New Roman" w:cs="Times New Roman"/>
          <w:color w:val="000000"/>
          <w:shd w:val="clear" w:color="auto" w:fill="FFFFFF"/>
          <w:lang w:val="en-CA"/>
        </w:rPr>
        <w:t xml:space="preserve"> repeated measurements (80 trials</w:t>
      </w:r>
      <w:r w:rsidR="00B80E87" w:rsidRPr="00B80E87">
        <w:rPr>
          <w:rFonts w:ascii="Times New Roman" w:eastAsia="Times New Roman" w:hAnsi="Times New Roman" w:cs="Times New Roman"/>
          <w:color w:val="000000"/>
          <w:shd w:val="clear" w:color="auto" w:fill="FFFFFF"/>
          <w:lang w:val="en-CA"/>
        </w:rPr>
        <w:t xml:space="preserve"> </w:t>
      </w:r>
      <w:r w:rsidR="00B80E87">
        <w:rPr>
          <w:rFonts w:ascii="Times New Roman" w:eastAsia="Times New Roman" w:hAnsi="Times New Roman" w:cs="Times New Roman"/>
          <w:color w:val="000000"/>
          <w:shd w:val="clear" w:color="auto" w:fill="FFFFFF"/>
          <w:lang w:val="en-CA"/>
        </w:rPr>
        <w:t>per condition</w:t>
      </w:r>
      <w:r w:rsidR="003B6A8B">
        <w:rPr>
          <w:rFonts w:ascii="Times New Roman" w:eastAsia="Times New Roman" w:hAnsi="Times New Roman" w:cs="Times New Roman"/>
          <w:color w:val="000000"/>
          <w:shd w:val="clear" w:color="auto" w:fill="FFFFFF"/>
          <w:lang w:val="en-CA"/>
        </w:rPr>
        <w:t>)</w:t>
      </w:r>
      <w:r w:rsidR="00B80E87">
        <w:rPr>
          <w:rFonts w:ascii="Times New Roman" w:eastAsia="Times New Roman" w:hAnsi="Times New Roman" w:cs="Times New Roman"/>
          <w:color w:val="000000"/>
          <w:shd w:val="clear" w:color="auto" w:fill="FFFFFF"/>
          <w:lang w:val="en-CA"/>
        </w:rPr>
        <w:t>.</w:t>
      </w:r>
      <w:r w:rsidR="00006042">
        <w:rPr>
          <w:rFonts w:ascii="Times New Roman" w:eastAsia="Times New Roman" w:hAnsi="Times New Roman" w:cs="Times New Roman"/>
          <w:color w:val="000000"/>
          <w:shd w:val="clear" w:color="auto" w:fill="FFFFFF"/>
          <w:lang w:val="en-CA"/>
        </w:rPr>
        <w:t xml:space="preserve"> </w:t>
      </w:r>
      <w:r w:rsidR="00390489">
        <w:rPr>
          <w:rFonts w:ascii="Times New Roman" w:eastAsia="Times New Roman" w:hAnsi="Times New Roman" w:cs="Times New Roman"/>
          <w:color w:val="000000"/>
          <w:shd w:val="clear" w:color="auto" w:fill="FFFFFF"/>
          <w:lang w:val="en-CA"/>
        </w:rPr>
        <w:t xml:space="preserve">Hence, the mean estimates of generosity in either condition are likely to be relatively close to the “true estimates” </w:t>
      </w:r>
      <w:r w:rsidR="00390489">
        <w:rPr>
          <w:rFonts w:ascii="Times New Roman" w:eastAsia="Times New Roman" w:hAnsi="Times New Roman" w:cs="Times New Roman"/>
          <w:color w:val="000000"/>
          <w:shd w:val="clear" w:color="auto" w:fill="FFFFFF"/>
          <w:lang w:val="en-CA"/>
        </w:rPr>
        <w:fldChar w:fldCharType="begin" w:fldLock="1"/>
      </w:r>
      <w:r w:rsidR="00390489">
        <w:rPr>
          <w:rFonts w:ascii="Times New Roman" w:eastAsia="Times New Roman" w:hAnsi="Times New Roman" w:cs="Times New Roman"/>
          <w:color w:val="000000"/>
          <w:shd w:val="clear" w:color="auto" w:fill="FFFFFF"/>
          <w:lang w:val="en-CA"/>
        </w:rPr>
        <w:instrText>ADDIN CSL_CITATION {"citationItems":[{"id":"ITEM-1","itemData":{"ISSN":"1464-3685","author":[{"dropping-particle":"","family":"Barnett","given":"Adrian G","non-dropping-particle":"","parse-names":false,"suffix":""},{"dropping-particle":"","family":"Pols","given":"Jolieke C","non-dropping-particle":"Van Der","parse-names":false,"suffix":""},{"dropping-particle":"","family":"Dobson","given":"Annette J","non-dropping-particle":"","parse-names":false,"suffix":""}],"container-title":"International journal of epidemiology","id":"ITEM-1","issue":"1","issued":{"date-parts":[["2005"]]},"page":"215-220","publisher":"Oxford University Press","title":"Regression to the mean: what it is and how to deal with it","type":"article-journal","volume":"34"},"uris":["http://www.mendeley.com/documents/?uuid=58ecd362-34b5-46d5-a836-6e3fdbca4eca"]}],"mendeley":{"formattedCitation":"(Barnett, Van Der Pols, &amp; Dobson, 2005)","plainTextFormattedCitation":"(Barnett, Van Der Pols, &amp; Dobson, 2005)"},"properties":{"noteIndex":0},"schema":"https://github.com/citation-style-language/schema/raw/master/csl-citation.json"}</w:instrText>
      </w:r>
      <w:r w:rsidR="00390489">
        <w:rPr>
          <w:rFonts w:ascii="Times New Roman" w:eastAsia="Times New Roman" w:hAnsi="Times New Roman" w:cs="Times New Roman"/>
          <w:color w:val="000000"/>
          <w:shd w:val="clear" w:color="auto" w:fill="FFFFFF"/>
          <w:lang w:val="en-CA"/>
        </w:rPr>
        <w:fldChar w:fldCharType="separate"/>
      </w:r>
      <w:r w:rsidR="00390489" w:rsidRPr="0051613A">
        <w:rPr>
          <w:rFonts w:ascii="Times New Roman" w:eastAsia="Times New Roman" w:hAnsi="Times New Roman" w:cs="Times New Roman"/>
          <w:noProof/>
          <w:color w:val="000000"/>
          <w:shd w:val="clear" w:color="auto" w:fill="FFFFFF"/>
          <w:lang w:val="en-CA"/>
        </w:rPr>
        <w:t>(Barnett, Van Der Pols, &amp; Dobson, 2005)</w:t>
      </w:r>
      <w:r w:rsidR="00390489">
        <w:rPr>
          <w:rFonts w:ascii="Times New Roman" w:eastAsia="Times New Roman" w:hAnsi="Times New Roman" w:cs="Times New Roman"/>
          <w:color w:val="000000"/>
          <w:shd w:val="clear" w:color="auto" w:fill="FFFFFF"/>
          <w:lang w:val="en-CA"/>
        </w:rPr>
        <w:fldChar w:fldCharType="end"/>
      </w:r>
      <w:r w:rsidR="00390489">
        <w:rPr>
          <w:rFonts w:ascii="Times New Roman" w:eastAsia="Times New Roman" w:hAnsi="Times New Roman" w:cs="Times New Roman"/>
          <w:color w:val="000000"/>
          <w:shd w:val="clear" w:color="auto" w:fill="FFFFFF"/>
          <w:lang w:val="en-CA"/>
        </w:rPr>
        <w:t xml:space="preserve"> given the small possibility that random within-individual variability could result in consistent selfish/generous responding across 80 trials. </w:t>
      </w:r>
      <w:r w:rsidR="00006042">
        <w:rPr>
          <w:rFonts w:ascii="Times New Roman" w:eastAsia="Times New Roman" w:hAnsi="Times New Roman" w:cs="Times New Roman"/>
          <w:color w:val="000000"/>
          <w:shd w:val="clear" w:color="auto" w:fill="FFFFFF"/>
          <w:lang w:val="en-CA"/>
        </w:rPr>
        <w:t xml:space="preserve">To </w:t>
      </w:r>
      <w:del w:id="1" w:author="Cendri Hutcherson" w:date="2020-04-07T08:34:00Z">
        <w:r w:rsidR="00006042" w:rsidDel="002420DF">
          <w:rPr>
            <w:rFonts w:ascii="Times New Roman" w:eastAsia="Times New Roman" w:hAnsi="Times New Roman" w:cs="Times New Roman"/>
            <w:color w:val="000000"/>
            <w:shd w:val="clear" w:color="auto" w:fill="FFFFFF"/>
            <w:lang w:val="en-CA"/>
          </w:rPr>
          <w:delText xml:space="preserve">illustrate </w:delText>
        </w:r>
      </w:del>
      <w:r w:rsidR="00006042">
        <w:rPr>
          <w:rFonts w:ascii="Times New Roman" w:eastAsia="Times New Roman" w:hAnsi="Times New Roman" w:cs="Times New Roman"/>
          <w:color w:val="000000"/>
          <w:shd w:val="clear" w:color="auto" w:fill="FFFFFF"/>
          <w:lang w:val="en-CA"/>
        </w:rPr>
        <w:t>this point, we find excellent reliability across blocks</w:t>
      </w:r>
      <w:r w:rsidR="00DE06B9">
        <w:rPr>
          <w:rFonts w:ascii="Times New Roman" w:eastAsia="Times New Roman" w:hAnsi="Times New Roman" w:cs="Times New Roman"/>
          <w:color w:val="000000"/>
          <w:shd w:val="clear" w:color="auto" w:fill="FFFFFF"/>
          <w:lang w:val="en-CA"/>
        </w:rPr>
        <w:t xml:space="preserve"> (20 trials each)</w:t>
      </w:r>
      <w:r w:rsidR="00F01FD8">
        <w:rPr>
          <w:rFonts w:ascii="Times New Roman" w:eastAsia="Times New Roman" w:hAnsi="Times New Roman" w:cs="Times New Roman"/>
          <w:color w:val="000000"/>
          <w:shd w:val="clear" w:color="auto" w:fill="FFFFFF"/>
          <w:lang w:val="en-CA"/>
        </w:rPr>
        <w:t xml:space="preserve"> </w:t>
      </w:r>
      <w:r w:rsidR="00006042">
        <w:rPr>
          <w:rFonts w:ascii="Times New Roman" w:eastAsia="Times New Roman" w:hAnsi="Times New Roman" w:cs="Times New Roman"/>
          <w:color w:val="000000"/>
          <w:shd w:val="clear" w:color="auto" w:fill="FFFFFF"/>
          <w:lang w:val="en-CA"/>
        </w:rPr>
        <w:t>in generosity estimates for each condition</w:t>
      </w:r>
      <w:r w:rsidR="00F01FD8">
        <w:rPr>
          <w:rFonts w:ascii="Times New Roman" w:eastAsia="Times New Roman" w:hAnsi="Times New Roman" w:cs="Times New Roman"/>
          <w:color w:val="000000"/>
          <w:shd w:val="clear" w:color="auto" w:fill="FFFFFF"/>
          <w:lang w:val="en-CA"/>
        </w:rPr>
        <w:t>:</w:t>
      </w:r>
    </w:p>
    <w:p w14:paraId="0C592D99" w14:textId="77777777" w:rsidR="007D268B" w:rsidRDefault="007D268B" w:rsidP="00F231B8">
      <w:pPr>
        <w:rPr>
          <w:rFonts w:ascii="Times New Roman" w:eastAsia="Times New Roman" w:hAnsi="Times New Roman" w:cs="Times New Roman"/>
          <w:color w:val="000000"/>
          <w:shd w:val="clear" w:color="auto" w:fill="FFFFFF"/>
          <w:lang w:val="en-CA"/>
        </w:rPr>
      </w:pPr>
    </w:p>
    <w:p w14:paraId="5A91753A" w14:textId="194B0CF6" w:rsidR="007D268B" w:rsidRPr="0030310E" w:rsidRDefault="007D268B" w:rsidP="007D268B">
      <w:pPr>
        <w:rPr>
          <w:rFonts w:ascii="Times New Roman" w:eastAsia="Times New Roman" w:hAnsi="Times New Roman" w:cs="Times New Roman"/>
          <w:color w:val="000000"/>
          <w:shd w:val="clear" w:color="auto" w:fill="FFFFFF"/>
          <w:lang w:val="en-CA"/>
        </w:rPr>
      </w:pPr>
      <w:r>
        <w:rPr>
          <w:rFonts w:ascii="Times New Roman" w:eastAsia="Times New Roman" w:hAnsi="Times New Roman" w:cs="Times New Roman"/>
          <w:color w:val="000000"/>
          <w:shd w:val="clear" w:color="auto" w:fill="FFFFFF"/>
          <w:lang w:val="en-CA"/>
        </w:rPr>
        <w:t>Table 1: Reliability of generosity estimates across blocks for each condition in 3 studies.</w:t>
      </w:r>
    </w:p>
    <w:p w14:paraId="5436EF91" w14:textId="77777777" w:rsidR="007D268B" w:rsidRDefault="007D268B" w:rsidP="00F231B8">
      <w:pPr>
        <w:rPr>
          <w:rFonts w:ascii="Times New Roman" w:eastAsia="Times New Roman" w:hAnsi="Times New Roman" w:cs="Times New Roman"/>
          <w:color w:val="000000"/>
          <w:shd w:val="clear" w:color="auto" w:fill="FFFFFF"/>
          <w:lang w:val="en-CA"/>
        </w:rPr>
      </w:pPr>
    </w:p>
    <w:tbl>
      <w:tblPr>
        <w:tblStyle w:val="TableGrid"/>
        <w:tblW w:w="0" w:type="auto"/>
        <w:tblLook w:val="04A0" w:firstRow="1" w:lastRow="0" w:firstColumn="1" w:lastColumn="0" w:noHBand="0" w:noVBand="1"/>
      </w:tblPr>
      <w:tblGrid>
        <w:gridCol w:w="2547"/>
        <w:gridCol w:w="1134"/>
        <w:gridCol w:w="2364"/>
        <w:gridCol w:w="2364"/>
      </w:tblGrid>
      <w:tr w:rsidR="00F01FD8" w14:paraId="776A695D" w14:textId="77777777" w:rsidTr="00F01FD8">
        <w:tc>
          <w:tcPr>
            <w:tcW w:w="2547" w:type="dxa"/>
            <w:vMerge w:val="restart"/>
            <w:vAlign w:val="center"/>
          </w:tcPr>
          <w:p w14:paraId="7656072B" w14:textId="672C4CF4" w:rsidR="00F01FD8" w:rsidRPr="00F01FD8" w:rsidRDefault="00F01FD8" w:rsidP="00F01FD8">
            <w:pPr>
              <w:jc w:val="center"/>
              <w:rPr>
                <w:rFonts w:ascii="Times New Roman" w:eastAsia="Times New Roman" w:hAnsi="Times New Roman" w:cs="Times New Roman"/>
                <w:b/>
                <w:bCs/>
                <w:color w:val="000000"/>
                <w:shd w:val="clear" w:color="auto" w:fill="FFFFFF"/>
                <w:lang w:val="en-CA"/>
              </w:rPr>
            </w:pPr>
            <w:r w:rsidRPr="00F01FD8">
              <w:rPr>
                <w:rFonts w:ascii="Times New Roman" w:eastAsia="Times New Roman" w:hAnsi="Times New Roman" w:cs="Times New Roman"/>
                <w:b/>
                <w:bCs/>
                <w:color w:val="000000"/>
                <w:shd w:val="clear" w:color="auto" w:fill="FFFFFF"/>
                <w:lang w:val="en-CA"/>
              </w:rPr>
              <w:lastRenderedPageBreak/>
              <w:t>Study</w:t>
            </w:r>
          </w:p>
        </w:tc>
        <w:tc>
          <w:tcPr>
            <w:tcW w:w="1134" w:type="dxa"/>
            <w:vMerge w:val="restart"/>
            <w:vAlign w:val="center"/>
          </w:tcPr>
          <w:p w14:paraId="5D5DF69B" w14:textId="775B731E" w:rsidR="00F01FD8" w:rsidRPr="00F01FD8" w:rsidRDefault="00F01FD8" w:rsidP="00F01FD8">
            <w:pPr>
              <w:jc w:val="center"/>
              <w:rPr>
                <w:rFonts w:ascii="Times New Roman" w:eastAsia="Times New Roman" w:hAnsi="Times New Roman" w:cs="Times New Roman"/>
                <w:b/>
                <w:bCs/>
                <w:color w:val="000000"/>
                <w:shd w:val="clear" w:color="auto" w:fill="FFFFFF"/>
                <w:lang w:val="en-CA"/>
              </w:rPr>
            </w:pPr>
            <w:r w:rsidRPr="00F01FD8">
              <w:rPr>
                <w:rFonts w:ascii="Times New Roman" w:eastAsia="Times New Roman" w:hAnsi="Times New Roman" w:cs="Times New Roman"/>
                <w:b/>
                <w:bCs/>
                <w:color w:val="000000"/>
                <w:shd w:val="clear" w:color="auto" w:fill="FFFFFF"/>
                <w:lang w:val="en-CA"/>
              </w:rPr>
              <w:t>Number of blocks</w:t>
            </w:r>
          </w:p>
        </w:tc>
        <w:tc>
          <w:tcPr>
            <w:tcW w:w="4728" w:type="dxa"/>
            <w:gridSpan w:val="2"/>
            <w:vAlign w:val="center"/>
          </w:tcPr>
          <w:p w14:paraId="0B55D8CA" w14:textId="5092CD6E" w:rsidR="00F01FD8" w:rsidRPr="00F01FD8" w:rsidRDefault="00F01FD8" w:rsidP="00F01FD8">
            <w:pPr>
              <w:jc w:val="center"/>
              <w:rPr>
                <w:rFonts w:ascii="Times New Roman" w:eastAsia="Times New Roman" w:hAnsi="Times New Roman" w:cs="Times New Roman"/>
                <w:b/>
                <w:bCs/>
                <w:color w:val="000000"/>
                <w:shd w:val="clear" w:color="auto" w:fill="FFFFFF"/>
                <w:lang w:val="en-CA"/>
              </w:rPr>
            </w:pPr>
            <w:r w:rsidRPr="00F01FD8">
              <w:rPr>
                <w:rFonts w:ascii="Times New Roman" w:eastAsia="Times New Roman" w:hAnsi="Times New Roman" w:cs="Times New Roman"/>
                <w:b/>
                <w:bCs/>
                <w:color w:val="000000"/>
                <w:shd w:val="clear" w:color="auto" w:fill="FFFFFF"/>
                <w:lang w:val="en-CA"/>
              </w:rPr>
              <w:t xml:space="preserve">Cronbach’s </w:t>
            </w:r>
            <w:r w:rsidRPr="00F01FD8">
              <w:rPr>
                <w:rFonts w:ascii="Symbol" w:eastAsia="Times New Roman" w:hAnsi="Symbol" w:cs="Times New Roman"/>
                <w:b/>
                <w:bCs/>
                <w:color w:val="000000"/>
                <w:shd w:val="clear" w:color="auto" w:fill="FFFFFF"/>
                <w:lang w:val="en-CA"/>
              </w:rPr>
              <w:t></w:t>
            </w:r>
            <w:r w:rsidRPr="00F01FD8">
              <w:rPr>
                <w:rFonts w:ascii="Times New Roman" w:eastAsia="Times New Roman" w:hAnsi="Times New Roman" w:cs="Times New Roman"/>
                <w:b/>
                <w:bCs/>
                <w:color w:val="000000"/>
                <w:shd w:val="clear" w:color="auto" w:fill="FFFFFF"/>
                <w:lang w:val="en-CA"/>
              </w:rPr>
              <w:t xml:space="preserve"> [95% CI]</w:t>
            </w:r>
          </w:p>
        </w:tc>
      </w:tr>
      <w:tr w:rsidR="00F01FD8" w14:paraId="7EF26A08" w14:textId="77777777" w:rsidTr="00F01FD8">
        <w:tc>
          <w:tcPr>
            <w:tcW w:w="2547" w:type="dxa"/>
            <w:vMerge/>
            <w:vAlign w:val="center"/>
          </w:tcPr>
          <w:p w14:paraId="1F2EC1F4" w14:textId="3C5D6D06" w:rsidR="00F01FD8" w:rsidRPr="00F01FD8" w:rsidRDefault="00F01FD8" w:rsidP="00F01FD8">
            <w:pPr>
              <w:jc w:val="center"/>
              <w:rPr>
                <w:rFonts w:ascii="Times New Roman" w:eastAsia="Times New Roman" w:hAnsi="Times New Roman" w:cs="Times New Roman"/>
                <w:b/>
                <w:bCs/>
                <w:color w:val="000000"/>
                <w:shd w:val="clear" w:color="auto" w:fill="FFFFFF"/>
                <w:lang w:val="en-CA"/>
              </w:rPr>
            </w:pPr>
          </w:p>
        </w:tc>
        <w:tc>
          <w:tcPr>
            <w:tcW w:w="1134" w:type="dxa"/>
            <w:vMerge/>
            <w:vAlign w:val="center"/>
          </w:tcPr>
          <w:p w14:paraId="5FD37ABD" w14:textId="1AB04533" w:rsidR="00F01FD8" w:rsidRPr="00F01FD8" w:rsidRDefault="00F01FD8" w:rsidP="00F01FD8">
            <w:pPr>
              <w:jc w:val="center"/>
              <w:rPr>
                <w:rFonts w:ascii="Times New Roman" w:eastAsia="Times New Roman" w:hAnsi="Times New Roman" w:cs="Times New Roman"/>
                <w:b/>
                <w:bCs/>
                <w:color w:val="000000"/>
                <w:shd w:val="clear" w:color="auto" w:fill="FFFFFF"/>
                <w:lang w:val="en-CA"/>
              </w:rPr>
            </w:pPr>
          </w:p>
        </w:tc>
        <w:tc>
          <w:tcPr>
            <w:tcW w:w="2364" w:type="dxa"/>
            <w:vAlign w:val="center"/>
          </w:tcPr>
          <w:p w14:paraId="1F01F296" w14:textId="43F90185" w:rsidR="00F01FD8" w:rsidRPr="00F01FD8" w:rsidRDefault="00F01FD8" w:rsidP="00F01FD8">
            <w:pPr>
              <w:jc w:val="center"/>
              <w:rPr>
                <w:rFonts w:ascii="Times New Roman" w:eastAsia="Times New Roman" w:hAnsi="Times New Roman" w:cs="Times New Roman"/>
                <w:b/>
                <w:bCs/>
                <w:color w:val="000000"/>
                <w:shd w:val="clear" w:color="auto" w:fill="FFFFFF"/>
                <w:lang w:val="en-CA"/>
              </w:rPr>
            </w:pPr>
            <w:r w:rsidRPr="00F01FD8">
              <w:rPr>
                <w:rFonts w:ascii="Times New Roman" w:eastAsia="Times New Roman" w:hAnsi="Times New Roman" w:cs="Times New Roman"/>
                <w:b/>
                <w:bCs/>
                <w:color w:val="000000"/>
                <w:shd w:val="clear" w:color="auto" w:fill="FFFFFF"/>
                <w:lang w:val="en-CA"/>
              </w:rPr>
              <w:t>High time pressure</w:t>
            </w:r>
          </w:p>
        </w:tc>
        <w:tc>
          <w:tcPr>
            <w:tcW w:w="2364" w:type="dxa"/>
            <w:vAlign w:val="center"/>
          </w:tcPr>
          <w:p w14:paraId="4F18A157" w14:textId="3CBADD47" w:rsidR="00F01FD8" w:rsidRPr="00F01FD8" w:rsidRDefault="00F01FD8" w:rsidP="00F01FD8">
            <w:pPr>
              <w:jc w:val="center"/>
              <w:rPr>
                <w:rFonts w:ascii="Times New Roman" w:eastAsia="Times New Roman" w:hAnsi="Times New Roman" w:cs="Times New Roman"/>
                <w:b/>
                <w:bCs/>
                <w:color w:val="000000"/>
                <w:shd w:val="clear" w:color="auto" w:fill="FFFFFF"/>
                <w:lang w:val="en-CA"/>
              </w:rPr>
            </w:pPr>
            <w:r w:rsidRPr="00F01FD8">
              <w:rPr>
                <w:rFonts w:ascii="Times New Roman" w:eastAsia="Times New Roman" w:hAnsi="Times New Roman" w:cs="Times New Roman"/>
                <w:b/>
                <w:bCs/>
                <w:color w:val="000000"/>
                <w:shd w:val="clear" w:color="auto" w:fill="FFFFFF"/>
                <w:lang w:val="en-CA"/>
              </w:rPr>
              <w:t>Low time pressure</w:t>
            </w:r>
          </w:p>
        </w:tc>
      </w:tr>
      <w:tr w:rsidR="00F01FD8" w14:paraId="6D3B6CC7" w14:textId="77777777" w:rsidTr="00F01FD8">
        <w:tc>
          <w:tcPr>
            <w:tcW w:w="2547" w:type="dxa"/>
          </w:tcPr>
          <w:p w14:paraId="34DAB689" w14:textId="4C65389E" w:rsidR="00F01FD8" w:rsidRDefault="00F01FD8" w:rsidP="00F231B8">
            <w:pPr>
              <w:rPr>
                <w:rFonts w:ascii="Times New Roman" w:eastAsia="Times New Roman" w:hAnsi="Times New Roman" w:cs="Times New Roman"/>
                <w:color w:val="000000"/>
                <w:shd w:val="clear" w:color="auto" w:fill="FFFFFF"/>
                <w:lang w:val="en-CA"/>
              </w:rPr>
            </w:pPr>
            <w:r>
              <w:rPr>
                <w:rFonts w:ascii="Times New Roman" w:eastAsia="Times New Roman" w:hAnsi="Times New Roman" w:cs="Times New Roman"/>
                <w:color w:val="000000"/>
                <w:shd w:val="clear" w:color="auto" w:fill="FFFFFF"/>
                <w:lang w:val="en-CA"/>
              </w:rPr>
              <w:t>Study 1</w:t>
            </w:r>
          </w:p>
        </w:tc>
        <w:tc>
          <w:tcPr>
            <w:tcW w:w="1134" w:type="dxa"/>
          </w:tcPr>
          <w:p w14:paraId="45996289" w14:textId="7E1119E2" w:rsidR="00F01FD8" w:rsidRDefault="00F01FD8" w:rsidP="00F01FD8">
            <w:pPr>
              <w:jc w:val="center"/>
              <w:rPr>
                <w:rFonts w:ascii="Times New Roman" w:eastAsia="Times New Roman" w:hAnsi="Times New Roman" w:cs="Times New Roman"/>
                <w:color w:val="000000"/>
                <w:shd w:val="clear" w:color="auto" w:fill="FFFFFF"/>
                <w:lang w:val="en-CA"/>
              </w:rPr>
            </w:pPr>
            <w:r>
              <w:rPr>
                <w:rFonts w:ascii="Times New Roman" w:eastAsia="Times New Roman" w:hAnsi="Times New Roman" w:cs="Times New Roman"/>
                <w:color w:val="000000"/>
                <w:shd w:val="clear" w:color="auto" w:fill="FFFFFF"/>
                <w:lang w:val="en-CA"/>
              </w:rPr>
              <w:t>4</w:t>
            </w:r>
          </w:p>
        </w:tc>
        <w:tc>
          <w:tcPr>
            <w:tcW w:w="2364" w:type="dxa"/>
          </w:tcPr>
          <w:p w14:paraId="0805FDAE" w14:textId="0D44C21C" w:rsidR="00F01FD8" w:rsidRDefault="00F01FD8" w:rsidP="00F01FD8">
            <w:pPr>
              <w:jc w:val="center"/>
              <w:rPr>
                <w:rFonts w:ascii="Times New Roman" w:eastAsia="Times New Roman" w:hAnsi="Times New Roman" w:cs="Times New Roman"/>
                <w:color w:val="000000"/>
                <w:shd w:val="clear" w:color="auto" w:fill="FFFFFF"/>
                <w:lang w:val="en-CA"/>
              </w:rPr>
            </w:pPr>
            <w:r>
              <w:rPr>
                <w:rFonts w:ascii="Times New Roman" w:eastAsia="Times New Roman" w:hAnsi="Times New Roman" w:cs="Times New Roman"/>
                <w:color w:val="000000"/>
                <w:shd w:val="clear" w:color="auto" w:fill="FFFFFF"/>
                <w:lang w:val="en-CA"/>
              </w:rPr>
              <w:t>0.94 [0.91, 0.96]</w:t>
            </w:r>
          </w:p>
        </w:tc>
        <w:tc>
          <w:tcPr>
            <w:tcW w:w="2364" w:type="dxa"/>
          </w:tcPr>
          <w:p w14:paraId="28660786" w14:textId="20561D18" w:rsidR="00F01FD8" w:rsidRDefault="00F01FD8" w:rsidP="00F01FD8">
            <w:pPr>
              <w:jc w:val="center"/>
              <w:rPr>
                <w:rFonts w:ascii="Times New Roman" w:eastAsia="Times New Roman" w:hAnsi="Times New Roman" w:cs="Times New Roman"/>
                <w:color w:val="000000"/>
                <w:shd w:val="clear" w:color="auto" w:fill="FFFFFF"/>
                <w:lang w:val="en-CA"/>
              </w:rPr>
            </w:pPr>
            <w:r>
              <w:rPr>
                <w:rFonts w:ascii="Times New Roman" w:eastAsia="Times New Roman" w:hAnsi="Times New Roman" w:cs="Times New Roman"/>
                <w:color w:val="000000"/>
                <w:shd w:val="clear" w:color="auto" w:fill="FFFFFF"/>
                <w:lang w:val="en-CA"/>
              </w:rPr>
              <w:t>0.92 [0.90, 0.96]</w:t>
            </w:r>
          </w:p>
        </w:tc>
      </w:tr>
      <w:tr w:rsidR="00F01FD8" w14:paraId="4018028D" w14:textId="77777777" w:rsidTr="00F01FD8">
        <w:tc>
          <w:tcPr>
            <w:tcW w:w="2547" w:type="dxa"/>
          </w:tcPr>
          <w:p w14:paraId="1BC90AFA" w14:textId="71C0DA88" w:rsidR="00F01FD8" w:rsidRDefault="00F01FD8" w:rsidP="00F231B8">
            <w:pPr>
              <w:rPr>
                <w:rFonts w:ascii="Times New Roman" w:eastAsia="Times New Roman" w:hAnsi="Times New Roman" w:cs="Times New Roman"/>
                <w:color w:val="000000"/>
                <w:shd w:val="clear" w:color="auto" w:fill="FFFFFF"/>
                <w:lang w:val="en-CA"/>
              </w:rPr>
            </w:pPr>
            <w:r>
              <w:rPr>
                <w:rFonts w:ascii="Times New Roman" w:eastAsia="Times New Roman" w:hAnsi="Times New Roman" w:cs="Times New Roman"/>
                <w:color w:val="000000"/>
                <w:shd w:val="clear" w:color="auto" w:fill="FFFFFF"/>
                <w:lang w:val="en-CA"/>
              </w:rPr>
              <w:t>Replication Study 1</w:t>
            </w:r>
          </w:p>
        </w:tc>
        <w:tc>
          <w:tcPr>
            <w:tcW w:w="1134" w:type="dxa"/>
          </w:tcPr>
          <w:p w14:paraId="0AB6D5E4" w14:textId="711AF433" w:rsidR="00F01FD8" w:rsidRDefault="00F01FD8" w:rsidP="00F01FD8">
            <w:pPr>
              <w:jc w:val="center"/>
              <w:rPr>
                <w:rFonts w:ascii="Times New Roman" w:eastAsia="Times New Roman" w:hAnsi="Times New Roman" w:cs="Times New Roman"/>
                <w:color w:val="000000"/>
                <w:shd w:val="clear" w:color="auto" w:fill="FFFFFF"/>
                <w:lang w:val="en-CA"/>
              </w:rPr>
            </w:pPr>
            <w:r>
              <w:rPr>
                <w:rFonts w:ascii="Times New Roman" w:eastAsia="Times New Roman" w:hAnsi="Times New Roman" w:cs="Times New Roman"/>
                <w:color w:val="000000"/>
                <w:shd w:val="clear" w:color="auto" w:fill="FFFFFF"/>
                <w:lang w:val="en-CA"/>
              </w:rPr>
              <w:t>5</w:t>
            </w:r>
          </w:p>
        </w:tc>
        <w:tc>
          <w:tcPr>
            <w:tcW w:w="2364" w:type="dxa"/>
          </w:tcPr>
          <w:p w14:paraId="35F83AC8" w14:textId="1D92B332" w:rsidR="00F01FD8" w:rsidRDefault="00F01FD8" w:rsidP="00F01FD8">
            <w:pPr>
              <w:jc w:val="center"/>
              <w:rPr>
                <w:rFonts w:ascii="Times New Roman" w:eastAsia="Times New Roman" w:hAnsi="Times New Roman" w:cs="Times New Roman"/>
                <w:color w:val="000000"/>
                <w:shd w:val="clear" w:color="auto" w:fill="FFFFFF"/>
                <w:lang w:val="en-CA"/>
              </w:rPr>
            </w:pPr>
            <w:r>
              <w:rPr>
                <w:rFonts w:ascii="Times New Roman" w:eastAsia="Times New Roman" w:hAnsi="Times New Roman" w:cs="Times New Roman"/>
                <w:color w:val="000000"/>
                <w:shd w:val="clear" w:color="auto" w:fill="FFFFFF"/>
                <w:lang w:val="en-CA"/>
              </w:rPr>
              <w:t>0.93 [0.91, 0.96]</w:t>
            </w:r>
          </w:p>
        </w:tc>
        <w:tc>
          <w:tcPr>
            <w:tcW w:w="2364" w:type="dxa"/>
          </w:tcPr>
          <w:p w14:paraId="233840BB" w14:textId="2D3FD6BF" w:rsidR="00F01FD8" w:rsidRDefault="00F01FD8" w:rsidP="00F01FD8">
            <w:pPr>
              <w:jc w:val="center"/>
              <w:rPr>
                <w:rFonts w:ascii="Times New Roman" w:eastAsia="Times New Roman" w:hAnsi="Times New Roman" w:cs="Times New Roman"/>
                <w:color w:val="000000"/>
                <w:shd w:val="clear" w:color="auto" w:fill="FFFFFF"/>
                <w:lang w:val="en-CA"/>
              </w:rPr>
            </w:pPr>
            <w:r>
              <w:rPr>
                <w:rFonts w:ascii="Times New Roman" w:eastAsia="Times New Roman" w:hAnsi="Times New Roman" w:cs="Times New Roman"/>
                <w:color w:val="000000"/>
                <w:shd w:val="clear" w:color="auto" w:fill="FFFFFF"/>
                <w:lang w:val="en-CA"/>
              </w:rPr>
              <w:t>0.92 [0.90, 0.95]</w:t>
            </w:r>
          </w:p>
        </w:tc>
      </w:tr>
      <w:tr w:rsidR="00F01FD8" w14:paraId="7B89AF4E" w14:textId="77777777" w:rsidTr="00F01FD8">
        <w:tc>
          <w:tcPr>
            <w:tcW w:w="2547" w:type="dxa"/>
          </w:tcPr>
          <w:p w14:paraId="7426B309" w14:textId="7677ECB5" w:rsidR="00F01FD8" w:rsidRDefault="00F01FD8" w:rsidP="00F231B8">
            <w:pPr>
              <w:rPr>
                <w:rFonts w:ascii="Times New Roman" w:eastAsia="Times New Roman" w:hAnsi="Times New Roman" w:cs="Times New Roman"/>
                <w:color w:val="000000"/>
                <w:shd w:val="clear" w:color="auto" w:fill="FFFFFF"/>
                <w:lang w:val="en-CA"/>
              </w:rPr>
            </w:pPr>
            <w:r>
              <w:rPr>
                <w:rFonts w:ascii="Times New Roman" w:eastAsia="Times New Roman" w:hAnsi="Times New Roman" w:cs="Times New Roman"/>
                <w:color w:val="000000"/>
                <w:shd w:val="clear" w:color="auto" w:fill="FFFFFF"/>
                <w:lang w:val="en-CA"/>
              </w:rPr>
              <w:t>Replication Study 2</w:t>
            </w:r>
          </w:p>
        </w:tc>
        <w:tc>
          <w:tcPr>
            <w:tcW w:w="1134" w:type="dxa"/>
          </w:tcPr>
          <w:p w14:paraId="0BAF5BFB" w14:textId="32174788" w:rsidR="00F01FD8" w:rsidRDefault="00F01FD8" w:rsidP="00F01FD8">
            <w:pPr>
              <w:jc w:val="center"/>
              <w:rPr>
                <w:rFonts w:ascii="Times New Roman" w:eastAsia="Times New Roman" w:hAnsi="Times New Roman" w:cs="Times New Roman"/>
                <w:color w:val="000000"/>
                <w:shd w:val="clear" w:color="auto" w:fill="FFFFFF"/>
                <w:lang w:val="en-CA"/>
              </w:rPr>
            </w:pPr>
            <w:r>
              <w:rPr>
                <w:rFonts w:ascii="Times New Roman" w:eastAsia="Times New Roman" w:hAnsi="Times New Roman" w:cs="Times New Roman"/>
                <w:color w:val="000000"/>
                <w:shd w:val="clear" w:color="auto" w:fill="FFFFFF"/>
                <w:lang w:val="en-CA"/>
              </w:rPr>
              <w:t>5</w:t>
            </w:r>
          </w:p>
        </w:tc>
        <w:tc>
          <w:tcPr>
            <w:tcW w:w="2364" w:type="dxa"/>
          </w:tcPr>
          <w:p w14:paraId="3C8EF973" w14:textId="3C7886D0" w:rsidR="00F01FD8" w:rsidRDefault="00F01FD8" w:rsidP="00F01FD8">
            <w:pPr>
              <w:jc w:val="center"/>
              <w:rPr>
                <w:rFonts w:ascii="Times New Roman" w:eastAsia="Times New Roman" w:hAnsi="Times New Roman" w:cs="Times New Roman"/>
                <w:color w:val="000000"/>
                <w:shd w:val="clear" w:color="auto" w:fill="FFFFFF"/>
                <w:lang w:val="en-CA"/>
              </w:rPr>
            </w:pPr>
            <w:r>
              <w:rPr>
                <w:rFonts w:ascii="Times New Roman" w:eastAsia="Times New Roman" w:hAnsi="Times New Roman" w:cs="Times New Roman"/>
                <w:color w:val="000000"/>
                <w:shd w:val="clear" w:color="auto" w:fill="FFFFFF"/>
                <w:lang w:val="en-CA"/>
              </w:rPr>
              <w:t>0.95 [0.93, 0.97]</w:t>
            </w:r>
          </w:p>
        </w:tc>
        <w:tc>
          <w:tcPr>
            <w:tcW w:w="2364" w:type="dxa"/>
          </w:tcPr>
          <w:p w14:paraId="61685B76" w14:textId="65E77651" w:rsidR="00F01FD8" w:rsidRDefault="00F01FD8" w:rsidP="00F01FD8">
            <w:pPr>
              <w:jc w:val="center"/>
              <w:rPr>
                <w:rFonts w:ascii="Times New Roman" w:eastAsia="Times New Roman" w:hAnsi="Times New Roman" w:cs="Times New Roman"/>
                <w:color w:val="000000"/>
                <w:shd w:val="clear" w:color="auto" w:fill="FFFFFF"/>
                <w:lang w:val="en-CA"/>
              </w:rPr>
            </w:pPr>
            <w:r>
              <w:rPr>
                <w:rFonts w:ascii="Times New Roman" w:eastAsia="Times New Roman" w:hAnsi="Times New Roman" w:cs="Times New Roman"/>
                <w:color w:val="000000"/>
                <w:shd w:val="clear" w:color="auto" w:fill="FFFFFF"/>
                <w:lang w:val="en-CA"/>
              </w:rPr>
              <w:t>0.95 [0.92, 0.97]</w:t>
            </w:r>
          </w:p>
        </w:tc>
      </w:tr>
    </w:tbl>
    <w:p w14:paraId="305BC5AA" w14:textId="77777777" w:rsidR="007D268B" w:rsidRDefault="007D268B" w:rsidP="00EF6361">
      <w:pPr>
        <w:rPr>
          <w:rFonts w:ascii="Times New Roman" w:eastAsia="Times New Roman" w:hAnsi="Times New Roman" w:cs="Times New Roman"/>
          <w:color w:val="000000"/>
          <w:shd w:val="clear" w:color="auto" w:fill="FFFFFF"/>
          <w:lang w:val="en-CA"/>
        </w:rPr>
      </w:pPr>
    </w:p>
    <w:p w14:paraId="067C3C1C" w14:textId="34844C89" w:rsidR="00B80E87" w:rsidRDefault="007D268B" w:rsidP="00EF6361">
      <w:pPr>
        <w:rPr>
          <w:rFonts w:ascii="Times New Roman" w:eastAsia="Times New Roman" w:hAnsi="Times New Roman" w:cs="Times New Roman"/>
          <w:color w:val="000000"/>
          <w:shd w:val="clear" w:color="auto" w:fill="FFFFFF"/>
          <w:lang w:val="en-CA"/>
        </w:rPr>
      </w:pPr>
      <w:r>
        <w:rPr>
          <w:rFonts w:ascii="Times New Roman" w:eastAsia="Times New Roman" w:hAnsi="Times New Roman" w:cs="Times New Roman"/>
          <w:color w:val="000000"/>
          <w:shd w:val="clear" w:color="auto" w:fill="FFFFFF"/>
          <w:lang w:val="en-CA"/>
        </w:rPr>
        <w:t xml:space="preserve">To get some sense of the likelihood that our effects are simply due to regression to the mean, we </w:t>
      </w:r>
      <w:r w:rsidR="00F7219C">
        <w:rPr>
          <w:rFonts w:ascii="Times New Roman" w:eastAsia="Times New Roman" w:hAnsi="Times New Roman" w:cs="Times New Roman"/>
          <w:color w:val="000000"/>
          <w:shd w:val="clear" w:color="auto" w:fill="FFFFFF"/>
          <w:lang w:val="en-CA"/>
        </w:rPr>
        <w:t xml:space="preserve">re-ran the same </w:t>
      </w:r>
      <w:r w:rsidR="00EF6361">
        <w:rPr>
          <w:rFonts w:ascii="Times New Roman" w:eastAsia="Times New Roman" w:hAnsi="Times New Roman" w:cs="Times New Roman"/>
          <w:color w:val="000000"/>
          <w:shd w:val="clear" w:color="auto" w:fill="FFFFFF"/>
          <w:lang w:val="en-CA"/>
        </w:rPr>
        <w:t xml:space="preserve">correlational </w:t>
      </w:r>
      <w:r w:rsidR="00F7219C">
        <w:rPr>
          <w:rFonts w:ascii="Times New Roman" w:eastAsia="Times New Roman" w:hAnsi="Times New Roman" w:cs="Times New Roman"/>
          <w:color w:val="000000"/>
          <w:shd w:val="clear" w:color="auto" w:fill="FFFFFF"/>
          <w:lang w:val="en-CA"/>
        </w:rPr>
        <w:t>analyses</w:t>
      </w:r>
      <w:r>
        <w:rPr>
          <w:rFonts w:ascii="Times New Roman" w:eastAsia="Times New Roman" w:hAnsi="Times New Roman" w:cs="Times New Roman"/>
          <w:color w:val="000000"/>
          <w:shd w:val="clear" w:color="auto" w:fill="FFFFFF"/>
          <w:lang w:val="en-CA"/>
        </w:rPr>
        <w:t xml:space="preserve"> we performed on the full set of trials</w:t>
      </w:r>
      <w:r w:rsidR="00EF6361">
        <w:rPr>
          <w:rFonts w:ascii="Times New Roman" w:eastAsia="Times New Roman" w:hAnsi="Times New Roman" w:cs="Times New Roman"/>
          <w:color w:val="000000"/>
          <w:shd w:val="clear" w:color="auto" w:fill="FFFFFF"/>
          <w:lang w:val="en-CA"/>
        </w:rPr>
        <w:t xml:space="preserve"> investigating the association between generosity under high time pressure and change in generosity with time</w:t>
      </w:r>
      <w:r>
        <w:rPr>
          <w:rFonts w:ascii="Times New Roman" w:eastAsia="Times New Roman" w:hAnsi="Times New Roman" w:cs="Times New Roman"/>
          <w:color w:val="000000"/>
          <w:shd w:val="clear" w:color="auto" w:fill="FFFFFF"/>
          <w:lang w:val="en-CA"/>
        </w:rPr>
        <w:t>, but now separately for each block</w:t>
      </w:r>
      <w:r w:rsidR="00F01FD8">
        <w:rPr>
          <w:rFonts w:ascii="Times New Roman" w:eastAsia="Times New Roman" w:hAnsi="Times New Roman" w:cs="Times New Roman"/>
          <w:color w:val="000000"/>
          <w:shd w:val="clear" w:color="auto" w:fill="FFFFFF"/>
          <w:lang w:val="en-CA"/>
        </w:rPr>
        <w:t xml:space="preserve">. </w:t>
      </w:r>
      <w:r w:rsidR="00F7219C">
        <w:rPr>
          <w:rFonts w:ascii="Times New Roman" w:eastAsia="Times New Roman" w:hAnsi="Times New Roman" w:cs="Times New Roman"/>
          <w:color w:val="000000"/>
          <w:shd w:val="clear" w:color="auto" w:fill="FFFFFF"/>
          <w:lang w:val="en-CA"/>
        </w:rPr>
        <w:t xml:space="preserve">We find overwhelming consistency in the pattern of effects </w:t>
      </w:r>
      <w:r w:rsidR="00F01FD8">
        <w:rPr>
          <w:rFonts w:ascii="Times New Roman" w:eastAsia="Times New Roman" w:hAnsi="Times New Roman" w:cs="Times New Roman"/>
          <w:color w:val="000000"/>
          <w:shd w:val="clear" w:color="auto" w:fill="FFFFFF"/>
          <w:lang w:val="en-CA"/>
        </w:rPr>
        <w:t xml:space="preserve">across all blocks </w:t>
      </w:r>
      <w:r w:rsidR="00F7219C">
        <w:rPr>
          <w:rFonts w:ascii="Times New Roman" w:eastAsia="Times New Roman" w:hAnsi="Times New Roman" w:cs="Times New Roman"/>
          <w:color w:val="000000"/>
          <w:shd w:val="clear" w:color="auto" w:fill="FFFFFF"/>
          <w:lang w:val="en-CA"/>
        </w:rPr>
        <w:t xml:space="preserve">(Study 1: mean Pearson’s r = </w:t>
      </w:r>
      <w:r w:rsidR="00701CA7">
        <w:rPr>
          <w:rFonts w:ascii="Times New Roman" w:eastAsia="Times New Roman" w:hAnsi="Times New Roman" w:cs="Times New Roman"/>
          <w:color w:val="000000"/>
          <w:shd w:val="clear" w:color="auto" w:fill="FFFFFF"/>
          <w:lang w:val="en-CA"/>
        </w:rPr>
        <w:t>-</w:t>
      </w:r>
      <w:r w:rsidR="00F7219C" w:rsidRPr="00F7219C">
        <w:rPr>
          <w:rFonts w:ascii="Times New Roman" w:eastAsia="Times New Roman" w:hAnsi="Times New Roman" w:cs="Times New Roman"/>
          <w:color w:val="000000"/>
          <w:shd w:val="clear" w:color="auto" w:fill="FFFFFF"/>
          <w:lang w:val="en-CA"/>
        </w:rPr>
        <w:t>0.398</w:t>
      </w:r>
      <w:r w:rsidR="00F7219C">
        <w:rPr>
          <w:rFonts w:ascii="Times New Roman" w:eastAsia="Times New Roman" w:hAnsi="Times New Roman" w:cs="Times New Roman"/>
          <w:color w:val="000000"/>
          <w:shd w:val="clear" w:color="auto" w:fill="FFFFFF"/>
          <w:lang w:val="en-CA"/>
        </w:rPr>
        <w:t xml:space="preserve">, all </w:t>
      </w:r>
      <w:proofErr w:type="spellStart"/>
      <w:r w:rsidR="00F7219C">
        <w:rPr>
          <w:rFonts w:ascii="Times New Roman" w:eastAsia="Times New Roman" w:hAnsi="Times New Roman" w:cs="Times New Roman"/>
          <w:i/>
          <w:iCs/>
          <w:color w:val="000000"/>
          <w:shd w:val="clear" w:color="auto" w:fill="FFFFFF"/>
          <w:lang w:val="en-CA"/>
        </w:rPr>
        <w:t>ps</w:t>
      </w:r>
      <w:proofErr w:type="spellEnd"/>
      <w:r w:rsidR="00F7219C">
        <w:rPr>
          <w:rFonts w:ascii="Times New Roman" w:eastAsia="Times New Roman" w:hAnsi="Times New Roman" w:cs="Times New Roman"/>
          <w:color w:val="000000"/>
          <w:shd w:val="clear" w:color="auto" w:fill="FFFFFF"/>
          <w:lang w:val="en-CA"/>
        </w:rPr>
        <w:t xml:space="preserve"> &lt; .01; Replication Study 1: mean Pearson’s r = </w:t>
      </w:r>
      <w:r w:rsidR="00701CA7" w:rsidRPr="00701CA7">
        <w:rPr>
          <w:rFonts w:ascii="Times New Roman" w:eastAsia="Times New Roman" w:hAnsi="Times New Roman" w:cs="Times New Roman"/>
          <w:color w:val="000000"/>
          <w:shd w:val="clear" w:color="auto" w:fill="FFFFFF"/>
          <w:lang w:val="en-CA"/>
        </w:rPr>
        <w:t>-0.455</w:t>
      </w:r>
      <w:r w:rsidR="00F7219C">
        <w:rPr>
          <w:rFonts w:ascii="Times New Roman" w:eastAsia="Times New Roman" w:hAnsi="Times New Roman" w:cs="Times New Roman"/>
          <w:color w:val="000000"/>
          <w:shd w:val="clear" w:color="auto" w:fill="FFFFFF"/>
          <w:lang w:val="en-CA"/>
        </w:rPr>
        <w:t xml:space="preserve">, all </w:t>
      </w:r>
      <w:proofErr w:type="spellStart"/>
      <w:r w:rsidR="00F7219C">
        <w:rPr>
          <w:rFonts w:ascii="Times New Roman" w:eastAsia="Times New Roman" w:hAnsi="Times New Roman" w:cs="Times New Roman"/>
          <w:i/>
          <w:iCs/>
          <w:color w:val="000000"/>
          <w:shd w:val="clear" w:color="auto" w:fill="FFFFFF"/>
          <w:lang w:val="en-CA"/>
        </w:rPr>
        <w:t>ps</w:t>
      </w:r>
      <w:proofErr w:type="spellEnd"/>
      <w:r w:rsidR="00F7219C">
        <w:rPr>
          <w:rFonts w:ascii="Times New Roman" w:eastAsia="Times New Roman" w:hAnsi="Times New Roman" w:cs="Times New Roman"/>
          <w:color w:val="000000"/>
          <w:shd w:val="clear" w:color="auto" w:fill="FFFFFF"/>
          <w:lang w:val="en-CA"/>
        </w:rPr>
        <w:t xml:space="preserve"> &lt; .0</w:t>
      </w:r>
      <w:r w:rsidR="00701CA7">
        <w:rPr>
          <w:rFonts w:ascii="Times New Roman" w:eastAsia="Times New Roman" w:hAnsi="Times New Roman" w:cs="Times New Roman"/>
          <w:color w:val="000000"/>
          <w:shd w:val="clear" w:color="auto" w:fill="FFFFFF"/>
          <w:lang w:val="en-CA"/>
        </w:rPr>
        <w:t>5</w:t>
      </w:r>
      <w:r w:rsidR="00F7219C">
        <w:rPr>
          <w:rFonts w:ascii="Times New Roman" w:eastAsia="Times New Roman" w:hAnsi="Times New Roman" w:cs="Times New Roman"/>
          <w:color w:val="000000"/>
          <w:shd w:val="clear" w:color="auto" w:fill="FFFFFF"/>
          <w:lang w:val="en-CA"/>
        </w:rPr>
        <w:t xml:space="preserve">; Replication Study 2: mean Pearson’s r = </w:t>
      </w:r>
      <w:r w:rsidR="00CD37CC" w:rsidRPr="00CD37CC">
        <w:rPr>
          <w:rFonts w:ascii="Times New Roman" w:eastAsia="Times New Roman" w:hAnsi="Times New Roman" w:cs="Times New Roman"/>
          <w:color w:val="000000"/>
          <w:shd w:val="clear" w:color="auto" w:fill="FFFFFF"/>
          <w:lang w:val="en-CA"/>
        </w:rPr>
        <w:t>-0.390</w:t>
      </w:r>
      <w:r w:rsidR="00F7219C">
        <w:rPr>
          <w:rFonts w:ascii="Times New Roman" w:eastAsia="Times New Roman" w:hAnsi="Times New Roman" w:cs="Times New Roman"/>
          <w:color w:val="000000"/>
          <w:shd w:val="clear" w:color="auto" w:fill="FFFFFF"/>
          <w:lang w:val="en-CA"/>
        </w:rPr>
        <w:t xml:space="preserve">, all </w:t>
      </w:r>
      <w:proofErr w:type="spellStart"/>
      <w:r w:rsidR="00F7219C">
        <w:rPr>
          <w:rFonts w:ascii="Times New Roman" w:eastAsia="Times New Roman" w:hAnsi="Times New Roman" w:cs="Times New Roman"/>
          <w:i/>
          <w:iCs/>
          <w:color w:val="000000"/>
          <w:shd w:val="clear" w:color="auto" w:fill="FFFFFF"/>
          <w:lang w:val="en-CA"/>
        </w:rPr>
        <w:t>ps</w:t>
      </w:r>
      <w:proofErr w:type="spellEnd"/>
      <w:r w:rsidR="00F7219C">
        <w:rPr>
          <w:rFonts w:ascii="Times New Roman" w:eastAsia="Times New Roman" w:hAnsi="Times New Roman" w:cs="Times New Roman"/>
          <w:color w:val="000000"/>
          <w:shd w:val="clear" w:color="auto" w:fill="FFFFFF"/>
          <w:lang w:val="en-CA"/>
        </w:rPr>
        <w:t xml:space="preserve"> &lt; .0</w:t>
      </w:r>
      <w:r w:rsidR="00982148">
        <w:rPr>
          <w:rFonts w:ascii="Times New Roman" w:eastAsia="Times New Roman" w:hAnsi="Times New Roman" w:cs="Times New Roman"/>
          <w:color w:val="000000"/>
          <w:shd w:val="clear" w:color="auto" w:fill="FFFFFF"/>
          <w:lang w:val="en-CA"/>
        </w:rPr>
        <w:t>5</w:t>
      </w:r>
      <w:r w:rsidR="00F7219C">
        <w:rPr>
          <w:rFonts w:ascii="Times New Roman" w:eastAsia="Times New Roman" w:hAnsi="Times New Roman" w:cs="Times New Roman"/>
          <w:color w:val="000000"/>
          <w:shd w:val="clear" w:color="auto" w:fill="FFFFFF"/>
          <w:lang w:val="en-CA"/>
        </w:rPr>
        <w:t>)</w:t>
      </w:r>
      <w:r w:rsidR="004B7A91">
        <w:rPr>
          <w:rFonts w:ascii="Times New Roman" w:eastAsia="Times New Roman" w:hAnsi="Times New Roman" w:cs="Times New Roman"/>
          <w:color w:val="000000"/>
          <w:shd w:val="clear" w:color="auto" w:fill="FFFFFF"/>
          <w:lang w:val="en-CA"/>
        </w:rPr>
        <w:t xml:space="preserve"> Thus, </w:t>
      </w:r>
      <w:r>
        <w:rPr>
          <w:rFonts w:ascii="Times New Roman" w:eastAsia="Times New Roman" w:hAnsi="Times New Roman" w:cs="Times New Roman"/>
          <w:color w:val="000000"/>
          <w:shd w:val="clear" w:color="auto" w:fill="FFFFFF"/>
          <w:lang w:val="en-CA"/>
        </w:rPr>
        <w:t>we think it is</w:t>
      </w:r>
      <w:r w:rsidR="004B7A91">
        <w:rPr>
          <w:rFonts w:ascii="Times New Roman" w:eastAsia="Times New Roman" w:hAnsi="Times New Roman" w:cs="Times New Roman"/>
          <w:color w:val="000000"/>
          <w:shd w:val="clear" w:color="auto" w:fill="FFFFFF"/>
          <w:lang w:val="en-CA"/>
        </w:rPr>
        <w:t xml:space="preserve"> highly unlikely that random variability in estimates resulting in regression to the mean would exhibit such consistency across multiple tests and experiments</w:t>
      </w:r>
      <w:r w:rsidR="007D2D9E">
        <w:rPr>
          <w:rFonts w:ascii="Times New Roman" w:eastAsia="Times New Roman" w:hAnsi="Times New Roman" w:cs="Times New Roman"/>
          <w:color w:val="000000"/>
          <w:shd w:val="clear" w:color="auto" w:fill="FFFFFF"/>
          <w:lang w:val="en-CA"/>
        </w:rPr>
        <w:t>.</w:t>
      </w:r>
      <w:r w:rsidR="00AD0DF7" w:rsidRPr="00AD0DF7">
        <w:rPr>
          <w:rFonts w:ascii="Times New Roman" w:eastAsia="Times New Roman" w:hAnsi="Times New Roman" w:cs="Times New Roman"/>
          <w:color w:val="000000"/>
          <w:shd w:val="clear" w:color="auto" w:fill="FFFFFF"/>
          <w:lang w:val="en-CA"/>
        </w:rPr>
        <w:t xml:space="preserve"> </w:t>
      </w:r>
      <w:r w:rsidR="00AD0DF7">
        <w:rPr>
          <w:rFonts w:ascii="Times New Roman" w:eastAsia="Times New Roman" w:hAnsi="Times New Roman" w:cs="Times New Roman"/>
          <w:color w:val="000000"/>
          <w:shd w:val="clear" w:color="auto" w:fill="FFFFFF"/>
          <w:lang w:val="en-CA"/>
        </w:rPr>
        <w:t>Together, these new analyses strongly suggest that individuals do exhibit a unique pattern of choice biases under time pressure that are mitigated with time.</w:t>
      </w:r>
    </w:p>
    <w:p w14:paraId="4C670509" w14:textId="3FD9180B" w:rsidR="00B80E87" w:rsidRDefault="00B80E87" w:rsidP="00B80E87">
      <w:pPr>
        <w:rPr>
          <w:rFonts w:ascii="Times New Roman" w:eastAsia="Times New Roman" w:hAnsi="Times New Roman" w:cs="Times New Roman"/>
          <w:color w:val="000000"/>
          <w:shd w:val="clear" w:color="auto" w:fill="FFFFFF"/>
          <w:lang w:val="en-CA"/>
        </w:rPr>
      </w:pPr>
      <w:r>
        <w:rPr>
          <w:rFonts w:ascii="Times New Roman" w:eastAsia="Times New Roman" w:hAnsi="Times New Roman" w:cs="Times New Roman"/>
          <w:color w:val="000000"/>
          <w:shd w:val="clear" w:color="auto" w:fill="FFFFFF"/>
          <w:lang w:val="en-CA"/>
        </w:rPr>
        <w:t xml:space="preserve"> </w:t>
      </w:r>
    </w:p>
    <w:p w14:paraId="6C4C79AB" w14:textId="7C910649" w:rsidR="007D268B" w:rsidRDefault="007D268B" w:rsidP="00AF4A08">
      <w:pPr>
        <w:rPr>
          <w:rFonts w:ascii="Times New Roman" w:eastAsia="Times New Roman" w:hAnsi="Times New Roman" w:cs="Times New Roman"/>
          <w:color w:val="000000"/>
          <w:shd w:val="clear" w:color="auto" w:fill="FFFFFF"/>
          <w:lang w:val="en-CA"/>
        </w:rPr>
      </w:pPr>
      <w:r>
        <w:rPr>
          <w:rFonts w:ascii="Times New Roman" w:eastAsia="Times New Roman" w:hAnsi="Times New Roman" w:cs="Times New Roman"/>
          <w:color w:val="000000"/>
          <w:shd w:val="clear" w:color="auto" w:fill="FFFFFF"/>
          <w:lang w:val="en-CA"/>
        </w:rPr>
        <w:t>We also performed an even stronger test of regression to the mean vs. our favoured hypothesis. A</w:t>
      </w:r>
      <w:r w:rsidR="003B6A8B">
        <w:rPr>
          <w:rFonts w:ascii="Times New Roman" w:eastAsia="Times New Roman" w:hAnsi="Times New Roman" w:cs="Times New Roman"/>
          <w:color w:val="000000"/>
          <w:shd w:val="clear" w:color="auto" w:fill="FFFFFF"/>
          <w:lang w:val="en-CA"/>
        </w:rPr>
        <w:t>ssumptions of regression to the mean suggest that the strongest drivers of the effect would be the most extreme predictors</w:t>
      </w:r>
      <w:r>
        <w:rPr>
          <w:rFonts w:ascii="Times New Roman" w:eastAsia="Times New Roman" w:hAnsi="Times New Roman" w:cs="Times New Roman"/>
          <w:color w:val="000000"/>
          <w:shd w:val="clear" w:color="auto" w:fill="FFFFFF"/>
          <w:lang w:val="en-CA"/>
        </w:rPr>
        <w:t xml:space="preserve"> (since these are the observations that can shift the most towards the mean)</w:t>
      </w:r>
      <w:r w:rsidR="003B6A8B">
        <w:rPr>
          <w:rFonts w:ascii="Times New Roman" w:eastAsia="Times New Roman" w:hAnsi="Times New Roman" w:cs="Times New Roman"/>
          <w:color w:val="000000"/>
          <w:shd w:val="clear" w:color="auto" w:fill="FFFFFF"/>
          <w:lang w:val="en-CA"/>
        </w:rPr>
        <w:t>.</w:t>
      </w:r>
      <w:r>
        <w:rPr>
          <w:rFonts w:ascii="Times New Roman" w:eastAsia="Times New Roman" w:hAnsi="Times New Roman" w:cs="Times New Roman"/>
          <w:color w:val="000000"/>
          <w:shd w:val="clear" w:color="auto" w:fill="FFFFFF"/>
          <w:lang w:val="en-CA"/>
        </w:rPr>
        <w:t xml:space="preserve"> In contrast, our prioritized attention model suggests that the most extreme individuals (ones who attend 100% of the time to self or to other exclusively) should actually be </w:t>
      </w:r>
      <w:r>
        <w:rPr>
          <w:rFonts w:ascii="Times New Roman" w:eastAsia="Times New Roman" w:hAnsi="Times New Roman" w:cs="Times New Roman"/>
          <w:i/>
          <w:color w:val="000000"/>
          <w:shd w:val="clear" w:color="auto" w:fill="FFFFFF"/>
          <w:lang w:val="en-CA"/>
        </w:rPr>
        <w:t>least</w:t>
      </w:r>
      <w:r>
        <w:rPr>
          <w:rFonts w:ascii="Times New Roman" w:eastAsia="Times New Roman" w:hAnsi="Times New Roman" w:cs="Times New Roman"/>
          <w:color w:val="000000"/>
          <w:shd w:val="clear" w:color="auto" w:fill="FFFFFF"/>
          <w:lang w:val="en-CA"/>
        </w:rPr>
        <w:t xml:space="preserve"> likely to shift in a more moderate direction, since they are better able to implement their true preferences. It should actually be the individuals who give at least </w:t>
      </w:r>
      <w:r>
        <w:rPr>
          <w:rFonts w:ascii="Times New Roman" w:eastAsia="Times New Roman" w:hAnsi="Times New Roman" w:cs="Times New Roman"/>
          <w:i/>
          <w:color w:val="000000"/>
          <w:shd w:val="clear" w:color="auto" w:fill="FFFFFF"/>
          <w:lang w:val="en-CA"/>
        </w:rPr>
        <w:t xml:space="preserve">some </w:t>
      </w:r>
      <w:r>
        <w:rPr>
          <w:rFonts w:ascii="Times New Roman" w:eastAsia="Times New Roman" w:hAnsi="Times New Roman" w:cs="Times New Roman"/>
          <w:color w:val="000000"/>
          <w:shd w:val="clear" w:color="auto" w:fill="FFFFFF"/>
          <w:lang w:val="en-CA"/>
        </w:rPr>
        <w:t xml:space="preserve">weight to the secondary attribute, and attend to it when given enough time, who show the most change. Thus, the regression to the mean explanation suggests that observed associations between generosity and change due to time pressure should get weaker when the most extreme individuals are excluded, whereas our model predicts that this association should stay the same, or if anything get stronger. </w:t>
      </w:r>
      <w:r w:rsidR="003B6A8B">
        <w:rPr>
          <w:rFonts w:ascii="Times New Roman" w:eastAsia="Times New Roman" w:hAnsi="Times New Roman" w:cs="Times New Roman"/>
          <w:color w:val="000000"/>
          <w:shd w:val="clear" w:color="auto" w:fill="FFFFFF"/>
          <w:lang w:val="en-CA"/>
        </w:rPr>
        <w:t xml:space="preserve">To </w:t>
      </w:r>
      <w:r>
        <w:rPr>
          <w:rFonts w:ascii="Times New Roman" w:eastAsia="Times New Roman" w:hAnsi="Times New Roman" w:cs="Times New Roman"/>
          <w:color w:val="000000"/>
          <w:shd w:val="clear" w:color="auto" w:fill="FFFFFF"/>
          <w:lang w:val="en-CA"/>
        </w:rPr>
        <w:t xml:space="preserve">test these two distinct </w:t>
      </w:r>
      <w:r w:rsidR="003B6A8B">
        <w:rPr>
          <w:rFonts w:ascii="Times New Roman" w:eastAsia="Times New Roman" w:hAnsi="Times New Roman" w:cs="Times New Roman"/>
          <w:color w:val="000000"/>
          <w:shd w:val="clear" w:color="auto" w:fill="FFFFFF"/>
          <w:lang w:val="en-CA"/>
        </w:rPr>
        <w:t>possibilit</w:t>
      </w:r>
      <w:r>
        <w:rPr>
          <w:rFonts w:ascii="Times New Roman" w:eastAsia="Times New Roman" w:hAnsi="Times New Roman" w:cs="Times New Roman"/>
          <w:color w:val="000000"/>
          <w:shd w:val="clear" w:color="auto" w:fill="FFFFFF"/>
          <w:lang w:val="en-CA"/>
        </w:rPr>
        <w:t>ies</w:t>
      </w:r>
      <w:r w:rsidR="003B6A8B">
        <w:rPr>
          <w:rFonts w:ascii="Times New Roman" w:eastAsia="Times New Roman" w:hAnsi="Times New Roman" w:cs="Times New Roman"/>
          <w:color w:val="000000"/>
          <w:shd w:val="clear" w:color="auto" w:fill="FFFFFF"/>
          <w:lang w:val="en-CA"/>
        </w:rPr>
        <w:t>, we r</w:t>
      </w:r>
      <w:r>
        <w:rPr>
          <w:rFonts w:ascii="Times New Roman" w:eastAsia="Times New Roman" w:hAnsi="Times New Roman" w:cs="Times New Roman"/>
          <w:color w:val="000000"/>
          <w:shd w:val="clear" w:color="auto" w:fill="FFFFFF"/>
          <w:lang w:val="en-CA"/>
        </w:rPr>
        <w:t>a</w:t>
      </w:r>
      <w:r w:rsidR="003B6A8B">
        <w:rPr>
          <w:rFonts w:ascii="Times New Roman" w:eastAsia="Times New Roman" w:hAnsi="Times New Roman" w:cs="Times New Roman"/>
          <w:color w:val="000000"/>
          <w:shd w:val="clear" w:color="auto" w:fill="FFFFFF"/>
          <w:lang w:val="en-CA"/>
        </w:rPr>
        <w:t xml:space="preserve">n a follow-up analysis excluding participants who were &lt; </w:t>
      </w:r>
      <w:r w:rsidR="007123A7">
        <w:rPr>
          <w:rFonts w:ascii="Times New Roman" w:eastAsia="Times New Roman" w:hAnsi="Times New Roman" w:cs="Times New Roman"/>
          <w:color w:val="000000"/>
          <w:shd w:val="clear" w:color="auto" w:fill="FFFFFF"/>
          <w:lang w:val="en-CA"/>
        </w:rPr>
        <w:t>25</w:t>
      </w:r>
      <w:r w:rsidR="003B6A8B">
        <w:rPr>
          <w:rFonts w:ascii="Times New Roman" w:eastAsia="Times New Roman" w:hAnsi="Times New Roman" w:cs="Times New Roman"/>
          <w:color w:val="000000"/>
          <w:shd w:val="clear" w:color="auto" w:fill="FFFFFF"/>
          <w:lang w:val="en-CA"/>
        </w:rPr>
        <w:t xml:space="preserve">% generous or &gt; </w:t>
      </w:r>
      <w:r w:rsidR="007123A7">
        <w:rPr>
          <w:rFonts w:ascii="Times New Roman" w:eastAsia="Times New Roman" w:hAnsi="Times New Roman" w:cs="Times New Roman"/>
          <w:color w:val="000000"/>
          <w:shd w:val="clear" w:color="auto" w:fill="FFFFFF"/>
          <w:lang w:val="en-CA"/>
        </w:rPr>
        <w:t>75</w:t>
      </w:r>
      <w:r w:rsidR="003B6A8B">
        <w:rPr>
          <w:rFonts w:ascii="Times New Roman" w:eastAsia="Times New Roman" w:hAnsi="Times New Roman" w:cs="Times New Roman"/>
          <w:color w:val="000000"/>
          <w:shd w:val="clear" w:color="auto" w:fill="FFFFFF"/>
          <w:lang w:val="en-CA"/>
        </w:rPr>
        <w:t>% generous under time pressure. Instead of attenuating the original effect (</w:t>
      </w:r>
      <w:r w:rsidR="000E4F3C">
        <w:rPr>
          <w:rFonts w:ascii="Times New Roman" w:eastAsia="Times New Roman" w:hAnsi="Times New Roman" w:cs="Times New Roman"/>
          <w:color w:val="000000"/>
          <w:shd w:val="clear" w:color="auto" w:fill="FFFFFF"/>
          <w:lang w:val="en-CA"/>
        </w:rPr>
        <w:t xml:space="preserve">Study 1: </w:t>
      </w:r>
      <w:r w:rsidR="003B6A8B">
        <w:rPr>
          <w:rFonts w:ascii="Times New Roman" w:eastAsia="Times New Roman" w:hAnsi="Times New Roman" w:cs="Times New Roman"/>
          <w:color w:val="000000"/>
          <w:shd w:val="clear" w:color="auto" w:fill="FFFFFF"/>
          <w:lang w:val="en-CA"/>
        </w:rPr>
        <w:t xml:space="preserve">Pearson’s r = </w:t>
      </w:r>
      <w:r w:rsidR="002703CD">
        <w:rPr>
          <w:rFonts w:ascii="Times New Roman" w:eastAsia="Times New Roman" w:hAnsi="Times New Roman" w:cs="Times New Roman"/>
          <w:color w:val="000000"/>
          <w:shd w:val="clear" w:color="auto" w:fill="FFFFFF"/>
          <w:lang w:val="en-CA"/>
        </w:rPr>
        <w:t>-</w:t>
      </w:r>
      <w:r w:rsidR="003B6A8B" w:rsidRPr="003B6A8B">
        <w:rPr>
          <w:rFonts w:ascii="Times New Roman" w:eastAsia="Times New Roman" w:hAnsi="Times New Roman" w:cs="Times New Roman"/>
          <w:color w:val="000000"/>
          <w:shd w:val="clear" w:color="auto" w:fill="FFFFFF"/>
          <w:lang w:val="en-CA"/>
        </w:rPr>
        <w:t>0.313</w:t>
      </w:r>
      <w:r w:rsidR="003B6A8B">
        <w:rPr>
          <w:rFonts w:ascii="Times New Roman" w:eastAsia="Times New Roman" w:hAnsi="Times New Roman" w:cs="Times New Roman"/>
          <w:color w:val="000000"/>
          <w:shd w:val="clear" w:color="auto" w:fill="FFFFFF"/>
          <w:lang w:val="en-CA"/>
        </w:rPr>
        <w:t>, t</w:t>
      </w:r>
      <w:r w:rsidR="003B6A8B">
        <w:rPr>
          <w:rFonts w:ascii="Times New Roman" w:eastAsia="Times New Roman" w:hAnsi="Times New Roman" w:cs="Times New Roman"/>
          <w:color w:val="000000"/>
          <w:shd w:val="clear" w:color="auto" w:fill="FFFFFF"/>
          <w:vertAlign w:val="subscript"/>
          <w:lang w:val="en-CA"/>
        </w:rPr>
        <w:t xml:space="preserve">58 </w:t>
      </w:r>
      <w:r w:rsidR="003B6A8B">
        <w:rPr>
          <w:rFonts w:ascii="Times New Roman" w:eastAsia="Times New Roman" w:hAnsi="Times New Roman" w:cs="Times New Roman"/>
          <w:color w:val="000000"/>
          <w:shd w:val="clear" w:color="auto" w:fill="FFFFFF"/>
          <w:lang w:val="en-CA"/>
        </w:rPr>
        <w:t>= 2.513, p = .0148</w:t>
      </w:r>
      <w:r w:rsidR="000E4F3C">
        <w:rPr>
          <w:rFonts w:ascii="Times New Roman" w:eastAsia="Times New Roman" w:hAnsi="Times New Roman" w:cs="Times New Roman"/>
          <w:color w:val="000000"/>
          <w:shd w:val="clear" w:color="auto" w:fill="FFFFFF"/>
          <w:lang w:val="en-CA"/>
        </w:rPr>
        <w:t xml:space="preserve">; Replication Study 1: Pearson’s r = </w:t>
      </w:r>
      <w:r w:rsidR="000E4F3C" w:rsidRPr="000E4F3C">
        <w:t xml:space="preserve"> </w:t>
      </w:r>
      <w:r w:rsidR="000E4F3C">
        <w:t>-</w:t>
      </w:r>
      <w:r w:rsidR="000E4F3C" w:rsidRPr="000E4F3C">
        <w:rPr>
          <w:rFonts w:ascii="Times New Roman" w:eastAsia="Times New Roman" w:hAnsi="Times New Roman" w:cs="Times New Roman"/>
          <w:color w:val="000000"/>
          <w:shd w:val="clear" w:color="auto" w:fill="FFFFFF"/>
          <w:lang w:val="en-CA"/>
        </w:rPr>
        <w:t>0.286</w:t>
      </w:r>
      <w:r w:rsidR="000E4F3C">
        <w:rPr>
          <w:rFonts w:ascii="Times New Roman" w:eastAsia="Times New Roman" w:hAnsi="Times New Roman" w:cs="Times New Roman"/>
          <w:color w:val="000000"/>
          <w:shd w:val="clear" w:color="auto" w:fill="FFFFFF"/>
          <w:lang w:val="en-CA"/>
        </w:rPr>
        <w:t>, t</w:t>
      </w:r>
      <w:r w:rsidR="000E4F3C">
        <w:rPr>
          <w:rFonts w:ascii="Times New Roman" w:eastAsia="Times New Roman" w:hAnsi="Times New Roman" w:cs="Times New Roman"/>
          <w:color w:val="000000"/>
          <w:shd w:val="clear" w:color="auto" w:fill="FFFFFF"/>
          <w:vertAlign w:val="subscript"/>
          <w:lang w:val="en-CA"/>
        </w:rPr>
        <w:t xml:space="preserve">63 </w:t>
      </w:r>
      <w:r w:rsidR="000E4F3C">
        <w:rPr>
          <w:rFonts w:ascii="Times New Roman" w:eastAsia="Times New Roman" w:hAnsi="Times New Roman" w:cs="Times New Roman"/>
          <w:color w:val="000000"/>
          <w:shd w:val="clear" w:color="auto" w:fill="FFFFFF"/>
          <w:lang w:val="en-CA"/>
        </w:rPr>
        <w:t xml:space="preserve">= </w:t>
      </w:r>
      <w:r w:rsidR="00B57C13">
        <w:rPr>
          <w:rFonts w:ascii="Times New Roman" w:eastAsia="Times New Roman" w:hAnsi="Times New Roman" w:cs="Times New Roman"/>
          <w:color w:val="000000"/>
          <w:shd w:val="clear" w:color="auto" w:fill="FFFFFF"/>
          <w:lang w:val="en-CA"/>
        </w:rPr>
        <w:t>-</w:t>
      </w:r>
      <w:r w:rsidR="000E4F3C">
        <w:rPr>
          <w:rFonts w:ascii="Times New Roman" w:eastAsia="Times New Roman" w:hAnsi="Times New Roman" w:cs="Times New Roman"/>
          <w:color w:val="000000"/>
          <w:shd w:val="clear" w:color="auto" w:fill="FFFFFF"/>
          <w:lang w:val="en-CA"/>
        </w:rPr>
        <w:t>2.3702, p = .021; Replication Study 2:</w:t>
      </w:r>
      <w:r w:rsidR="000E4F3C" w:rsidRPr="000E4F3C">
        <w:rPr>
          <w:rFonts w:ascii="Times New Roman" w:eastAsia="Times New Roman" w:hAnsi="Times New Roman" w:cs="Times New Roman"/>
          <w:color w:val="000000"/>
          <w:shd w:val="clear" w:color="auto" w:fill="FFFFFF"/>
          <w:lang w:val="en-CA"/>
        </w:rPr>
        <w:t xml:space="preserve"> </w:t>
      </w:r>
      <w:r w:rsidR="000E4F3C">
        <w:rPr>
          <w:rFonts w:ascii="Times New Roman" w:eastAsia="Times New Roman" w:hAnsi="Times New Roman" w:cs="Times New Roman"/>
          <w:color w:val="000000"/>
          <w:shd w:val="clear" w:color="auto" w:fill="FFFFFF"/>
          <w:lang w:val="en-CA"/>
        </w:rPr>
        <w:t xml:space="preserve">Pearson’s r = </w:t>
      </w:r>
      <w:r w:rsidR="000E4F3C" w:rsidRPr="000E4F3C">
        <w:t xml:space="preserve"> </w:t>
      </w:r>
      <w:r w:rsidR="000E4F3C">
        <w:t>-</w:t>
      </w:r>
      <w:r w:rsidR="000E4F3C" w:rsidRPr="000E4F3C">
        <w:rPr>
          <w:rFonts w:ascii="Times New Roman" w:eastAsia="Times New Roman" w:hAnsi="Times New Roman" w:cs="Times New Roman"/>
          <w:color w:val="000000"/>
          <w:shd w:val="clear" w:color="auto" w:fill="FFFFFF"/>
          <w:lang w:val="en-CA"/>
        </w:rPr>
        <w:t>0.</w:t>
      </w:r>
      <w:r w:rsidR="00B57C13">
        <w:rPr>
          <w:rFonts w:ascii="Times New Roman" w:eastAsia="Times New Roman" w:hAnsi="Times New Roman" w:cs="Times New Roman"/>
          <w:color w:val="000000"/>
          <w:shd w:val="clear" w:color="auto" w:fill="FFFFFF"/>
          <w:lang w:val="en-CA"/>
        </w:rPr>
        <w:t>300</w:t>
      </w:r>
      <w:r w:rsidR="000E4F3C">
        <w:rPr>
          <w:rFonts w:ascii="Times New Roman" w:eastAsia="Times New Roman" w:hAnsi="Times New Roman" w:cs="Times New Roman"/>
          <w:color w:val="000000"/>
          <w:shd w:val="clear" w:color="auto" w:fill="FFFFFF"/>
          <w:lang w:val="en-CA"/>
        </w:rPr>
        <w:t>, t</w:t>
      </w:r>
      <w:r w:rsidR="00B57C13">
        <w:rPr>
          <w:rFonts w:ascii="Times New Roman" w:eastAsia="Times New Roman" w:hAnsi="Times New Roman" w:cs="Times New Roman"/>
          <w:color w:val="000000"/>
          <w:shd w:val="clear" w:color="auto" w:fill="FFFFFF"/>
          <w:vertAlign w:val="subscript"/>
          <w:lang w:val="en-CA"/>
        </w:rPr>
        <w:t>47</w:t>
      </w:r>
      <w:r w:rsidR="000E4F3C">
        <w:rPr>
          <w:rFonts w:ascii="Times New Roman" w:eastAsia="Times New Roman" w:hAnsi="Times New Roman" w:cs="Times New Roman"/>
          <w:color w:val="000000"/>
          <w:shd w:val="clear" w:color="auto" w:fill="FFFFFF"/>
          <w:vertAlign w:val="subscript"/>
          <w:lang w:val="en-CA"/>
        </w:rPr>
        <w:t xml:space="preserve"> </w:t>
      </w:r>
      <w:r w:rsidR="000E4F3C">
        <w:rPr>
          <w:rFonts w:ascii="Times New Roman" w:eastAsia="Times New Roman" w:hAnsi="Times New Roman" w:cs="Times New Roman"/>
          <w:color w:val="000000"/>
          <w:shd w:val="clear" w:color="auto" w:fill="FFFFFF"/>
          <w:lang w:val="en-CA"/>
        </w:rPr>
        <w:t xml:space="preserve">= </w:t>
      </w:r>
      <w:r w:rsidR="00B57C13">
        <w:rPr>
          <w:rFonts w:ascii="Times New Roman" w:eastAsia="Times New Roman" w:hAnsi="Times New Roman" w:cs="Times New Roman"/>
          <w:color w:val="000000"/>
          <w:shd w:val="clear" w:color="auto" w:fill="FFFFFF"/>
          <w:lang w:val="en-CA"/>
        </w:rPr>
        <w:t>-</w:t>
      </w:r>
      <w:r w:rsidR="000E4F3C">
        <w:rPr>
          <w:rFonts w:ascii="Times New Roman" w:eastAsia="Times New Roman" w:hAnsi="Times New Roman" w:cs="Times New Roman"/>
          <w:color w:val="000000"/>
          <w:shd w:val="clear" w:color="auto" w:fill="FFFFFF"/>
          <w:lang w:val="en-CA"/>
        </w:rPr>
        <w:t>2.</w:t>
      </w:r>
      <w:r w:rsidR="00B57C13">
        <w:rPr>
          <w:rFonts w:ascii="Times New Roman" w:eastAsia="Times New Roman" w:hAnsi="Times New Roman" w:cs="Times New Roman"/>
          <w:color w:val="000000"/>
          <w:shd w:val="clear" w:color="auto" w:fill="FFFFFF"/>
          <w:lang w:val="en-CA"/>
        </w:rPr>
        <w:t>1537</w:t>
      </w:r>
      <w:r w:rsidR="000E4F3C">
        <w:rPr>
          <w:rFonts w:ascii="Times New Roman" w:eastAsia="Times New Roman" w:hAnsi="Times New Roman" w:cs="Times New Roman"/>
          <w:color w:val="000000"/>
          <w:shd w:val="clear" w:color="auto" w:fill="FFFFFF"/>
          <w:lang w:val="en-CA"/>
        </w:rPr>
        <w:t>, p = .0</w:t>
      </w:r>
      <w:r w:rsidR="00B57C13">
        <w:rPr>
          <w:rFonts w:ascii="Times New Roman" w:eastAsia="Times New Roman" w:hAnsi="Times New Roman" w:cs="Times New Roman"/>
          <w:color w:val="000000"/>
          <w:shd w:val="clear" w:color="auto" w:fill="FFFFFF"/>
          <w:lang w:val="en-CA"/>
        </w:rPr>
        <w:t>36</w:t>
      </w:r>
      <w:r w:rsidR="000E4F3C">
        <w:rPr>
          <w:rFonts w:ascii="Times New Roman" w:eastAsia="Times New Roman" w:hAnsi="Times New Roman" w:cs="Times New Roman"/>
          <w:color w:val="000000"/>
          <w:shd w:val="clear" w:color="auto" w:fill="FFFFFF"/>
          <w:lang w:val="en-CA"/>
        </w:rPr>
        <w:t>)</w:t>
      </w:r>
      <w:r w:rsidR="003B6A8B">
        <w:rPr>
          <w:rFonts w:ascii="Times New Roman" w:eastAsia="Times New Roman" w:hAnsi="Times New Roman" w:cs="Times New Roman"/>
          <w:color w:val="000000"/>
          <w:shd w:val="clear" w:color="auto" w:fill="FFFFFF"/>
          <w:lang w:val="en-CA"/>
        </w:rPr>
        <w:t xml:space="preserve">, we find that the effect becomes stronger </w:t>
      </w:r>
      <w:r w:rsidR="005678AA">
        <w:rPr>
          <w:rFonts w:ascii="Times New Roman" w:eastAsia="Times New Roman" w:hAnsi="Times New Roman" w:cs="Times New Roman"/>
          <w:color w:val="000000"/>
          <w:shd w:val="clear" w:color="auto" w:fill="FFFFFF"/>
          <w:lang w:val="en-CA"/>
        </w:rPr>
        <w:t xml:space="preserve">when excluding </w:t>
      </w:r>
      <w:r w:rsidR="00661D55">
        <w:rPr>
          <w:rFonts w:ascii="Times New Roman" w:eastAsia="Times New Roman" w:hAnsi="Times New Roman" w:cs="Times New Roman"/>
          <w:color w:val="000000"/>
          <w:shd w:val="clear" w:color="auto" w:fill="FFFFFF"/>
          <w:lang w:val="en-CA"/>
        </w:rPr>
        <w:t xml:space="preserve">the </w:t>
      </w:r>
      <w:r w:rsidR="005678AA">
        <w:rPr>
          <w:rFonts w:ascii="Times New Roman" w:eastAsia="Times New Roman" w:hAnsi="Times New Roman" w:cs="Times New Roman"/>
          <w:color w:val="000000"/>
          <w:shd w:val="clear" w:color="auto" w:fill="FFFFFF"/>
          <w:lang w:val="en-CA"/>
        </w:rPr>
        <w:t xml:space="preserve">participants most likely to regress towards the mean </w:t>
      </w:r>
      <w:r w:rsidR="003B6A8B">
        <w:rPr>
          <w:rFonts w:ascii="Times New Roman" w:eastAsia="Times New Roman" w:hAnsi="Times New Roman" w:cs="Times New Roman"/>
          <w:color w:val="000000"/>
          <w:shd w:val="clear" w:color="auto" w:fill="FFFFFF"/>
          <w:lang w:val="en-CA"/>
        </w:rPr>
        <w:t>(</w:t>
      </w:r>
      <w:r w:rsidR="000E4F3C">
        <w:rPr>
          <w:rFonts w:ascii="Times New Roman" w:eastAsia="Times New Roman" w:hAnsi="Times New Roman" w:cs="Times New Roman"/>
          <w:color w:val="000000"/>
          <w:shd w:val="clear" w:color="auto" w:fill="FFFFFF"/>
          <w:lang w:val="en-CA"/>
        </w:rPr>
        <w:t xml:space="preserve">Study 1: </w:t>
      </w:r>
      <w:r w:rsidR="003B6A8B">
        <w:rPr>
          <w:rFonts w:ascii="Times New Roman" w:eastAsia="Times New Roman" w:hAnsi="Times New Roman" w:cs="Times New Roman"/>
          <w:color w:val="000000"/>
          <w:shd w:val="clear" w:color="auto" w:fill="FFFFFF"/>
          <w:lang w:val="en-CA"/>
        </w:rPr>
        <w:t xml:space="preserve">Pearson’s r = </w:t>
      </w:r>
      <w:r w:rsidR="002703CD">
        <w:rPr>
          <w:rFonts w:ascii="Times New Roman" w:eastAsia="Times New Roman" w:hAnsi="Times New Roman" w:cs="Times New Roman"/>
          <w:color w:val="000000"/>
          <w:shd w:val="clear" w:color="auto" w:fill="FFFFFF"/>
          <w:lang w:val="en-CA"/>
        </w:rPr>
        <w:t>-</w:t>
      </w:r>
      <w:r w:rsidR="003B6A8B" w:rsidRPr="003B6A8B">
        <w:rPr>
          <w:rFonts w:ascii="Times New Roman" w:eastAsia="Times New Roman" w:hAnsi="Times New Roman" w:cs="Times New Roman"/>
          <w:color w:val="000000"/>
          <w:shd w:val="clear" w:color="auto" w:fill="FFFFFF"/>
          <w:lang w:val="en-CA"/>
        </w:rPr>
        <w:t>0.</w:t>
      </w:r>
      <w:r w:rsidR="003B6A8B">
        <w:rPr>
          <w:rFonts w:ascii="Times New Roman" w:eastAsia="Times New Roman" w:hAnsi="Times New Roman" w:cs="Times New Roman"/>
          <w:color w:val="000000"/>
          <w:shd w:val="clear" w:color="auto" w:fill="FFFFFF"/>
          <w:lang w:val="en-CA"/>
        </w:rPr>
        <w:t>4</w:t>
      </w:r>
      <w:r w:rsidR="007123A7">
        <w:rPr>
          <w:rFonts w:ascii="Times New Roman" w:eastAsia="Times New Roman" w:hAnsi="Times New Roman" w:cs="Times New Roman"/>
          <w:color w:val="000000"/>
          <w:shd w:val="clear" w:color="auto" w:fill="FFFFFF"/>
          <w:lang w:val="en-CA"/>
        </w:rPr>
        <w:t>90</w:t>
      </w:r>
      <w:r w:rsidR="003B6A8B">
        <w:rPr>
          <w:rFonts w:ascii="Times New Roman" w:eastAsia="Times New Roman" w:hAnsi="Times New Roman" w:cs="Times New Roman"/>
          <w:color w:val="000000"/>
          <w:shd w:val="clear" w:color="auto" w:fill="FFFFFF"/>
          <w:lang w:val="en-CA"/>
        </w:rPr>
        <w:t>, t</w:t>
      </w:r>
      <w:r w:rsidR="007123A7">
        <w:rPr>
          <w:rFonts w:ascii="Times New Roman" w:eastAsia="Times New Roman" w:hAnsi="Times New Roman" w:cs="Times New Roman"/>
          <w:color w:val="000000"/>
          <w:shd w:val="clear" w:color="auto" w:fill="FFFFFF"/>
          <w:vertAlign w:val="subscript"/>
          <w:lang w:val="en-CA"/>
        </w:rPr>
        <w:t>35</w:t>
      </w:r>
      <w:r w:rsidR="003B6A8B">
        <w:rPr>
          <w:rFonts w:ascii="Times New Roman" w:eastAsia="Times New Roman" w:hAnsi="Times New Roman" w:cs="Times New Roman"/>
          <w:color w:val="000000"/>
          <w:shd w:val="clear" w:color="auto" w:fill="FFFFFF"/>
          <w:vertAlign w:val="subscript"/>
          <w:lang w:val="en-CA"/>
        </w:rPr>
        <w:t xml:space="preserve"> </w:t>
      </w:r>
      <w:r w:rsidR="003B6A8B">
        <w:rPr>
          <w:rFonts w:ascii="Times New Roman" w:eastAsia="Times New Roman" w:hAnsi="Times New Roman" w:cs="Times New Roman"/>
          <w:color w:val="000000"/>
          <w:shd w:val="clear" w:color="auto" w:fill="FFFFFF"/>
          <w:lang w:val="en-CA"/>
        </w:rPr>
        <w:t xml:space="preserve">= </w:t>
      </w:r>
      <w:r w:rsidR="00B57C13">
        <w:rPr>
          <w:rFonts w:ascii="Times New Roman" w:eastAsia="Times New Roman" w:hAnsi="Times New Roman" w:cs="Times New Roman"/>
          <w:color w:val="000000"/>
          <w:shd w:val="clear" w:color="auto" w:fill="FFFFFF"/>
          <w:lang w:val="en-CA"/>
        </w:rPr>
        <w:t>-</w:t>
      </w:r>
      <w:r w:rsidR="003B6A8B">
        <w:rPr>
          <w:rFonts w:ascii="Times New Roman" w:eastAsia="Times New Roman" w:hAnsi="Times New Roman" w:cs="Times New Roman"/>
          <w:color w:val="000000"/>
          <w:shd w:val="clear" w:color="auto" w:fill="FFFFFF"/>
          <w:lang w:val="en-CA"/>
        </w:rPr>
        <w:t>3.</w:t>
      </w:r>
      <w:r w:rsidR="007123A7">
        <w:rPr>
          <w:rFonts w:ascii="Times New Roman" w:eastAsia="Times New Roman" w:hAnsi="Times New Roman" w:cs="Times New Roman"/>
          <w:color w:val="000000"/>
          <w:shd w:val="clear" w:color="auto" w:fill="FFFFFF"/>
          <w:lang w:val="en-CA"/>
        </w:rPr>
        <w:t>32</w:t>
      </w:r>
      <w:r w:rsidR="00B57C13">
        <w:rPr>
          <w:rFonts w:ascii="Times New Roman" w:eastAsia="Times New Roman" w:hAnsi="Times New Roman" w:cs="Times New Roman"/>
          <w:color w:val="000000"/>
          <w:shd w:val="clear" w:color="auto" w:fill="FFFFFF"/>
          <w:lang w:val="en-CA"/>
        </w:rPr>
        <w:t>6</w:t>
      </w:r>
      <w:r w:rsidR="003B6A8B">
        <w:rPr>
          <w:rFonts w:ascii="Times New Roman" w:eastAsia="Times New Roman" w:hAnsi="Times New Roman" w:cs="Times New Roman"/>
          <w:color w:val="000000"/>
          <w:shd w:val="clear" w:color="auto" w:fill="FFFFFF"/>
          <w:lang w:val="en-CA"/>
        </w:rPr>
        <w:t>, p = .00</w:t>
      </w:r>
      <w:r w:rsidR="007123A7">
        <w:rPr>
          <w:rFonts w:ascii="Times New Roman" w:eastAsia="Times New Roman" w:hAnsi="Times New Roman" w:cs="Times New Roman"/>
          <w:color w:val="000000"/>
          <w:shd w:val="clear" w:color="auto" w:fill="FFFFFF"/>
          <w:lang w:val="en-CA"/>
        </w:rPr>
        <w:t>21</w:t>
      </w:r>
      <w:r w:rsidR="000E4F3C">
        <w:rPr>
          <w:rFonts w:ascii="Times New Roman" w:eastAsia="Times New Roman" w:hAnsi="Times New Roman" w:cs="Times New Roman"/>
          <w:color w:val="000000"/>
          <w:shd w:val="clear" w:color="auto" w:fill="FFFFFF"/>
          <w:lang w:val="en-CA"/>
        </w:rPr>
        <w:t>; Replication Study 1: Pearson’s r = -</w:t>
      </w:r>
      <w:r w:rsidR="000E4F3C" w:rsidRPr="003B6A8B">
        <w:rPr>
          <w:rFonts w:ascii="Times New Roman" w:eastAsia="Times New Roman" w:hAnsi="Times New Roman" w:cs="Times New Roman"/>
          <w:color w:val="000000"/>
          <w:shd w:val="clear" w:color="auto" w:fill="FFFFFF"/>
          <w:lang w:val="en-CA"/>
        </w:rPr>
        <w:t>0.</w:t>
      </w:r>
      <w:r w:rsidR="000E4F3C">
        <w:rPr>
          <w:rFonts w:ascii="Times New Roman" w:eastAsia="Times New Roman" w:hAnsi="Times New Roman" w:cs="Times New Roman"/>
          <w:color w:val="000000"/>
          <w:shd w:val="clear" w:color="auto" w:fill="FFFFFF"/>
          <w:lang w:val="en-CA"/>
        </w:rPr>
        <w:t>408, t</w:t>
      </w:r>
      <w:r w:rsidR="000E4F3C">
        <w:rPr>
          <w:rFonts w:ascii="Times New Roman" w:eastAsia="Times New Roman" w:hAnsi="Times New Roman" w:cs="Times New Roman"/>
          <w:color w:val="000000"/>
          <w:shd w:val="clear" w:color="auto" w:fill="FFFFFF"/>
          <w:vertAlign w:val="subscript"/>
          <w:lang w:val="en-CA"/>
        </w:rPr>
        <w:t xml:space="preserve">52 </w:t>
      </w:r>
      <w:r w:rsidR="000E4F3C">
        <w:rPr>
          <w:rFonts w:ascii="Times New Roman" w:eastAsia="Times New Roman" w:hAnsi="Times New Roman" w:cs="Times New Roman"/>
          <w:color w:val="000000"/>
          <w:shd w:val="clear" w:color="auto" w:fill="FFFFFF"/>
          <w:lang w:val="en-CA"/>
        </w:rPr>
        <w:t xml:space="preserve">= </w:t>
      </w:r>
      <w:r w:rsidR="00B57C13">
        <w:rPr>
          <w:rFonts w:ascii="Times New Roman" w:eastAsia="Times New Roman" w:hAnsi="Times New Roman" w:cs="Times New Roman"/>
          <w:color w:val="000000"/>
          <w:shd w:val="clear" w:color="auto" w:fill="FFFFFF"/>
          <w:lang w:val="en-CA"/>
        </w:rPr>
        <w:t>-</w:t>
      </w:r>
      <w:r w:rsidR="000E4F3C">
        <w:rPr>
          <w:rFonts w:ascii="Times New Roman" w:eastAsia="Times New Roman" w:hAnsi="Times New Roman" w:cs="Times New Roman"/>
          <w:color w:val="000000"/>
          <w:shd w:val="clear" w:color="auto" w:fill="FFFFFF"/>
          <w:lang w:val="en-CA"/>
        </w:rPr>
        <w:t>3.</w:t>
      </w:r>
      <w:r w:rsidR="00B57C13">
        <w:rPr>
          <w:rFonts w:ascii="Times New Roman" w:eastAsia="Times New Roman" w:hAnsi="Times New Roman" w:cs="Times New Roman"/>
          <w:color w:val="000000"/>
          <w:shd w:val="clear" w:color="auto" w:fill="FFFFFF"/>
          <w:lang w:val="en-CA"/>
        </w:rPr>
        <w:t>221</w:t>
      </w:r>
      <w:r w:rsidR="000E4F3C">
        <w:rPr>
          <w:rFonts w:ascii="Times New Roman" w:eastAsia="Times New Roman" w:hAnsi="Times New Roman" w:cs="Times New Roman"/>
          <w:color w:val="000000"/>
          <w:shd w:val="clear" w:color="auto" w:fill="FFFFFF"/>
          <w:lang w:val="en-CA"/>
        </w:rPr>
        <w:t>, p = .002</w:t>
      </w:r>
      <w:r w:rsidR="00B57C13">
        <w:rPr>
          <w:rFonts w:ascii="Times New Roman" w:eastAsia="Times New Roman" w:hAnsi="Times New Roman" w:cs="Times New Roman"/>
          <w:color w:val="000000"/>
          <w:shd w:val="clear" w:color="auto" w:fill="FFFFFF"/>
          <w:lang w:val="en-CA"/>
        </w:rPr>
        <w:t>2;</w:t>
      </w:r>
      <w:r>
        <w:rPr>
          <w:rFonts w:ascii="Times New Roman" w:eastAsia="Times New Roman" w:hAnsi="Times New Roman" w:cs="Times New Roman"/>
          <w:color w:val="000000"/>
          <w:shd w:val="clear" w:color="auto" w:fill="FFFFFF"/>
          <w:lang w:val="en-CA"/>
        </w:rPr>
        <w:t xml:space="preserve"> </w:t>
      </w:r>
      <w:r w:rsidR="00B57C13">
        <w:rPr>
          <w:rFonts w:ascii="Times New Roman" w:eastAsia="Times New Roman" w:hAnsi="Times New Roman" w:cs="Times New Roman"/>
          <w:color w:val="000000"/>
          <w:shd w:val="clear" w:color="auto" w:fill="FFFFFF"/>
          <w:lang w:val="en-CA"/>
        </w:rPr>
        <w:t>Replication Study 2: Pearson’s r = -</w:t>
      </w:r>
      <w:r w:rsidR="00B57C13" w:rsidRPr="003B6A8B">
        <w:rPr>
          <w:rFonts w:ascii="Times New Roman" w:eastAsia="Times New Roman" w:hAnsi="Times New Roman" w:cs="Times New Roman"/>
          <w:color w:val="000000"/>
          <w:shd w:val="clear" w:color="auto" w:fill="FFFFFF"/>
          <w:lang w:val="en-CA"/>
        </w:rPr>
        <w:t>0.</w:t>
      </w:r>
      <w:r w:rsidR="00B57C13">
        <w:rPr>
          <w:rFonts w:ascii="Times New Roman" w:eastAsia="Times New Roman" w:hAnsi="Times New Roman" w:cs="Times New Roman"/>
          <w:color w:val="000000"/>
          <w:shd w:val="clear" w:color="auto" w:fill="FFFFFF"/>
          <w:lang w:val="en-CA"/>
        </w:rPr>
        <w:t>522, t</w:t>
      </w:r>
      <w:r w:rsidR="00B57C13">
        <w:rPr>
          <w:rFonts w:ascii="Times New Roman" w:eastAsia="Times New Roman" w:hAnsi="Times New Roman" w:cs="Times New Roman"/>
          <w:color w:val="000000"/>
          <w:shd w:val="clear" w:color="auto" w:fill="FFFFFF"/>
          <w:vertAlign w:val="subscript"/>
          <w:lang w:val="en-CA"/>
        </w:rPr>
        <w:t xml:space="preserve">32 </w:t>
      </w:r>
      <w:r w:rsidR="00B57C13">
        <w:rPr>
          <w:rFonts w:ascii="Times New Roman" w:eastAsia="Times New Roman" w:hAnsi="Times New Roman" w:cs="Times New Roman"/>
          <w:color w:val="000000"/>
          <w:shd w:val="clear" w:color="auto" w:fill="FFFFFF"/>
          <w:lang w:val="en-CA"/>
        </w:rPr>
        <w:t>= -3.459, p = .0016</w:t>
      </w:r>
      <w:r w:rsidR="003B6A8B">
        <w:rPr>
          <w:rFonts w:ascii="Times New Roman" w:eastAsia="Times New Roman" w:hAnsi="Times New Roman" w:cs="Times New Roman"/>
          <w:color w:val="000000"/>
          <w:shd w:val="clear" w:color="auto" w:fill="FFFFFF"/>
          <w:lang w:val="en-CA"/>
        </w:rPr>
        <w:t>).</w:t>
      </w:r>
      <w:r w:rsidR="005678AA">
        <w:rPr>
          <w:rFonts w:ascii="Times New Roman" w:eastAsia="Times New Roman" w:hAnsi="Times New Roman" w:cs="Times New Roman"/>
          <w:color w:val="000000"/>
          <w:shd w:val="clear" w:color="auto" w:fill="FFFFFF"/>
          <w:lang w:val="en-CA"/>
        </w:rPr>
        <w:t xml:space="preserve"> </w:t>
      </w:r>
    </w:p>
    <w:p w14:paraId="77DCC759" w14:textId="77777777" w:rsidR="007D268B" w:rsidRDefault="007D268B" w:rsidP="00AF4A08">
      <w:pPr>
        <w:rPr>
          <w:rFonts w:ascii="Times New Roman" w:eastAsia="Times New Roman" w:hAnsi="Times New Roman" w:cs="Times New Roman"/>
          <w:color w:val="000000"/>
          <w:shd w:val="clear" w:color="auto" w:fill="FFFFFF"/>
          <w:lang w:val="en-CA"/>
        </w:rPr>
      </w:pPr>
    </w:p>
    <w:p w14:paraId="5BAA9041" w14:textId="6F14EB88" w:rsidR="00AF4A08" w:rsidRDefault="00B80E87" w:rsidP="00AF4A08">
      <w:pPr>
        <w:rPr>
          <w:rFonts w:ascii="Times New Roman" w:eastAsia="Times New Roman" w:hAnsi="Times New Roman" w:cs="Times New Roman"/>
          <w:color w:val="000000"/>
          <w:shd w:val="clear" w:color="auto" w:fill="FFFFFF"/>
          <w:lang w:val="en-CA"/>
        </w:rPr>
      </w:pPr>
      <w:r>
        <w:rPr>
          <w:rFonts w:ascii="Times New Roman" w:eastAsia="Times New Roman" w:hAnsi="Times New Roman" w:cs="Times New Roman"/>
          <w:color w:val="000000"/>
          <w:shd w:val="clear" w:color="auto" w:fill="FFFFFF"/>
          <w:lang w:val="en-CA"/>
        </w:rPr>
        <w:t xml:space="preserve">This </w:t>
      </w:r>
      <w:r w:rsidR="007D268B">
        <w:rPr>
          <w:rFonts w:ascii="Times New Roman" w:eastAsia="Times New Roman" w:hAnsi="Times New Roman" w:cs="Times New Roman"/>
          <w:color w:val="000000"/>
          <w:shd w:val="clear" w:color="auto" w:fill="FFFFFF"/>
          <w:lang w:val="en-CA"/>
        </w:rPr>
        <w:t xml:space="preserve">effect </w:t>
      </w:r>
      <w:r>
        <w:rPr>
          <w:rFonts w:ascii="Times New Roman" w:eastAsia="Times New Roman" w:hAnsi="Times New Roman" w:cs="Times New Roman"/>
          <w:color w:val="000000"/>
          <w:shd w:val="clear" w:color="auto" w:fill="FFFFFF"/>
          <w:lang w:val="en-CA"/>
        </w:rPr>
        <w:t xml:space="preserve">is </w:t>
      </w:r>
      <w:r w:rsidR="007D268B">
        <w:rPr>
          <w:rFonts w:ascii="Times New Roman" w:eastAsia="Times New Roman" w:hAnsi="Times New Roman" w:cs="Times New Roman"/>
          <w:color w:val="000000"/>
          <w:shd w:val="clear" w:color="auto" w:fill="FFFFFF"/>
          <w:lang w:val="en-CA"/>
        </w:rPr>
        <w:t xml:space="preserve">fully </w:t>
      </w:r>
      <w:r>
        <w:rPr>
          <w:rFonts w:ascii="Times New Roman" w:eastAsia="Times New Roman" w:hAnsi="Times New Roman" w:cs="Times New Roman"/>
          <w:color w:val="000000"/>
          <w:shd w:val="clear" w:color="auto" w:fill="FFFFFF"/>
          <w:lang w:val="en-CA"/>
        </w:rPr>
        <w:t>consistent with our subsequent analyses that show individuals’ gaze biases to be particularly important in mediating this effect. For example, extremely selfish individual</w:t>
      </w:r>
      <w:r w:rsidR="00A362F4">
        <w:rPr>
          <w:rFonts w:ascii="Times New Roman" w:eastAsia="Times New Roman" w:hAnsi="Times New Roman" w:cs="Times New Roman"/>
          <w:color w:val="000000"/>
          <w:shd w:val="clear" w:color="auto" w:fill="FFFFFF"/>
          <w:lang w:val="en-CA"/>
        </w:rPr>
        <w:t>s</w:t>
      </w:r>
      <w:r>
        <w:rPr>
          <w:rFonts w:ascii="Times New Roman" w:eastAsia="Times New Roman" w:hAnsi="Times New Roman" w:cs="Times New Roman"/>
          <w:color w:val="000000"/>
          <w:shd w:val="clear" w:color="auto" w:fill="FFFFFF"/>
          <w:lang w:val="en-CA"/>
        </w:rPr>
        <w:t xml:space="preserve"> </w:t>
      </w:r>
      <w:r w:rsidR="00A362F4">
        <w:rPr>
          <w:rFonts w:ascii="Times New Roman" w:eastAsia="Times New Roman" w:hAnsi="Times New Roman" w:cs="Times New Roman"/>
          <w:color w:val="000000"/>
          <w:shd w:val="clear" w:color="auto" w:fill="FFFFFF"/>
          <w:lang w:val="en-CA"/>
        </w:rPr>
        <w:t>typically</w:t>
      </w:r>
      <w:r>
        <w:rPr>
          <w:rFonts w:ascii="Times New Roman" w:eastAsia="Times New Roman" w:hAnsi="Times New Roman" w:cs="Times New Roman"/>
          <w:color w:val="000000"/>
          <w:shd w:val="clear" w:color="auto" w:fill="FFFFFF"/>
          <w:lang w:val="en-CA"/>
        </w:rPr>
        <w:t xml:space="preserve"> make consistently selfish choices under low time pressure as an expression of their selfish social preferences. </w:t>
      </w:r>
      <w:r w:rsidR="00A362F4">
        <w:rPr>
          <w:rFonts w:ascii="Times New Roman" w:eastAsia="Times New Roman" w:hAnsi="Times New Roman" w:cs="Times New Roman"/>
          <w:color w:val="000000"/>
          <w:shd w:val="clear" w:color="auto" w:fill="FFFFFF"/>
          <w:lang w:val="en-CA"/>
        </w:rPr>
        <w:t>U</w:t>
      </w:r>
      <w:r>
        <w:rPr>
          <w:rFonts w:ascii="Times New Roman" w:eastAsia="Times New Roman" w:hAnsi="Times New Roman" w:cs="Times New Roman"/>
          <w:color w:val="000000"/>
          <w:shd w:val="clear" w:color="auto" w:fill="FFFFFF"/>
          <w:lang w:val="en-CA"/>
        </w:rPr>
        <w:t>nder high time pressure, they are also likely to search exclusively for their own outcomes first</w:t>
      </w:r>
      <w:r w:rsidR="00A362F4">
        <w:rPr>
          <w:rFonts w:ascii="Times New Roman" w:eastAsia="Times New Roman" w:hAnsi="Times New Roman" w:cs="Times New Roman"/>
          <w:color w:val="000000"/>
          <w:shd w:val="clear" w:color="auto" w:fill="FFFFFF"/>
          <w:lang w:val="en-CA"/>
        </w:rPr>
        <w:t xml:space="preserve">, </w:t>
      </w:r>
      <w:r>
        <w:rPr>
          <w:rFonts w:ascii="Times New Roman" w:eastAsia="Times New Roman" w:hAnsi="Times New Roman" w:cs="Times New Roman"/>
          <w:color w:val="000000"/>
          <w:shd w:val="clear" w:color="auto" w:fill="FFFFFF"/>
          <w:lang w:val="en-CA"/>
        </w:rPr>
        <w:t>ensur</w:t>
      </w:r>
      <w:r w:rsidR="00A362F4">
        <w:rPr>
          <w:rFonts w:ascii="Times New Roman" w:eastAsia="Times New Roman" w:hAnsi="Times New Roman" w:cs="Times New Roman"/>
          <w:color w:val="000000"/>
          <w:shd w:val="clear" w:color="auto" w:fill="FFFFFF"/>
          <w:lang w:val="en-CA"/>
        </w:rPr>
        <w:t>ing that</w:t>
      </w:r>
      <w:r>
        <w:rPr>
          <w:rFonts w:ascii="Times New Roman" w:eastAsia="Times New Roman" w:hAnsi="Times New Roman" w:cs="Times New Roman"/>
          <w:color w:val="000000"/>
          <w:shd w:val="clear" w:color="auto" w:fill="FFFFFF"/>
          <w:lang w:val="en-CA"/>
        </w:rPr>
        <w:t xml:space="preserve"> their </w:t>
      </w:r>
      <w:r w:rsidR="00A362F4">
        <w:rPr>
          <w:rFonts w:ascii="Times New Roman" w:eastAsia="Times New Roman" w:hAnsi="Times New Roman" w:cs="Times New Roman"/>
          <w:color w:val="000000"/>
          <w:shd w:val="clear" w:color="auto" w:fill="FFFFFF"/>
          <w:lang w:val="en-CA"/>
        </w:rPr>
        <w:t xml:space="preserve">selfish </w:t>
      </w:r>
      <w:r>
        <w:rPr>
          <w:rFonts w:ascii="Times New Roman" w:eastAsia="Times New Roman" w:hAnsi="Times New Roman" w:cs="Times New Roman"/>
          <w:color w:val="000000"/>
          <w:shd w:val="clear" w:color="auto" w:fill="FFFFFF"/>
          <w:lang w:val="en-CA"/>
        </w:rPr>
        <w:t>preferences are sustained and expressed. Thus, we observe no change in their behavior. In contrast, moderately selfish individual</w:t>
      </w:r>
      <w:r w:rsidR="00A362F4">
        <w:rPr>
          <w:rFonts w:ascii="Times New Roman" w:eastAsia="Times New Roman" w:hAnsi="Times New Roman" w:cs="Times New Roman"/>
          <w:color w:val="000000"/>
          <w:shd w:val="clear" w:color="auto" w:fill="FFFFFF"/>
          <w:lang w:val="en-CA"/>
        </w:rPr>
        <w:t xml:space="preserve">s, while still preferring to maximize their own outcomes, also give some attention to others’ outcomes </w:t>
      </w:r>
      <w:r>
        <w:rPr>
          <w:rFonts w:ascii="Times New Roman" w:eastAsia="Times New Roman" w:hAnsi="Times New Roman" w:cs="Times New Roman"/>
          <w:color w:val="000000"/>
          <w:shd w:val="clear" w:color="auto" w:fill="FFFFFF"/>
          <w:lang w:val="en-CA"/>
        </w:rPr>
        <w:t xml:space="preserve">under low time pressure. Under high time pressure however, </w:t>
      </w:r>
      <w:r w:rsidR="00A362F4">
        <w:rPr>
          <w:rFonts w:ascii="Times New Roman" w:eastAsia="Times New Roman" w:hAnsi="Times New Roman" w:cs="Times New Roman"/>
          <w:color w:val="000000"/>
          <w:shd w:val="clear" w:color="auto" w:fill="FFFFFF"/>
          <w:lang w:val="en-CA"/>
        </w:rPr>
        <w:t xml:space="preserve">because </w:t>
      </w:r>
      <w:r>
        <w:rPr>
          <w:rFonts w:ascii="Times New Roman" w:eastAsia="Times New Roman" w:hAnsi="Times New Roman" w:cs="Times New Roman"/>
          <w:color w:val="000000"/>
          <w:shd w:val="clear" w:color="auto" w:fill="FFFFFF"/>
          <w:lang w:val="en-CA"/>
        </w:rPr>
        <w:t xml:space="preserve">they are more likely </w:t>
      </w:r>
      <w:r w:rsidR="00AF4A08">
        <w:rPr>
          <w:rFonts w:ascii="Times New Roman" w:eastAsia="Times New Roman" w:hAnsi="Times New Roman" w:cs="Times New Roman"/>
          <w:color w:val="000000"/>
          <w:shd w:val="clear" w:color="auto" w:fill="FFFFFF"/>
          <w:lang w:val="en-CA"/>
        </w:rPr>
        <w:t>to search for their own outcomes first</w:t>
      </w:r>
      <w:r w:rsidR="00A362F4">
        <w:rPr>
          <w:rFonts w:ascii="Times New Roman" w:eastAsia="Times New Roman" w:hAnsi="Times New Roman" w:cs="Times New Roman"/>
          <w:color w:val="000000"/>
          <w:shd w:val="clear" w:color="auto" w:fill="FFFFFF"/>
          <w:lang w:val="en-CA"/>
        </w:rPr>
        <w:t xml:space="preserve">, and then have little time to </w:t>
      </w:r>
      <w:r w:rsidR="00AF4A08">
        <w:rPr>
          <w:rFonts w:ascii="Times New Roman" w:eastAsia="Times New Roman" w:hAnsi="Times New Roman" w:cs="Times New Roman"/>
          <w:color w:val="000000"/>
          <w:shd w:val="clear" w:color="auto" w:fill="FFFFFF"/>
          <w:lang w:val="en-CA"/>
        </w:rPr>
        <w:t>acquir</w:t>
      </w:r>
      <w:r w:rsidR="00A362F4">
        <w:rPr>
          <w:rFonts w:ascii="Times New Roman" w:eastAsia="Times New Roman" w:hAnsi="Times New Roman" w:cs="Times New Roman"/>
          <w:color w:val="000000"/>
          <w:shd w:val="clear" w:color="auto" w:fill="FFFFFF"/>
          <w:lang w:val="en-CA"/>
        </w:rPr>
        <w:t>e and process</w:t>
      </w:r>
      <w:r w:rsidR="00AF4A08">
        <w:rPr>
          <w:rFonts w:ascii="Times New Roman" w:eastAsia="Times New Roman" w:hAnsi="Times New Roman" w:cs="Times New Roman"/>
          <w:color w:val="000000"/>
          <w:shd w:val="clear" w:color="auto" w:fill="FFFFFF"/>
          <w:lang w:val="en-CA"/>
        </w:rPr>
        <w:t xml:space="preserve"> the other </w:t>
      </w:r>
      <w:r w:rsidR="00AF4A08">
        <w:rPr>
          <w:rFonts w:ascii="Times New Roman" w:eastAsia="Times New Roman" w:hAnsi="Times New Roman" w:cs="Times New Roman"/>
          <w:color w:val="000000"/>
          <w:shd w:val="clear" w:color="auto" w:fill="FFFFFF"/>
          <w:lang w:val="en-CA"/>
        </w:rPr>
        <w:lastRenderedPageBreak/>
        <w:t>person’s outcomes</w:t>
      </w:r>
      <w:r w:rsidR="00A362F4">
        <w:rPr>
          <w:rFonts w:ascii="Times New Roman" w:eastAsia="Times New Roman" w:hAnsi="Times New Roman" w:cs="Times New Roman"/>
          <w:color w:val="000000"/>
          <w:shd w:val="clear" w:color="auto" w:fill="FFFFFF"/>
          <w:lang w:val="en-CA"/>
        </w:rPr>
        <w:t>, their choices become more extreme reflections of their underlying preferences</w:t>
      </w:r>
      <w:r w:rsidR="00AF4A08">
        <w:rPr>
          <w:rFonts w:ascii="Times New Roman" w:eastAsia="Times New Roman" w:hAnsi="Times New Roman" w:cs="Times New Roman"/>
          <w:color w:val="000000"/>
          <w:shd w:val="clear" w:color="auto" w:fill="FFFFFF"/>
          <w:lang w:val="en-CA"/>
        </w:rPr>
        <w:t xml:space="preserve">. Given these </w:t>
      </w:r>
      <w:r w:rsidR="00A362F4">
        <w:rPr>
          <w:rFonts w:ascii="Times New Roman" w:eastAsia="Times New Roman" w:hAnsi="Times New Roman" w:cs="Times New Roman"/>
          <w:color w:val="000000"/>
          <w:shd w:val="clear" w:color="auto" w:fill="FFFFFF"/>
          <w:lang w:val="en-CA"/>
        </w:rPr>
        <w:t>arguments</w:t>
      </w:r>
      <w:r w:rsidR="00AF4A08">
        <w:rPr>
          <w:rFonts w:ascii="Times New Roman" w:eastAsia="Times New Roman" w:hAnsi="Times New Roman" w:cs="Times New Roman"/>
          <w:color w:val="000000"/>
          <w:shd w:val="clear" w:color="auto" w:fill="FFFFFF"/>
          <w:lang w:val="en-CA"/>
        </w:rPr>
        <w:t xml:space="preserve">, we do not believe it is </w:t>
      </w:r>
      <w:r w:rsidR="00A362F4">
        <w:rPr>
          <w:rFonts w:ascii="Times New Roman" w:eastAsia="Times New Roman" w:hAnsi="Times New Roman" w:cs="Times New Roman"/>
          <w:color w:val="000000"/>
          <w:shd w:val="clear" w:color="auto" w:fill="FFFFFF"/>
          <w:lang w:val="en-CA"/>
        </w:rPr>
        <w:t xml:space="preserve">necessary </w:t>
      </w:r>
      <w:r w:rsidR="00AF4A08">
        <w:rPr>
          <w:rFonts w:ascii="Times New Roman" w:eastAsia="Times New Roman" w:hAnsi="Times New Roman" w:cs="Times New Roman"/>
          <w:color w:val="000000"/>
          <w:shd w:val="clear" w:color="auto" w:fill="FFFFFF"/>
          <w:lang w:val="en-CA"/>
        </w:rPr>
        <w:t xml:space="preserve">to employ an independent measure of </w:t>
      </w:r>
      <w:proofErr w:type="spellStart"/>
      <w:r w:rsidR="00AF4A08">
        <w:rPr>
          <w:rFonts w:ascii="Times New Roman" w:eastAsia="Times New Roman" w:hAnsi="Times New Roman" w:cs="Times New Roman"/>
          <w:color w:val="000000"/>
          <w:shd w:val="clear" w:color="auto" w:fill="FFFFFF"/>
          <w:lang w:val="en-CA"/>
        </w:rPr>
        <w:t>prosociality</w:t>
      </w:r>
      <w:proofErr w:type="spellEnd"/>
      <w:r w:rsidR="00AF4A08">
        <w:rPr>
          <w:rFonts w:ascii="Times New Roman" w:eastAsia="Times New Roman" w:hAnsi="Times New Roman" w:cs="Times New Roman"/>
          <w:color w:val="000000"/>
          <w:shd w:val="clear" w:color="auto" w:fill="FFFFFF"/>
          <w:lang w:val="en-CA"/>
        </w:rPr>
        <w:t>, like the SVO, to illustrate this point.</w:t>
      </w:r>
    </w:p>
    <w:p w14:paraId="179E02C4" w14:textId="77777777" w:rsidR="00AF4A08" w:rsidRDefault="00AF4A08" w:rsidP="00AF4A08">
      <w:pPr>
        <w:rPr>
          <w:rFonts w:ascii="Times New Roman" w:eastAsia="Times New Roman" w:hAnsi="Times New Roman" w:cs="Times New Roman"/>
          <w:color w:val="000000"/>
          <w:shd w:val="clear" w:color="auto" w:fill="FFFFFF"/>
          <w:lang w:val="en-CA"/>
        </w:rPr>
      </w:pPr>
    </w:p>
    <w:p w14:paraId="7D963EF1" w14:textId="70BB48A9" w:rsidR="005678AA" w:rsidRDefault="00CD7D57" w:rsidP="003B4574">
      <w:pPr>
        <w:rPr>
          <w:rFonts w:ascii="Times New Roman" w:eastAsia="Times New Roman" w:hAnsi="Times New Roman" w:cs="Times New Roman"/>
          <w:color w:val="000000"/>
          <w:shd w:val="clear" w:color="auto" w:fill="FFFFFF"/>
          <w:lang w:val="en-CA"/>
        </w:rPr>
      </w:pPr>
      <w:r>
        <w:rPr>
          <w:rFonts w:ascii="Times New Roman" w:eastAsia="Times New Roman" w:hAnsi="Times New Roman" w:cs="Times New Roman"/>
          <w:color w:val="000000"/>
          <w:shd w:val="clear" w:color="auto" w:fill="FFFFFF"/>
          <w:lang w:val="en-CA"/>
        </w:rPr>
        <w:t>Finally, our model cross-validation strongly suggests that the individual-level parameters estimated from half of the data is sufficient to predict patterns of change</w:t>
      </w:r>
      <w:r w:rsidR="00671F2F">
        <w:rPr>
          <w:rFonts w:ascii="Times New Roman" w:eastAsia="Times New Roman" w:hAnsi="Times New Roman" w:cs="Times New Roman"/>
          <w:color w:val="000000"/>
          <w:shd w:val="clear" w:color="auto" w:fill="FFFFFF"/>
          <w:lang w:val="en-CA"/>
        </w:rPr>
        <w:t xml:space="preserve"> in choice behavior</w:t>
      </w:r>
      <w:r>
        <w:rPr>
          <w:rFonts w:ascii="Times New Roman" w:eastAsia="Times New Roman" w:hAnsi="Times New Roman" w:cs="Times New Roman"/>
          <w:color w:val="000000"/>
          <w:shd w:val="clear" w:color="auto" w:fill="FFFFFF"/>
          <w:lang w:val="en-CA"/>
        </w:rPr>
        <w:t xml:space="preserve"> under time pressure in an out-of-sample dataset.</w:t>
      </w:r>
      <w:r w:rsidR="00671F2F">
        <w:rPr>
          <w:rFonts w:ascii="Times New Roman" w:eastAsia="Times New Roman" w:hAnsi="Times New Roman" w:cs="Times New Roman"/>
          <w:color w:val="000000"/>
          <w:shd w:val="clear" w:color="auto" w:fill="FFFFFF"/>
          <w:lang w:val="en-CA"/>
        </w:rPr>
        <w:t xml:space="preserve"> These systematic associations </w:t>
      </w:r>
      <w:r w:rsidR="002C3CAC">
        <w:rPr>
          <w:rFonts w:ascii="Times New Roman" w:eastAsia="Times New Roman" w:hAnsi="Times New Roman" w:cs="Times New Roman"/>
          <w:color w:val="000000"/>
          <w:shd w:val="clear" w:color="auto" w:fill="FFFFFF"/>
          <w:lang w:val="en-CA"/>
        </w:rPr>
        <w:t xml:space="preserve">between social preferences, attention and choice </w:t>
      </w:r>
      <w:r w:rsidR="00671F2F">
        <w:rPr>
          <w:rFonts w:ascii="Times New Roman" w:eastAsia="Times New Roman" w:hAnsi="Times New Roman" w:cs="Times New Roman"/>
          <w:color w:val="000000"/>
          <w:shd w:val="clear" w:color="auto" w:fill="FFFFFF"/>
          <w:lang w:val="en-CA"/>
        </w:rPr>
        <w:t xml:space="preserve">would be highly unlikely in </w:t>
      </w:r>
      <w:r w:rsidR="00494798">
        <w:rPr>
          <w:rFonts w:ascii="Times New Roman" w:eastAsia="Times New Roman" w:hAnsi="Times New Roman" w:cs="Times New Roman"/>
          <w:color w:val="000000"/>
          <w:shd w:val="clear" w:color="auto" w:fill="FFFFFF"/>
          <w:lang w:val="en-CA"/>
        </w:rPr>
        <w:t>an account of c</w:t>
      </w:r>
      <w:r w:rsidR="00671F2F">
        <w:rPr>
          <w:rFonts w:ascii="Times New Roman" w:eastAsia="Times New Roman" w:hAnsi="Times New Roman" w:cs="Times New Roman"/>
          <w:color w:val="000000"/>
          <w:shd w:val="clear" w:color="auto" w:fill="FFFFFF"/>
          <w:lang w:val="en-CA"/>
        </w:rPr>
        <w:t>hoice that simply assumes regression to the mean</w:t>
      </w:r>
      <w:r w:rsidR="007E2FAE">
        <w:rPr>
          <w:rFonts w:ascii="Times New Roman" w:eastAsia="Times New Roman" w:hAnsi="Times New Roman" w:cs="Times New Roman"/>
          <w:color w:val="000000"/>
          <w:shd w:val="clear" w:color="auto" w:fill="FFFFFF"/>
          <w:lang w:val="en-CA"/>
        </w:rPr>
        <w:t xml:space="preserve">. </w:t>
      </w:r>
      <w:r w:rsidR="0030310E">
        <w:rPr>
          <w:rFonts w:ascii="Times New Roman" w:eastAsia="Times New Roman" w:hAnsi="Times New Roman" w:cs="Times New Roman"/>
          <w:color w:val="000000"/>
          <w:shd w:val="clear" w:color="auto" w:fill="FFFFFF"/>
          <w:lang w:val="en-CA"/>
        </w:rPr>
        <w:t xml:space="preserve">We now report these analyses as part of supplementary note </w:t>
      </w:r>
      <w:r w:rsidR="008D72B5">
        <w:rPr>
          <w:rFonts w:ascii="Times New Roman" w:eastAsia="Times New Roman" w:hAnsi="Times New Roman" w:cs="Times New Roman"/>
          <w:color w:val="000000"/>
          <w:shd w:val="clear" w:color="auto" w:fill="FFFFFF"/>
          <w:lang w:val="en-CA"/>
        </w:rPr>
        <w:t xml:space="preserve">1 </w:t>
      </w:r>
      <w:r w:rsidR="0030310E">
        <w:rPr>
          <w:rFonts w:ascii="Times New Roman" w:eastAsia="Times New Roman" w:hAnsi="Times New Roman" w:cs="Times New Roman"/>
          <w:color w:val="000000"/>
          <w:shd w:val="clear" w:color="auto" w:fill="FFFFFF"/>
          <w:lang w:val="en-CA"/>
        </w:rPr>
        <w:t>and make mention of it in the main paper in the results section (Pg</w:t>
      </w:r>
      <w:ins w:id="2" w:author="Cendri Hutcherson" w:date="2020-04-07T08:36:00Z">
        <w:r w:rsidR="002420DF">
          <w:rPr>
            <w:rFonts w:ascii="Times New Roman" w:eastAsia="Times New Roman" w:hAnsi="Times New Roman" w:cs="Times New Roman"/>
            <w:color w:val="000000"/>
            <w:shd w:val="clear" w:color="auto" w:fill="FFFFFF"/>
            <w:lang w:val="en-CA"/>
          </w:rPr>
          <w:t>.</w:t>
        </w:r>
      </w:ins>
      <w:r w:rsidR="0030310E">
        <w:rPr>
          <w:rFonts w:ascii="Times New Roman" w:eastAsia="Times New Roman" w:hAnsi="Times New Roman" w:cs="Times New Roman"/>
          <w:color w:val="000000"/>
          <w:shd w:val="clear" w:color="auto" w:fill="FFFFFF"/>
          <w:lang w:val="en-CA"/>
        </w:rPr>
        <w:t xml:space="preserve"> </w:t>
      </w:r>
      <w:r w:rsidR="008D72B5">
        <w:rPr>
          <w:rFonts w:ascii="Times New Roman" w:eastAsia="Times New Roman" w:hAnsi="Times New Roman" w:cs="Times New Roman"/>
          <w:color w:val="000000"/>
          <w:shd w:val="clear" w:color="auto" w:fill="FFFFFF"/>
          <w:lang w:val="en-CA"/>
        </w:rPr>
        <w:t>8</w:t>
      </w:r>
      <w:r w:rsidR="0030310E">
        <w:rPr>
          <w:rFonts w:ascii="Times New Roman" w:eastAsia="Times New Roman" w:hAnsi="Times New Roman" w:cs="Times New Roman"/>
          <w:color w:val="000000"/>
          <w:shd w:val="clear" w:color="auto" w:fill="FFFFFF"/>
          <w:lang w:val="en-CA"/>
        </w:rPr>
        <w:t>).</w:t>
      </w:r>
    </w:p>
    <w:p w14:paraId="0DB02496" w14:textId="77777777" w:rsidR="005678AA" w:rsidRDefault="005678AA" w:rsidP="005678AA">
      <w:pPr>
        <w:rPr>
          <w:rFonts w:ascii="Times New Roman" w:eastAsia="Times New Roman" w:hAnsi="Times New Roman" w:cs="Times New Roman"/>
          <w:color w:val="000000"/>
          <w:shd w:val="clear" w:color="auto" w:fill="FFFFFF"/>
          <w:lang w:val="en-CA"/>
        </w:rPr>
      </w:pPr>
    </w:p>
    <w:p w14:paraId="5F80574F" w14:textId="77777777" w:rsidR="005678AA" w:rsidRDefault="00D20667" w:rsidP="005678AA">
      <w:pPr>
        <w:rPr>
          <w:rFonts w:ascii="Times New Roman" w:eastAsia="Times New Roman" w:hAnsi="Times New Roman" w:cs="Times New Roman"/>
          <w:color w:val="000000"/>
          <w:lang w:val="en-CA"/>
        </w:rPr>
      </w:pPr>
      <w:r w:rsidRPr="00D20667">
        <w:rPr>
          <w:rFonts w:ascii="Times New Roman" w:eastAsia="Times New Roman" w:hAnsi="Times New Roman" w:cs="Times New Roman"/>
          <w:b/>
          <w:bCs/>
          <w:i/>
          <w:iCs/>
          <w:color w:val="000000"/>
          <w:shd w:val="clear" w:color="auto" w:fill="FFFFFF"/>
          <w:lang w:val="en-CA"/>
        </w:rPr>
        <w:t>- The authors note that they will provide the code and the data (only on) reasonable request. According to current standards of transparency, they should be made directly available at OSF.</w:t>
      </w:r>
      <w:r w:rsidRPr="00D20667">
        <w:rPr>
          <w:rFonts w:ascii="Times New Roman" w:eastAsia="Times New Roman" w:hAnsi="Times New Roman" w:cs="Times New Roman"/>
          <w:b/>
          <w:bCs/>
          <w:i/>
          <w:iCs/>
          <w:color w:val="000000"/>
          <w:lang w:val="en-CA"/>
        </w:rPr>
        <w:br/>
      </w:r>
    </w:p>
    <w:p w14:paraId="69D49C6C" w14:textId="45696DA2" w:rsidR="009C46FA" w:rsidRDefault="005678AA" w:rsidP="009C46FA">
      <w:pPr>
        <w:rPr>
          <w:rFonts w:ascii="Times New Roman" w:eastAsia="Times New Roman" w:hAnsi="Times New Roman" w:cs="Times New Roman"/>
          <w:color w:val="000000"/>
          <w:lang w:val="en-CA"/>
        </w:rPr>
      </w:pPr>
      <w:r>
        <w:rPr>
          <w:rFonts w:ascii="Times New Roman" w:eastAsia="Times New Roman" w:hAnsi="Times New Roman" w:cs="Times New Roman"/>
          <w:color w:val="000000"/>
          <w:lang w:val="en-CA"/>
        </w:rPr>
        <w:t>While we agree with the reviewer and editor that</w:t>
      </w:r>
      <w:r w:rsidR="00EA21B0">
        <w:rPr>
          <w:rFonts w:ascii="Times New Roman" w:eastAsia="Times New Roman" w:hAnsi="Times New Roman" w:cs="Times New Roman"/>
          <w:color w:val="000000"/>
          <w:lang w:val="en-CA"/>
        </w:rPr>
        <w:t xml:space="preserve"> direct access to all code and data would be ideal for purposes of transparency, the data reported in </w:t>
      </w:r>
      <w:del w:id="3" w:author="Cendri Hutcherson" w:date="2020-04-07T08:37:00Z">
        <w:r w:rsidR="00EA21B0" w:rsidDel="002420DF">
          <w:rPr>
            <w:rFonts w:ascii="Times New Roman" w:eastAsia="Times New Roman" w:hAnsi="Times New Roman" w:cs="Times New Roman"/>
            <w:color w:val="000000"/>
            <w:lang w:val="en-CA"/>
          </w:rPr>
          <w:delText xml:space="preserve">these </w:delText>
        </w:r>
      </w:del>
      <w:ins w:id="4" w:author="Cendri Hutcherson" w:date="2020-04-07T08:37:00Z">
        <w:r w:rsidR="002420DF">
          <w:rPr>
            <w:rFonts w:ascii="Times New Roman" w:eastAsia="Times New Roman" w:hAnsi="Times New Roman" w:cs="Times New Roman"/>
            <w:color w:val="000000"/>
            <w:lang w:val="en-CA"/>
          </w:rPr>
          <w:t xml:space="preserve">the in-lab </w:t>
        </w:r>
      </w:ins>
      <w:r w:rsidR="00EA21B0">
        <w:rPr>
          <w:rFonts w:ascii="Times New Roman" w:eastAsia="Times New Roman" w:hAnsi="Times New Roman" w:cs="Times New Roman"/>
          <w:color w:val="000000"/>
          <w:lang w:val="en-CA"/>
        </w:rPr>
        <w:t xml:space="preserve">studies were collected </w:t>
      </w:r>
      <w:r w:rsidR="00A362F4">
        <w:rPr>
          <w:rFonts w:ascii="Times New Roman" w:eastAsia="Times New Roman" w:hAnsi="Times New Roman" w:cs="Times New Roman"/>
          <w:color w:val="000000"/>
          <w:lang w:val="en-CA"/>
        </w:rPr>
        <w:t xml:space="preserve">at a time when </w:t>
      </w:r>
      <w:r w:rsidR="00EA21B0">
        <w:rPr>
          <w:rFonts w:ascii="Times New Roman" w:eastAsia="Times New Roman" w:hAnsi="Times New Roman" w:cs="Times New Roman"/>
          <w:color w:val="000000"/>
          <w:lang w:val="en-CA"/>
        </w:rPr>
        <w:t xml:space="preserve">such practice was not </w:t>
      </w:r>
      <w:r w:rsidR="00A362F4">
        <w:rPr>
          <w:rFonts w:ascii="Times New Roman" w:eastAsia="Times New Roman" w:hAnsi="Times New Roman" w:cs="Times New Roman"/>
          <w:color w:val="000000"/>
          <w:lang w:val="en-CA"/>
        </w:rPr>
        <w:t xml:space="preserve">yet </w:t>
      </w:r>
      <w:r w:rsidR="00EA21B0">
        <w:rPr>
          <w:rFonts w:ascii="Times New Roman" w:eastAsia="Times New Roman" w:hAnsi="Times New Roman" w:cs="Times New Roman"/>
          <w:color w:val="000000"/>
          <w:lang w:val="en-CA"/>
        </w:rPr>
        <w:t>standard</w:t>
      </w:r>
      <w:r w:rsidR="00A362F4">
        <w:rPr>
          <w:rFonts w:ascii="Times New Roman" w:eastAsia="Times New Roman" w:hAnsi="Times New Roman" w:cs="Times New Roman"/>
          <w:color w:val="000000"/>
          <w:lang w:val="en-CA"/>
        </w:rPr>
        <w:t xml:space="preserve"> (which we note with amazement was not such a long time ago!)</w:t>
      </w:r>
      <w:r w:rsidR="00EA21B0">
        <w:rPr>
          <w:rFonts w:ascii="Times New Roman" w:eastAsia="Times New Roman" w:hAnsi="Times New Roman" w:cs="Times New Roman"/>
          <w:color w:val="000000"/>
          <w:lang w:val="en-CA"/>
        </w:rPr>
        <w:t xml:space="preserve">. As a result, the ethics protocols under which this data was collected only </w:t>
      </w:r>
      <w:r w:rsidR="003B4C22">
        <w:rPr>
          <w:rFonts w:ascii="Times New Roman" w:eastAsia="Times New Roman" w:hAnsi="Times New Roman" w:cs="Times New Roman"/>
          <w:color w:val="000000"/>
          <w:lang w:val="en-CA"/>
        </w:rPr>
        <w:t xml:space="preserve">permits </w:t>
      </w:r>
      <w:r w:rsidR="00EA21B0">
        <w:rPr>
          <w:rFonts w:ascii="Times New Roman" w:eastAsia="Times New Roman" w:hAnsi="Times New Roman" w:cs="Times New Roman"/>
          <w:color w:val="000000"/>
          <w:lang w:val="en-CA"/>
        </w:rPr>
        <w:t xml:space="preserve">sharing of participants’ data upon reasonable request to the author. </w:t>
      </w:r>
      <w:r w:rsidR="009C46FA">
        <w:rPr>
          <w:rFonts w:ascii="Times New Roman" w:eastAsia="Times New Roman" w:hAnsi="Times New Roman" w:cs="Times New Roman"/>
          <w:color w:val="000000"/>
          <w:lang w:val="en-CA"/>
        </w:rPr>
        <w:t xml:space="preserve">We </w:t>
      </w:r>
      <w:ins w:id="5" w:author="Cendri Hutcherson" w:date="2020-04-07T08:37:00Z">
        <w:r w:rsidR="002420DF">
          <w:rPr>
            <w:rFonts w:ascii="Times New Roman" w:eastAsia="Times New Roman" w:hAnsi="Times New Roman" w:cs="Times New Roman"/>
            <w:color w:val="000000"/>
            <w:lang w:val="en-CA"/>
          </w:rPr>
          <w:t>have</w:t>
        </w:r>
      </w:ins>
      <w:del w:id="6" w:author="Cendri Hutcherson" w:date="2020-04-07T08:37:00Z">
        <w:r w:rsidR="003B4C22" w:rsidDel="002420DF">
          <w:rPr>
            <w:rFonts w:ascii="Times New Roman" w:eastAsia="Times New Roman" w:hAnsi="Times New Roman" w:cs="Times New Roman"/>
            <w:color w:val="000000"/>
            <w:lang w:val="en-CA"/>
          </w:rPr>
          <w:delText>will</w:delText>
        </w:r>
      </w:del>
      <w:r w:rsidR="009C46FA">
        <w:rPr>
          <w:rFonts w:ascii="Times New Roman" w:eastAsia="Times New Roman" w:hAnsi="Times New Roman" w:cs="Times New Roman"/>
          <w:color w:val="000000"/>
          <w:lang w:val="en-CA"/>
        </w:rPr>
        <w:t xml:space="preserve"> submit</w:t>
      </w:r>
      <w:ins w:id="7" w:author="Cendri Hutcherson" w:date="2020-04-07T08:37:00Z">
        <w:r w:rsidR="002420DF">
          <w:rPr>
            <w:rFonts w:ascii="Times New Roman" w:eastAsia="Times New Roman" w:hAnsi="Times New Roman" w:cs="Times New Roman"/>
            <w:color w:val="000000"/>
            <w:lang w:val="en-CA"/>
          </w:rPr>
          <w:t>ted</w:t>
        </w:r>
      </w:ins>
      <w:r w:rsidR="009C46FA">
        <w:rPr>
          <w:rFonts w:ascii="Times New Roman" w:eastAsia="Times New Roman" w:hAnsi="Times New Roman" w:cs="Times New Roman"/>
          <w:color w:val="000000"/>
          <w:lang w:val="en-CA"/>
        </w:rPr>
        <w:t xml:space="preserve"> an amendment to the relevant ethics committee to obtain permission to make the de-identified data available on an OSF repository</w:t>
      </w:r>
      <w:r w:rsidR="004071E3">
        <w:rPr>
          <w:rFonts w:ascii="Times New Roman" w:eastAsia="Times New Roman" w:hAnsi="Times New Roman" w:cs="Times New Roman"/>
          <w:color w:val="000000"/>
          <w:lang w:val="en-CA"/>
        </w:rPr>
        <w:t xml:space="preserve"> as requested.</w:t>
      </w:r>
      <w:r w:rsidR="00A362F4">
        <w:rPr>
          <w:rFonts w:ascii="Times New Roman" w:eastAsia="Times New Roman" w:hAnsi="Times New Roman" w:cs="Times New Roman"/>
          <w:color w:val="000000"/>
          <w:lang w:val="en-CA"/>
        </w:rPr>
        <w:t xml:space="preserve"> Should this amendment be approved before publication of the paper, we will update all relevant references to include a link to the data. The code </w:t>
      </w:r>
      <w:r w:rsidR="00DC2BFB">
        <w:rPr>
          <w:rFonts w:ascii="Times New Roman" w:eastAsia="Times New Roman" w:hAnsi="Times New Roman" w:cs="Times New Roman"/>
          <w:color w:val="000000"/>
          <w:lang w:val="en-CA"/>
        </w:rPr>
        <w:t xml:space="preserve">will </w:t>
      </w:r>
      <w:r w:rsidR="00A362F4">
        <w:rPr>
          <w:rFonts w:ascii="Times New Roman" w:eastAsia="Times New Roman" w:hAnsi="Times New Roman" w:cs="Times New Roman"/>
          <w:color w:val="000000"/>
          <w:lang w:val="en-CA"/>
        </w:rPr>
        <w:t>be made</w:t>
      </w:r>
      <w:r w:rsidR="00DC2BFB">
        <w:rPr>
          <w:rFonts w:ascii="Times New Roman" w:eastAsia="Times New Roman" w:hAnsi="Times New Roman" w:cs="Times New Roman"/>
          <w:color w:val="000000"/>
          <w:lang w:val="en-CA"/>
        </w:rPr>
        <w:t xml:space="preserve"> publicly</w:t>
      </w:r>
      <w:r w:rsidR="00A362F4">
        <w:rPr>
          <w:rFonts w:ascii="Times New Roman" w:eastAsia="Times New Roman" w:hAnsi="Times New Roman" w:cs="Times New Roman"/>
          <w:color w:val="000000"/>
          <w:lang w:val="en-CA"/>
        </w:rPr>
        <w:t xml:space="preserve"> available at the following link: </w:t>
      </w:r>
      <w:hyperlink r:id="rId6" w:history="1">
        <w:r w:rsidR="00DC2BFB" w:rsidRPr="00DC2BFB">
          <w:rPr>
            <w:rStyle w:val="Hyperlink"/>
            <w:rFonts w:ascii="Times New Roman" w:eastAsia="Times New Roman" w:hAnsi="Times New Roman" w:cs="Times New Roman"/>
            <w:lang w:val="en-CA"/>
          </w:rPr>
          <w:t>https://osf.io/vf6a5/</w:t>
        </w:r>
      </w:hyperlink>
      <w:r w:rsidR="00DC2BFB">
        <w:rPr>
          <w:rFonts w:ascii="Times New Roman" w:eastAsia="Times New Roman" w:hAnsi="Times New Roman" w:cs="Times New Roman"/>
          <w:color w:val="000000"/>
          <w:lang w:val="en-CA"/>
        </w:rPr>
        <w:t xml:space="preserve"> following acceptance of the manuscript</w:t>
      </w:r>
      <w:ins w:id="8" w:author="Cendri Hutcherson" w:date="2020-04-07T08:37:00Z">
        <w:r w:rsidR="002420DF">
          <w:rPr>
            <w:rFonts w:ascii="Times New Roman" w:eastAsia="Times New Roman" w:hAnsi="Times New Roman" w:cs="Times New Roman"/>
            <w:color w:val="000000"/>
            <w:lang w:val="en-CA"/>
          </w:rPr>
          <w:t>. We have</w:t>
        </w:r>
      </w:ins>
      <w:del w:id="9" w:author="Cendri Hutcherson" w:date="2020-04-07T08:37:00Z">
        <w:r w:rsidR="00C46444" w:rsidDel="002420DF">
          <w:rPr>
            <w:rFonts w:ascii="Times New Roman" w:eastAsia="Times New Roman" w:hAnsi="Times New Roman" w:cs="Times New Roman"/>
            <w:color w:val="000000"/>
            <w:lang w:val="en-CA"/>
          </w:rPr>
          <w:delText xml:space="preserve"> and</w:delText>
        </w:r>
      </w:del>
      <w:r w:rsidR="00C46444">
        <w:rPr>
          <w:rFonts w:ascii="Times New Roman" w:eastAsia="Times New Roman" w:hAnsi="Times New Roman" w:cs="Times New Roman"/>
          <w:color w:val="000000"/>
          <w:lang w:val="en-CA"/>
        </w:rPr>
        <w:t xml:space="preserve"> included this link on </w:t>
      </w:r>
      <w:proofErr w:type="spellStart"/>
      <w:proofErr w:type="gramStart"/>
      <w:r w:rsidR="00C46444">
        <w:rPr>
          <w:rFonts w:ascii="Times New Roman" w:eastAsia="Times New Roman" w:hAnsi="Times New Roman" w:cs="Times New Roman"/>
          <w:color w:val="000000"/>
          <w:lang w:val="en-CA"/>
        </w:rPr>
        <w:t>pg</w:t>
      </w:r>
      <w:proofErr w:type="spellEnd"/>
      <w:proofErr w:type="gramEnd"/>
      <w:r w:rsidR="00C46444">
        <w:rPr>
          <w:rFonts w:ascii="Times New Roman" w:eastAsia="Times New Roman" w:hAnsi="Times New Roman" w:cs="Times New Roman"/>
          <w:color w:val="000000"/>
          <w:lang w:val="en-CA"/>
        </w:rPr>
        <w:t xml:space="preserve"> 42 of the main paper</w:t>
      </w:r>
      <w:r w:rsidR="00DC2BFB">
        <w:rPr>
          <w:rFonts w:ascii="Times New Roman" w:eastAsia="Times New Roman" w:hAnsi="Times New Roman" w:cs="Times New Roman"/>
          <w:color w:val="000000"/>
          <w:lang w:val="en-CA"/>
        </w:rPr>
        <w:t xml:space="preserve">. Here is a corresponding view-only link to the </w:t>
      </w:r>
      <w:r w:rsidR="00C46444">
        <w:rPr>
          <w:rFonts w:ascii="Times New Roman" w:eastAsia="Times New Roman" w:hAnsi="Times New Roman" w:cs="Times New Roman"/>
          <w:color w:val="000000"/>
          <w:lang w:val="en-CA"/>
        </w:rPr>
        <w:t>repository</w:t>
      </w:r>
      <w:r w:rsidR="00DC2BFB">
        <w:rPr>
          <w:rFonts w:ascii="Times New Roman" w:eastAsia="Times New Roman" w:hAnsi="Times New Roman" w:cs="Times New Roman"/>
          <w:color w:val="000000"/>
          <w:lang w:val="en-CA"/>
        </w:rPr>
        <w:t xml:space="preserve">: </w:t>
      </w:r>
      <w:hyperlink r:id="rId7" w:history="1">
        <w:r w:rsidR="00DC2BFB" w:rsidRPr="00AB7FFD">
          <w:rPr>
            <w:rStyle w:val="Hyperlink"/>
            <w:rFonts w:ascii="Times New Roman" w:eastAsia="Times New Roman" w:hAnsi="Times New Roman" w:cs="Times New Roman"/>
            <w:lang w:val="en-CA"/>
          </w:rPr>
          <w:t>https://osf.io/vf6a5/?view_only=d0ca47b6abe441b59765f29df9611272</w:t>
        </w:r>
      </w:hyperlink>
      <w:r w:rsidR="00DC2BFB">
        <w:rPr>
          <w:rFonts w:ascii="Times New Roman" w:eastAsia="Times New Roman" w:hAnsi="Times New Roman" w:cs="Times New Roman"/>
          <w:color w:val="000000"/>
          <w:lang w:val="en-CA"/>
        </w:rPr>
        <w:t xml:space="preserve">. </w:t>
      </w:r>
    </w:p>
    <w:p w14:paraId="55465355" w14:textId="77777777" w:rsidR="009C46FA" w:rsidRPr="009C46FA" w:rsidRDefault="009C46FA" w:rsidP="009C46FA">
      <w:pPr>
        <w:rPr>
          <w:rFonts w:ascii="Times New Roman" w:eastAsia="Times New Roman" w:hAnsi="Times New Roman" w:cs="Times New Roman"/>
          <w:b/>
          <w:bCs/>
          <w:color w:val="000000"/>
          <w:shd w:val="clear" w:color="auto" w:fill="FFFFFF"/>
          <w:lang w:val="en-CA"/>
        </w:rPr>
      </w:pPr>
    </w:p>
    <w:p w14:paraId="6A5EECE9" w14:textId="293E6DA3" w:rsidR="00EA21B0" w:rsidRDefault="00D20667" w:rsidP="005678AA">
      <w:pPr>
        <w:rPr>
          <w:rFonts w:ascii="Times New Roman" w:eastAsia="Times New Roman" w:hAnsi="Times New Roman" w:cs="Times New Roman"/>
          <w:color w:val="000000"/>
          <w:lang w:val="en-CA"/>
        </w:rPr>
      </w:pPr>
      <w:r w:rsidRPr="00D20667">
        <w:rPr>
          <w:rFonts w:ascii="Times New Roman" w:eastAsia="Times New Roman" w:hAnsi="Times New Roman" w:cs="Times New Roman"/>
          <w:b/>
          <w:bCs/>
          <w:i/>
          <w:iCs/>
          <w:color w:val="000000"/>
          <w:shd w:val="clear" w:color="auto" w:fill="FFFFFF"/>
          <w:lang w:val="en-CA"/>
        </w:rPr>
        <w:t>- For the new study, the frequency with which all information was inspected should be reported in the main text and the analysis should also be run with only the trials in which all pieces of information are inspected. It is crucial that the results are not only driven by the fact that people do not look at the other outcomes. </w:t>
      </w:r>
      <w:r w:rsidRPr="00D20667">
        <w:rPr>
          <w:rFonts w:ascii="Times New Roman" w:eastAsia="Times New Roman" w:hAnsi="Times New Roman" w:cs="Times New Roman"/>
          <w:b/>
          <w:bCs/>
          <w:i/>
          <w:iCs/>
          <w:color w:val="000000"/>
          <w:lang w:val="en-CA"/>
        </w:rPr>
        <w:br/>
      </w:r>
    </w:p>
    <w:p w14:paraId="405F2EC5" w14:textId="789FCC0B" w:rsidR="00E5171B" w:rsidRDefault="00EA21B0" w:rsidP="00E5171B">
      <w:pPr>
        <w:rPr>
          <w:rFonts w:ascii="Times New Roman" w:eastAsia="Times New Roman" w:hAnsi="Times New Roman" w:cs="Times New Roman"/>
          <w:color w:val="000000"/>
          <w:lang w:val="en-CA"/>
        </w:rPr>
      </w:pPr>
      <w:r>
        <w:rPr>
          <w:rFonts w:ascii="Times New Roman" w:eastAsia="Times New Roman" w:hAnsi="Times New Roman" w:cs="Times New Roman"/>
          <w:color w:val="000000"/>
          <w:lang w:val="en-CA"/>
        </w:rPr>
        <w:t xml:space="preserve">We </w:t>
      </w:r>
      <w:r w:rsidR="00A362F4">
        <w:rPr>
          <w:rFonts w:ascii="Times New Roman" w:eastAsia="Times New Roman" w:hAnsi="Times New Roman" w:cs="Times New Roman"/>
          <w:color w:val="000000"/>
          <w:lang w:val="en-CA"/>
        </w:rPr>
        <w:t xml:space="preserve">agree with </w:t>
      </w:r>
      <w:r>
        <w:rPr>
          <w:rFonts w:ascii="Times New Roman" w:eastAsia="Times New Roman" w:hAnsi="Times New Roman" w:cs="Times New Roman"/>
          <w:color w:val="000000"/>
          <w:lang w:val="en-CA"/>
        </w:rPr>
        <w:t xml:space="preserve">the reviewer </w:t>
      </w:r>
      <w:r w:rsidR="00A362F4">
        <w:rPr>
          <w:rFonts w:ascii="Times New Roman" w:eastAsia="Times New Roman" w:hAnsi="Times New Roman" w:cs="Times New Roman"/>
          <w:color w:val="000000"/>
          <w:lang w:val="en-CA"/>
        </w:rPr>
        <w:t>that it is important to know which of the</w:t>
      </w:r>
      <w:r>
        <w:rPr>
          <w:rFonts w:ascii="Times New Roman" w:eastAsia="Times New Roman" w:hAnsi="Times New Roman" w:cs="Times New Roman"/>
          <w:color w:val="000000"/>
          <w:lang w:val="en-CA"/>
        </w:rPr>
        <w:t xml:space="preserve"> multiple possible mechanisms through which attention </w:t>
      </w:r>
      <w:r w:rsidR="00A362F4">
        <w:rPr>
          <w:rFonts w:ascii="Times New Roman" w:eastAsia="Times New Roman" w:hAnsi="Times New Roman" w:cs="Times New Roman"/>
          <w:color w:val="000000"/>
          <w:lang w:val="en-CA"/>
        </w:rPr>
        <w:t xml:space="preserve">interacts with time pressure to </w:t>
      </w:r>
      <w:r>
        <w:rPr>
          <w:rFonts w:ascii="Times New Roman" w:eastAsia="Times New Roman" w:hAnsi="Times New Roman" w:cs="Times New Roman"/>
          <w:color w:val="000000"/>
          <w:lang w:val="en-CA"/>
        </w:rPr>
        <w:t>affect the decision-making process</w:t>
      </w:r>
      <w:r w:rsidR="00A362F4">
        <w:rPr>
          <w:rFonts w:ascii="Times New Roman" w:eastAsia="Times New Roman" w:hAnsi="Times New Roman" w:cs="Times New Roman"/>
          <w:color w:val="000000"/>
          <w:lang w:val="en-CA"/>
        </w:rPr>
        <w:t xml:space="preserve">. It is in fact </w:t>
      </w:r>
      <w:r w:rsidR="00A362F4">
        <w:rPr>
          <w:rFonts w:ascii="Times New Roman" w:eastAsia="Times New Roman" w:hAnsi="Times New Roman" w:cs="Times New Roman"/>
          <w:i/>
          <w:color w:val="000000"/>
          <w:lang w:val="en-CA"/>
        </w:rPr>
        <w:t xml:space="preserve">precisely </w:t>
      </w:r>
      <w:r w:rsidR="00A362F4">
        <w:rPr>
          <w:rFonts w:ascii="Times New Roman" w:eastAsia="Times New Roman" w:hAnsi="Times New Roman" w:cs="Times New Roman"/>
          <w:color w:val="000000"/>
          <w:lang w:val="en-CA"/>
        </w:rPr>
        <w:t xml:space="preserve">this point that we are trying to make: that time pressure can both amplify attentional biases to acquire certain pieces of information search, and then can also truncate the search process before all information has been fully comprehended. As we </w:t>
      </w:r>
      <w:ins w:id="10" w:author="Cendri Hutcherson" w:date="2020-04-07T08:38:00Z">
        <w:r w:rsidR="002420DF">
          <w:rPr>
            <w:rFonts w:ascii="Times New Roman" w:eastAsia="Times New Roman" w:hAnsi="Times New Roman" w:cs="Times New Roman"/>
            <w:color w:val="000000"/>
            <w:lang w:val="en-CA"/>
          </w:rPr>
          <w:t xml:space="preserve">originally </w:t>
        </w:r>
      </w:ins>
      <w:r w:rsidR="00A362F4">
        <w:rPr>
          <w:rFonts w:ascii="Times New Roman" w:eastAsia="Times New Roman" w:hAnsi="Times New Roman" w:cs="Times New Roman"/>
          <w:color w:val="000000"/>
          <w:lang w:val="en-CA"/>
        </w:rPr>
        <w:t xml:space="preserve">state on pg. </w:t>
      </w:r>
      <w:r w:rsidR="002D28D0">
        <w:rPr>
          <w:rFonts w:ascii="Times New Roman" w:eastAsia="Times New Roman" w:hAnsi="Times New Roman" w:cs="Times New Roman"/>
          <w:color w:val="000000"/>
          <w:lang w:val="en-CA"/>
        </w:rPr>
        <w:t>4</w:t>
      </w:r>
      <w:r w:rsidR="000C6DBD">
        <w:rPr>
          <w:rFonts w:ascii="Times New Roman" w:eastAsia="Times New Roman" w:hAnsi="Times New Roman" w:cs="Times New Roman"/>
          <w:color w:val="000000"/>
          <w:lang w:val="en-CA"/>
        </w:rPr>
        <w:t>,</w:t>
      </w:r>
      <w:r w:rsidR="002D28D0">
        <w:rPr>
          <w:rFonts w:ascii="Times New Roman" w:eastAsia="Times New Roman" w:hAnsi="Times New Roman" w:cs="Times New Roman"/>
          <w:color w:val="000000"/>
          <w:lang w:val="en-CA"/>
        </w:rPr>
        <w:t xml:space="preserve"> </w:t>
      </w:r>
      <w:r w:rsidR="00A362F4">
        <w:rPr>
          <w:rFonts w:ascii="Times New Roman" w:eastAsia="Times New Roman" w:hAnsi="Times New Roman" w:cs="Times New Roman"/>
          <w:color w:val="000000"/>
          <w:lang w:val="en-CA"/>
        </w:rPr>
        <w:t>“</w:t>
      </w:r>
      <w:r w:rsidR="00E5171B" w:rsidRPr="00E5171B">
        <w:rPr>
          <w:rFonts w:ascii="Times New Roman" w:eastAsia="Times New Roman" w:hAnsi="Times New Roman" w:cs="Times New Roman"/>
          <w:color w:val="000000"/>
        </w:rPr>
        <w:t>Such a model is consistent with</w:t>
      </w:r>
      <w:r w:rsidR="00E5171B">
        <w:rPr>
          <w:rFonts w:ascii="Times New Roman" w:eastAsia="Times New Roman" w:hAnsi="Times New Roman" w:cs="Times New Roman"/>
          <w:color w:val="000000"/>
        </w:rPr>
        <w:t xml:space="preserve"> </w:t>
      </w:r>
      <w:r w:rsidR="00E5171B" w:rsidRPr="00E5171B">
        <w:rPr>
          <w:rFonts w:ascii="Times New Roman" w:eastAsia="Times New Roman" w:hAnsi="Times New Roman" w:cs="Times New Roman"/>
          <w:color w:val="000000"/>
        </w:rPr>
        <w:t>research showing that selfish individuals attend more to information about self-interest while</w:t>
      </w:r>
      <w:r w:rsidR="00E5171B">
        <w:rPr>
          <w:rFonts w:ascii="Times New Roman" w:eastAsia="Times New Roman" w:hAnsi="Times New Roman" w:cs="Times New Roman"/>
          <w:color w:val="000000"/>
        </w:rPr>
        <w:t xml:space="preserve"> </w:t>
      </w:r>
      <w:r w:rsidR="00E5171B" w:rsidRPr="00E5171B">
        <w:rPr>
          <w:rFonts w:ascii="Times New Roman" w:eastAsia="Times New Roman" w:hAnsi="Times New Roman" w:cs="Times New Roman"/>
          <w:color w:val="000000"/>
        </w:rPr>
        <w:t>prosocial individuals attend more to information about the welfare of others, but goes a step</w:t>
      </w:r>
      <w:r w:rsidR="00E5171B">
        <w:rPr>
          <w:rFonts w:ascii="Times New Roman" w:eastAsia="Times New Roman" w:hAnsi="Times New Roman" w:cs="Times New Roman"/>
          <w:color w:val="000000"/>
        </w:rPr>
        <w:t xml:space="preserve"> </w:t>
      </w:r>
      <w:r w:rsidR="00E5171B" w:rsidRPr="00E5171B">
        <w:rPr>
          <w:rFonts w:ascii="Times New Roman" w:eastAsia="Times New Roman" w:hAnsi="Times New Roman" w:cs="Times New Roman"/>
          <w:color w:val="000000"/>
        </w:rPr>
        <w:t>further in suggesting that time pressure (which may force individuals to make fast rather than</w:t>
      </w:r>
      <w:r w:rsidR="00E5171B">
        <w:rPr>
          <w:rFonts w:ascii="Times New Roman" w:eastAsia="Times New Roman" w:hAnsi="Times New Roman" w:cs="Times New Roman"/>
          <w:color w:val="000000"/>
        </w:rPr>
        <w:t xml:space="preserve"> </w:t>
      </w:r>
      <w:r w:rsidR="00E5171B" w:rsidRPr="00E5171B">
        <w:rPr>
          <w:rFonts w:ascii="Times New Roman" w:eastAsia="Times New Roman" w:hAnsi="Times New Roman" w:cs="Times New Roman"/>
          <w:color w:val="000000"/>
        </w:rPr>
        <w:t>fully-informed choices) should amplify the strategic deployment of attention towards</w:t>
      </w:r>
      <w:r w:rsidR="00E5171B">
        <w:rPr>
          <w:rFonts w:ascii="Times New Roman" w:eastAsia="Times New Roman" w:hAnsi="Times New Roman" w:cs="Times New Roman"/>
          <w:color w:val="000000"/>
        </w:rPr>
        <w:t xml:space="preserve"> </w:t>
      </w:r>
      <w:r w:rsidR="00E5171B" w:rsidRPr="00E5171B">
        <w:rPr>
          <w:rFonts w:ascii="Times New Roman" w:eastAsia="Times New Roman" w:hAnsi="Times New Roman" w:cs="Times New Roman"/>
          <w:color w:val="000000"/>
        </w:rPr>
        <w:t>information prioritized by the individual</w:t>
      </w:r>
      <w:r w:rsidR="00E5171B">
        <w:rPr>
          <w:rFonts w:ascii="Times New Roman" w:eastAsia="Times New Roman" w:hAnsi="Times New Roman" w:cs="Times New Roman"/>
          <w:color w:val="000000"/>
        </w:rPr>
        <w:t>.”</w:t>
      </w:r>
      <w:r w:rsidR="00A362F4">
        <w:rPr>
          <w:rFonts w:ascii="Times New Roman" w:eastAsia="Times New Roman" w:hAnsi="Times New Roman" w:cs="Times New Roman"/>
          <w:color w:val="000000"/>
          <w:lang w:val="en-CA"/>
        </w:rPr>
        <w:t xml:space="preserve"> </w:t>
      </w:r>
      <w:r w:rsidR="00E5171B">
        <w:rPr>
          <w:rFonts w:ascii="Times New Roman" w:eastAsia="Times New Roman" w:hAnsi="Times New Roman" w:cs="Times New Roman"/>
          <w:color w:val="000000"/>
          <w:lang w:val="en-CA"/>
        </w:rPr>
        <w:t xml:space="preserve">Thus, our model actually explicitly predicts that the primary driver of behaviour change under time pressure should be the combination of where an individual looks first (due either to endogenous preferences or exogenous cues) and whether they acquire any further information. Our model </w:t>
      </w:r>
      <w:r w:rsidR="00E5171B">
        <w:rPr>
          <w:rFonts w:ascii="Times New Roman" w:eastAsia="Times New Roman" w:hAnsi="Times New Roman" w:cs="Times New Roman"/>
          <w:color w:val="000000"/>
          <w:lang w:val="en-CA"/>
        </w:rPr>
        <w:lastRenderedPageBreak/>
        <w:t>further suggests that people should be more strategic under time pressure, both about what information they acquire first, as well as whether and when they acquire additional information. The results of both Studies 1 and 2 are fully in line with this theory.</w:t>
      </w:r>
    </w:p>
    <w:p w14:paraId="57E51C6B" w14:textId="77777777" w:rsidR="00E5171B" w:rsidRDefault="00E5171B" w:rsidP="00E5171B">
      <w:pPr>
        <w:rPr>
          <w:rFonts w:ascii="Times New Roman" w:eastAsia="Times New Roman" w:hAnsi="Times New Roman" w:cs="Times New Roman"/>
          <w:color w:val="000000"/>
          <w:lang w:val="en-CA"/>
        </w:rPr>
      </w:pPr>
    </w:p>
    <w:p w14:paraId="0EC364D1" w14:textId="0EBB7C37" w:rsidR="00071B1C" w:rsidRPr="009310A4" w:rsidRDefault="00A711F7" w:rsidP="00E5171B">
      <w:pPr>
        <w:rPr>
          <w:rFonts w:ascii="Times New Roman" w:eastAsia="Times New Roman" w:hAnsi="Times New Roman" w:cs="Times New Roman"/>
          <w:color w:val="000000"/>
          <w:lang w:val="en-CA"/>
        </w:rPr>
      </w:pPr>
      <w:r>
        <w:rPr>
          <w:rFonts w:ascii="Times New Roman" w:eastAsia="Times New Roman" w:hAnsi="Times New Roman" w:cs="Times New Roman"/>
          <w:color w:val="000000"/>
          <w:lang w:val="en-CA"/>
        </w:rPr>
        <w:t>In our second study, w</w:t>
      </w:r>
      <w:r w:rsidR="00EA21B0">
        <w:rPr>
          <w:rFonts w:ascii="Times New Roman" w:eastAsia="Times New Roman" w:hAnsi="Times New Roman" w:cs="Times New Roman"/>
          <w:color w:val="000000"/>
          <w:lang w:val="en-CA"/>
        </w:rPr>
        <w:t>e find that participants</w:t>
      </w:r>
      <w:r w:rsidR="00F32381">
        <w:rPr>
          <w:rFonts w:ascii="Times New Roman" w:eastAsia="Times New Roman" w:hAnsi="Times New Roman" w:cs="Times New Roman"/>
          <w:color w:val="000000"/>
          <w:lang w:val="en-CA"/>
        </w:rPr>
        <w:t xml:space="preserve"> were </w:t>
      </w:r>
      <w:r w:rsidR="00E5171B">
        <w:rPr>
          <w:rFonts w:ascii="Times New Roman" w:eastAsia="Times New Roman" w:hAnsi="Times New Roman" w:cs="Times New Roman"/>
          <w:color w:val="000000"/>
          <w:lang w:val="en-CA"/>
        </w:rPr>
        <w:t xml:space="preserve">indeed </w:t>
      </w:r>
      <w:r w:rsidR="00F32381">
        <w:rPr>
          <w:rFonts w:ascii="Times New Roman" w:eastAsia="Times New Roman" w:hAnsi="Times New Roman" w:cs="Times New Roman"/>
          <w:color w:val="000000"/>
          <w:lang w:val="en-CA"/>
        </w:rPr>
        <w:t>less likely to inspect all information under high time pressure (</w:t>
      </w:r>
      <w:proofErr w:type="spellStart"/>
      <w:r w:rsidR="00F32381">
        <w:rPr>
          <w:rFonts w:ascii="Times New Roman" w:eastAsia="Times New Roman" w:hAnsi="Times New Roman" w:cs="Times New Roman"/>
          <w:color w:val="000000"/>
          <w:lang w:val="en-CA"/>
        </w:rPr>
        <w:t>M</w:t>
      </w:r>
      <w:r w:rsidR="00F32381">
        <w:rPr>
          <w:rFonts w:ascii="Times New Roman" w:eastAsia="Times New Roman" w:hAnsi="Times New Roman" w:cs="Times New Roman"/>
          <w:color w:val="000000"/>
          <w:vertAlign w:val="subscript"/>
          <w:lang w:val="en-CA"/>
        </w:rPr>
        <w:t>high</w:t>
      </w:r>
      <w:proofErr w:type="spellEnd"/>
      <w:r w:rsidR="00F32381">
        <w:rPr>
          <w:rFonts w:ascii="Times New Roman" w:eastAsia="Times New Roman" w:hAnsi="Times New Roman" w:cs="Times New Roman"/>
          <w:color w:val="000000"/>
          <w:lang w:val="en-CA"/>
        </w:rPr>
        <w:t xml:space="preserve"> = 75.32%) than low time pressure (</w:t>
      </w:r>
      <w:proofErr w:type="spellStart"/>
      <w:r w:rsidR="00F32381">
        <w:rPr>
          <w:rFonts w:ascii="Times New Roman" w:eastAsia="Times New Roman" w:hAnsi="Times New Roman" w:cs="Times New Roman"/>
          <w:color w:val="000000"/>
          <w:lang w:val="en-CA"/>
        </w:rPr>
        <w:t>M</w:t>
      </w:r>
      <w:r w:rsidR="00F32381">
        <w:rPr>
          <w:rFonts w:ascii="Times New Roman" w:eastAsia="Times New Roman" w:hAnsi="Times New Roman" w:cs="Times New Roman"/>
          <w:color w:val="000000"/>
          <w:vertAlign w:val="subscript"/>
          <w:lang w:val="en-CA"/>
        </w:rPr>
        <w:t>low</w:t>
      </w:r>
      <w:proofErr w:type="spellEnd"/>
      <w:r w:rsidR="00F32381">
        <w:rPr>
          <w:rFonts w:ascii="Times New Roman" w:eastAsia="Times New Roman" w:hAnsi="Times New Roman" w:cs="Times New Roman"/>
          <w:color w:val="000000"/>
          <w:lang w:val="en-CA"/>
        </w:rPr>
        <w:t xml:space="preserve"> = 93.02%). Mixed effects logistic regressions reveal</w:t>
      </w:r>
      <w:r>
        <w:rPr>
          <w:rFonts w:ascii="Times New Roman" w:eastAsia="Times New Roman" w:hAnsi="Times New Roman" w:cs="Times New Roman"/>
          <w:color w:val="000000"/>
          <w:lang w:val="en-CA"/>
        </w:rPr>
        <w:t>ed</w:t>
      </w:r>
      <w:r w:rsidR="00F32381">
        <w:rPr>
          <w:rFonts w:ascii="Times New Roman" w:eastAsia="Times New Roman" w:hAnsi="Times New Roman" w:cs="Times New Roman"/>
          <w:color w:val="000000"/>
          <w:lang w:val="en-CA"/>
        </w:rPr>
        <w:t xml:space="preserve"> this difference to be significant (</w:t>
      </w:r>
      <w:r w:rsidR="00F32381">
        <w:rPr>
          <w:rFonts w:ascii="Times New Roman" w:eastAsia="Times New Roman" w:hAnsi="Times New Roman" w:cs="Times New Roman"/>
          <w:i/>
          <w:iCs/>
          <w:color w:val="000000"/>
          <w:lang w:val="en-CA"/>
        </w:rPr>
        <w:t xml:space="preserve">b </w:t>
      </w:r>
      <w:r w:rsidR="00F32381">
        <w:rPr>
          <w:rFonts w:ascii="Times New Roman" w:eastAsia="Times New Roman" w:hAnsi="Times New Roman" w:cs="Times New Roman"/>
          <w:color w:val="000000"/>
          <w:lang w:val="en-CA"/>
        </w:rPr>
        <w:t>= 2.322, SE = 0.0519, z = 44.77, p &lt; .001)</w:t>
      </w:r>
      <w:r w:rsidR="00071B1C">
        <w:rPr>
          <w:rFonts w:ascii="Times New Roman" w:eastAsia="Times New Roman" w:hAnsi="Times New Roman" w:cs="Times New Roman"/>
          <w:color w:val="000000"/>
          <w:lang w:val="en-CA"/>
        </w:rPr>
        <w:t xml:space="preserve">. </w:t>
      </w:r>
      <w:r w:rsidR="00E5171B">
        <w:rPr>
          <w:rFonts w:ascii="Times New Roman" w:eastAsia="Times New Roman" w:hAnsi="Times New Roman" w:cs="Times New Roman"/>
          <w:color w:val="000000"/>
          <w:lang w:val="en-CA"/>
        </w:rPr>
        <w:t>This effect is also true of Study 1 (</w:t>
      </w:r>
      <w:proofErr w:type="spellStart"/>
      <w:r w:rsidR="00B771E4">
        <w:rPr>
          <w:rFonts w:ascii="Times New Roman" w:eastAsia="Times New Roman" w:hAnsi="Times New Roman" w:cs="Times New Roman"/>
          <w:color w:val="000000"/>
          <w:lang w:val="en-CA"/>
        </w:rPr>
        <w:t>M</w:t>
      </w:r>
      <w:r w:rsidR="00B771E4">
        <w:rPr>
          <w:rFonts w:ascii="Times New Roman" w:eastAsia="Times New Roman" w:hAnsi="Times New Roman" w:cs="Times New Roman"/>
          <w:color w:val="000000"/>
          <w:vertAlign w:val="subscript"/>
          <w:lang w:val="en-CA"/>
        </w:rPr>
        <w:t>high</w:t>
      </w:r>
      <w:proofErr w:type="spellEnd"/>
      <w:r w:rsidR="00B771E4">
        <w:rPr>
          <w:rFonts w:ascii="Times New Roman" w:eastAsia="Times New Roman" w:hAnsi="Times New Roman" w:cs="Times New Roman"/>
          <w:color w:val="000000"/>
          <w:lang w:val="en-CA"/>
        </w:rPr>
        <w:t xml:space="preserve"> = </w:t>
      </w:r>
      <w:r w:rsidR="00961FAD">
        <w:rPr>
          <w:rFonts w:ascii="Times New Roman" w:eastAsia="Times New Roman" w:hAnsi="Times New Roman" w:cs="Times New Roman"/>
          <w:color w:val="000000"/>
          <w:lang w:val="en-CA"/>
        </w:rPr>
        <w:t>87.92</w:t>
      </w:r>
      <w:r w:rsidR="00B771E4">
        <w:rPr>
          <w:rFonts w:ascii="Times New Roman" w:eastAsia="Times New Roman" w:hAnsi="Times New Roman" w:cs="Times New Roman"/>
          <w:color w:val="000000"/>
          <w:lang w:val="en-CA"/>
        </w:rPr>
        <w:t xml:space="preserve">%; </w:t>
      </w:r>
      <w:proofErr w:type="spellStart"/>
      <w:r w:rsidR="00B771E4">
        <w:rPr>
          <w:rFonts w:ascii="Times New Roman" w:eastAsia="Times New Roman" w:hAnsi="Times New Roman" w:cs="Times New Roman"/>
          <w:color w:val="000000"/>
          <w:lang w:val="en-CA"/>
        </w:rPr>
        <w:t>M</w:t>
      </w:r>
      <w:r w:rsidR="00B771E4">
        <w:rPr>
          <w:rFonts w:ascii="Times New Roman" w:eastAsia="Times New Roman" w:hAnsi="Times New Roman" w:cs="Times New Roman"/>
          <w:color w:val="000000"/>
          <w:vertAlign w:val="subscript"/>
          <w:lang w:val="en-CA"/>
        </w:rPr>
        <w:t>low</w:t>
      </w:r>
      <w:proofErr w:type="spellEnd"/>
      <w:r w:rsidR="00B771E4">
        <w:rPr>
          <w:rFonts w:ascii="Times New Roman" w:eastAsia="Times New Roman" w:hAnsi="Times New Roman" w:cs="Times New Roman"/>
          <w:color w:val="000000"/>
          <w:lang w:val="en-CA"/>
        </w:rPr>
        <w:t xml:space="preserve"> = 9</w:t>
      </w:r>
      <w:r w:rsidR="00961FAD">
        <w:rPr>
          <w:rFonts w:ascii="Times New Roman" w:eastAsia="Times New Roman" w:hAnsi="Times New Roman" w:cs="Times New Roman"/>
          <w:color w:val="000000"/>
          <w:lang w:val="en-CA"/>
        </w:rPr>
        <w:t>8</w:t>
      </w:r>
      <w:r w:rsidR="00B771E4">
        <w:rPr>
          <w:rFonts w:ascii="Times New Roman" w:eastAsia="Times New Roman" w:hAnsi="Times New Roman" w:cs="Times New Roman"/>
          <w:color w:val="000000"/>
          <w:lang w:val="en-CA"/>
        </w:rPr>
        <w:t>.</w:t>
      </w:r>
      <w:r w:rsidR="00961FAD">
        <w:rPr>
          <w:rFonts w:ascii="Times New Roman" w:eastAsia="Times New Roman" w:hAnsi="Times New Roman" w:cs="Times New Roman"/>
          <w:color w:val="000000"/>
          <w:lang w:val="en-CA"/>
        </w:rPr>
        <w:t>00</w:t>
      </w:r>
      <w:r w:rsidR="00B771E4">
        <w:rPr>
          <w:rFonts w:ascii="Times New Roman" w:eastAsia="Times New Roman" w:hAnsi="Times New Roman" w:cs="Times New Roman"/>
          <w:color w:val="000000"/>
          <w:lang w:val="en-CA"/>
        </w:rPr>
        <w:t xml:space="preserve">%; </w:t>
      </w:r>
      <w:r w:rsidR="00B90753">
        <w:rPr>
          <w:rFonts w:ascii="Times New Roman" w:eastAsia="Times New Roman" w:hAnsi="Times New Roman" w:cs="Times New Roman"/>
          <w:i/>
          <w:iCs/>
          <w:color w:val="000000"/>
          <w:lang w:val="en-CA"/>
        </w:rPr>
        <w:t xml:space="preserve">b </w:t>
      </w:r>
      <w:r w:rsidR="00B90753">
        <w:rPr>
          <w:rFonts w:ascii="Times New Roman" w:eastAsia="Times New Roman" w:hAnsi="Times New Roman" w:cs="Times New Roman"/>
          <w:color w:val="000000"/>
          <w:lang w:val="en-CA"/>
        </w:rPr>
        <w:t>= 2.567, SE = 0.1399, z = 18.35, p &lt; .001</w:t>
      </w:r>
      <w:r w:rsidR="00E5171B">
        <w:rPr>
          <w:rFonts w:ascii="Times New Roman" w:eastAsia="Times New Roman" w:hAnsi="Times New Roman" w:cs="Times New Roman"/>
          <w:color w:val="000000"/>
          <w:lang w:val="en-CA"/>
        </w:rPr>
        <w:t>).</w:t>
      </w:r>
    </w:p>
    <w:p w14:paraId="770CF67A" w14:textId="77777777" w:rsidR="00071B1C" w:rsidRPr="009310A4" w:rsidRDefault="00071B1C" w:rsidP="005678AA">
      <w:pPr>
        <w:rPr>
          <w:rFonts w:ascii="Times New Roman" w:eastAsia="Times New Roman" w:hAnsi="Times New Roman" w:cs="Times New Roman"/>
          <w:color w:val="000000"/>
        </w:rPr>
      </w:pPr>
    </w:p>
    <w:p w14:paraId="089E9604" w14:textId="4B45A67F" w:rsidR="00930978" w:rsidRDefault="00E5171B" w:rsidP="005678AA">
      <w:pPr>
        <w:rPr>
          <w:rFonts w:ascii="Times New Roman" w:eastAsia="Times New Roman" w:hAnsi="Times New Roman" w:cs="Times New Roman"/>
          <w:color w:val="000000"/>
          <w:lang w:val="en-CA"/>
        </w:rPr>
      </w:pPr>
      <w:r>
        <w:rPr>
          <w:rFonts w:ascii="Times New Roman" w:eastAsia="Times New Roman" w:hAnsi="Times New Roman" w:cs="Times New Roman"/>
          <w:color w:val="000000"/>
          <w:lang w:val="en-CA"/>
        </w:rPr>
        <w:t xml:space="preserve">Moreover, </w:t>
      </w:r>
      <w:ins w:id="11" w:author="Cendri Hutcherson" w:date="2020-04-07T08:38:00Z">
        <w:r w:rsidR="006300C7">
          <w:rPr>
            <w:rFonts w:ascii="Times New Roman" w:eastAsia="Times New Roman" w:hAnsi="Times New Roman" w:cs="Times New Roman"/>
            <w:color w:val="000000"/>
            <w:lang w:val="en-CA"/>
          </w:rPr>
          <w:t xml:space="preserve">in Study 2, </w:t>
        </w:r>
      </w:ins>
      <w:r>
        <w:rPr>
          <w:rFonts w:ascii="Times New Roman" w:eastAsia="Times New Roman" w:hAnsi="Times New Roman" w:cs="Times New Roman"/>
          <w:color w:val="000000"/>
          <w:lang w:val="en-CA"/>
        </w:rPr>
        <w:t>we find that people show evidence of strategically deciding whether to acquire additional information after their first fixation, especially under time pressure. For example, our model suggests that, if people are selfish, they should feel less need to acquire additional information under time pressure when what they are forced to look at corresponds to their already-preferred information (i.e. self</w:t>
      </w:r>
      <w:r w:rsidR="00583686">
        <w:rPr>
          <w:rFonts w:ascii="Times New Roman" w:eastAsia="Times New Roman" w:hAnsi="Times New Roman" w:cs="Times New Roman"/>
          <w:color w:val="000000"/>
          <w:lang w:val="en-CA"/>
        </w:rPr>
        <w:t>-</w:t>
      </w:r>
      <w:r>
        <w:rPr>
          <w:rFonts w:ascii="Times New Roman" w:eastAsia="Times New Roman" w:hAnsi="Times New Roman" w:cs="Times New Roman"/>
          <w:color w:val="000000"/>
          <w:lang w:val="en-CA"/>
        </w:rPr>
        <w:t>outcomes), but should be more likely to prioritize additional information search if we force them to look at less-preferred information. This predicts that people should show fewer fixations to distinct information when they acquire their preferred information first, and this should be especially true under time pressure, which makes information acquisition more costly. M</w:t>
      </w:r>
      <w:r w:rsidR="00071B1C">
        <w:rPr>
          <w:rFonts w:ascii="Times New Roman" w:eastAsia="Times New Roman" w:hAnsi="Times New Roman" w:cs="Times New Roman"/>
          <w:color w:val="000000"/>
          <w:lang w:val="en-CA"/>
        </w:rPr>
        <w:t xml:space="preserve">ixed effects </w:t>
      </w:r>
      <w:r w:rsidR="008F295B">
        <w:rPr>
          <w:rFonts w:ascii="Times New Roman" w:eastAsia="Times New Roman" w:hAnsi="Times New Roman" w:cs="Times New Roman"/>
          <w:color w:val="000000"/>
          <w:lang w:val="en-CA"/>
        </w:rPr>
        <w:t>generalized-</w:t>
      </w:r>
      <w:proofErr w:type="spellStart"/>
      <w:r w:rsidR="008F295B">
        <w:rPr>
          <w:rFonts w:ascii="Times New Roman" w:eastAsia="Times New Roman" w:hAnsi="Times New Roman" w:cs="Times New Roman"/>
          <w:color w:val="000000"/>
          <w:lang w:val="en-CA"/>
        </w:rPr>
        <w:t>poisson</w:t>
      </w:r>
      <w:proofErr w:type="spellEnd"/>
      <w:r w:rsidR="00071B1C">
        <w:rPr>
          <w:rFonts w:ascii="Times New Roman" w:eastAsia="Times New Roman" w:hAnsi="Times New Roman" w:cs="Times New Roman"/>
          <w:color w:val="000000"/>
          <w:lang w:val="en-CA"/>
        </w:rPr>
        <w:t xml:space="preserve"> regression on number of fixations as a function of time pressure and first fixation </w:t>
      </w:r>
      <w:r>
        <w:rPr>
          <w:rFonts w:ascii="Times New Roman" w:eastAsia="Times New Roman" w:hAnsi="Times New Roman" w:cs="Times New Roman"/>
          <w:color w:val="000000"/>
          <w:lang w:val="en-CA"/>
        </w:rPr>
        <w:t>confirmed this prediction. P</w:t>
      </w:r>
      <w:r w:rsidR="00071B1C">
        <w:rPr>
          <w:rFonts w:ascii="Times New Roman" w:eastAsia="Times New Roman" w:hAnsi="Times New Roman" w:cs="Times New Roman"/>
          <w:color w:val="000000"/>
          <w:lang w:val="en-CA"/>
        </w:rPr>
        <w:t>articipants were more likely to make fewer fixations in a trial if they</w:t>
      </w:r>
      <w:commentRangeStart w:id="12"/>
      <w:r w:rsidR="00071B1C">
        <w:rPr>
          <w:rFonts w:ascii="Times New Roman" w:eastAsia="Times New Roman" w:hAnsi="Times New Roman" w:cs="Times New Roman"/>
          <w:color w:val="000000"/>
          <w:lang w:val="en-CA"/>
        </w:rPr>
        <w:t xml:space="preserve"> </w:t>
      </w:r>
      <w:ins w:id="13" w:author="Cendri Hutcherson" w:date="2020-04-07T08:39:00Z">
        <w:r w:rsidR="006300C7">
          <w:rPr>
            <w:rFonts w:ascii="Times New Roman" w:eastAsia="Times New Roman" w:hAnsi="Times New Roman" w:cs="Times New Roman"/>
            <w:color w:val="000000"/>
            <w:lang w:val="en-CA"/>
          </w:rPr>
          <w:t xml:space="preserve">were forced to </w:t>
        </w:r>
        <w:commentRangeEnd w:id="12"/>
        <w:r w:rsidR="006300C7">
          <w:rPr>
            <w:rStyle w:val="CommentReference"/>
          </w:rPr>
          <w:commentReference w:id="12"/>
        </w:r>
      </w:ins>
      <w:r w:rsidR="00071B1C">
        <w:rPr>
          <w:rFonts w:ascii="Times New Roman" w:eastAsia="Times New Roman" w:hAnsi="Times New Roman" w:cs="Times New Roman"/>
          <w:color w:val="000000"/>
          <w:lang w:val="en-CA"/>
        </w:rPr>
        <w:t>looked at self-outcomes first</w:t>
      </w:r>
      <w:r w:rsidR="00ED399B">
        <w:rPr>
          <w:rFonts w:ascii="Times New Roman" w:eastAsia="Times New Roman" w:hAnsi="Times New Roman" w:cs="Times New Roman"/>
          <w:color w:val="000000"/>
          <w:lang w:val="en-CA"/>
        </w:rPr>
        <w:t xml:space="preserve"> (Low time pressure: </w:t>
      </w:r>
      <w:r w:rsidR="004253B4">
        <w:rPr>
          <w:rFonts w:ascii="Times New Roman" w:eastAsia="Times New Roman" w:hAnsi="Times New Roman" w:cs="Times New Roman"/>
          <w:i/>
          <w:iCs/>
          <w:color w:val="000000"/>
          <w:lang w:val="en-CA"/>
        </w:rPr>
        <w:t>b</w:t>
      </w:r>
      <w:r w:rsidR="004253B4">
        <w:rPr>
          <w:rFonts w:ascii="Times New Roman" w:eastAsia="Times New Roman" w:hAnsi="Times New Roman" w:cs="Times New Roman"/>
          <w:color w:val="000000"/>
          <w:lang w:val="en-CA"/>
        </w:rPr>
        <w:t xml:space="preserve"> = -0.</w:t>
      </w:r>
      <w:r w:rsidR="00FA3957">
        <w:rPr>
          <w:rFonts w:ascii="Times New Roman" w:eastAsia="Times New Roman" w:hAnsi="Times New Roman" w:cs="Times New Roman"/>
          <w:color w:val="000000"/>
          <w:lang w:val="en-CA"/>
        </w:rPr>
        <w:t>0</w:t>
      </w:r>
      <w:r w:rsidR="006A6D24">
        <w:rPr>
          <w:rFonts w:ascii="Times New Roman" w:eastAsia="Times New Roman" w:hAnsi="Times New Roman" w:cs="Times New Roman"/>
          <w:color w:val="000000"/>
          <w:lang w:val="en-CA"/>
        </w:rPr>
        <w:t>34</w:t>
      </w:r>
      <w:r w:rsidR="004253B4">
        <w:rPr>
          <w:rFonts w:ascii="Times New Roman" w:eastAsia="Times New Roman" w:hAnsi="Times New Roman" w:cs="Times New Roman"/>
          <w:color w:val="000000"/>
          <w:lang w:val="en-CA"/>
        </w:rPr>
        <w:t>, SE = 0.0</w:t>
      </w:r>
      <w:r w:rsidR="006A6D24">
        <w:rPr>
          <w:rFonts w:ascii="Times New Roman" w:eastAsia="Times New Roman" w:hAnsi="Times New Roman" w:cs="Times New Roman"/>
          <w:color w:val="000000"/>
          <w:lang w:val="en-CA"/>
        </w:rPr>
        <w:t>05</w:t>
      </w:r>
      <w:r w:rsidR="004253B4">
        <w:rPr>
          <w:rFonts w:ascii="Times New Roman" w:eastAsia="Times New Roman" w:hAnsi="Times New Roman" w:cs="Times New Roman"/>
          <w:color w:val="000000"/>
          <w:lang w:val="en-CA"/>
        </w:rPr>
        <w:t>, z = -</w:t>
      </w:r>
      <w:r w:rsidR="006A6D24">
        <w:rPr>
          <w:rFonts w:ascii="Times New Roman" w:eastAsia="Times New Roman" w:hAnsi="Times New Roman" w:cs="Times New Roman"/>
          <w:color w:val="000000"/>
          <w:lang w:val="en-CA"/>
        </w:rPr>
        <w:t>6.88</w:t>
      </w:r>
      <w:r w:rsidR="004253B4">
        <w:rPr>
          <w:rFonts w:ascii="Times New Roman" w:eastAsia="Times New Roman" w:hAnsi="Times New Roman" w:cs="Times New Roman"/>
          <w:color w:val="000000"/>
          <w:lang w:val="en-CA"/>
        </w:rPr>
        <w:t xml:space="preserve">, p </w:t>
      </w:r>
      <w:r w:rsidR="006A6D24">
        <w:rPr>
          <w:rFonts w:ascii="Times New Roman" w:eastAsia="Times New Roman" w:hAnsi="Times New Roman" w:cs="Times New Roman"/>
          <w:color w:val="000000"/>
          <w:lang w:val="en-CA"/>
        </w:rPr>
        <w:t xml:space="preserve">&lt; </w:t>
      </w:r>
      <w:r w:rsidR="004253B4">
        <w:rPr>
          <w:rFonts w:ascii="Times New Roman" w:eastAsia="Times New Roman" w:hAnsi="Times New Roman" w:cs="Times New Roman"/>
          <w:color w:val="000000"/>
          <w:lang w:val="en-CA"/>
        </w:rPr>
        <w:t>.0</w:t>
      </w:r>
      <w:r w:rsidR="006A6D24">
        <w:rPr>
          <w:rFonts w:ascii="Times New Roman" w:eastAsia="Times New Roman" w:hAnsi="Times New Roman" w:cs="Times New Roman"/>
          <w:color w:val="000000"/>
          <w:lang w:val="en-CA"/>
        </w:rPr>
        <w:t>01</w:t>
      </w:r>
      <w:r w:rsidR="00ED399B">
        <w:rPr>
          <w:rFonts w:ascii="Times New Roman" w:eastAsia="Times New Roman" w:hAnsi="Times New Roman" w:cs="Times New Roman"/>
          <w:color w:val="000000"/>
          <w:lang w:val="en-CA"/>
        </w:rPr>
        <w:t>)</w:t>
      </w:r>
      <w:r w:rsidR="00071B1C">
        <w:rPr>
          <w:rFonts w:ascii="Times New Roman" w:eastAsia="Times New Roman" w:hAnsi="Times New Roman" w:cs="Times New Roman"/>
          <w:color w:val="000000"/>
          <w:lang w:val="en-CA"/>
        </w:rPr>
        <w:t>, and this effect was significantly stronger under time pressure</w:t>
      </w:r>
      <w:r w:rsidR="00ED399B">
        <w:rPr>
          <w:rFonts w:ascii="Times New Roman" w:eastAsia="Times New Roman" w:hAnsi="Times New Roman" w:cs="Times New Roman"/>
          <w:color w:val="000000"/>
          <w:lang w:val="en-CA"/>
        </w:rPr>
        <w:t xml:space="preserve"> (High time pressure: </w:t>
      </w:r>
      <w:r w:rsidR="004253B4">
        <w:rPr>
          <w:rFonts w:ascii="Times New Roman" w:eastAsia="Times New Roman" w:hAnsi="Times New Roman" w:cs="Times New Roman"/>
          <w:i/>
          <w:iCs/>
          <w:color w:val="000000"/>
          <w:lang w:val="en-CA"/>
        </w:rPr>
        <w:t xml:space="preserve">b </w:t>
      </w:r>
      <w:r w:rsidR="004253B4">
        <w:rPr>
          <w:rFonts w:ascii="Times New Roman" w:eastAsia="Times New Roman" w:hAnsi="Times New Roman" w:cs="Times New Roman"/>
          <w:color w:val="000000"/>
          <w:lang w:val="en-CA"/>
        </w:rPr>
        <w:t>= -0.1</w:t>
      </w:r>
      <w:r w:rsidR="00E40E9D">
        <w:rPr>
          <w:rFonts w:ascii="Times New Roman" w:eastAsia="Times New Roman" w:hAnsi="Times New Roman" w:cs="Times New Roman"/>
          <w:color w:val="000000"/>
          <w:lang w:val="en-CA"/>
        </w:rPr>
        <w:t>31</w:t>
      </w:r>
      <w:r w:rsidR="004253B4">
        <w:rPr>
          <w:rFonts w:ascii="Times New Roman" w:eastAsia="Times New Roman" w:hAnsi="Times New Roman" w:cs="Times New Roman"/>
          <w:color w:val="000000"/>
          <w:lang w:val="en-CA"/>
        </w:rPr>
        <w:t>, SE = 0.0</w:t>
      </w:r>
      <w:r w:rsidR="00E40E9D">
        <w:rPr>
          <w:rFonts w:ascii="Times New Roman" w:eastAsia="Times New Roman" w:hAnsi="Times New Roman" w:cs="Times New Roman"/>
          <w:color w:val="000000"/>
          <w:lang w:val="en-CA"/>
        </w:rPr>
        <w:t>06</w:t>
      </w:r>
      <w:r w:rsidR="004253B4">
        <w:rPr>
          <w:rFonts w:ascii="Times New Roman" w:eastAsia="Times New Roman" w:hAnsi="Times New Roman" w:cs="Times New Roman"/>
          <w:color w:val="000000"/>
          <w:lang w:val="en-CA"/>
        </w:rPr>
        <w:t>, z = -</w:t>
      </w:r>
      <w:r w:rsidR="00E40E9D">
        <w:rPr>
          <w:rFonts w:ascii="Times New Roman" w:eastAsia="Times New Roman" w:hAnsi="Times New Roman" w:cs="Times New Roman"/>
          <w:color w:val="000000"/>
          <w:lang w:val="en-CA"/>
        </w:rPr>
        <w:t>21</w:t>
      </w:r>
      <w:r w:rsidR="004253B4">
        <w:rPr>
          <w:rFonts w:ascii="Times New Roman" w:eastAsia="Times New Roman" w:hAnsi="Times New Roman" w:cs="Times New Roman"/>
          <w:color w:val="000000"/>
          <w:lang w:val="en-CA"/>
        </w:rPr>
        <w:t>.</w:t>
      </w:r>
      <w:r w:rsidR="00E40E9D">
        <w:rPr>
          <w:rFonts w:ascii="Times New Roman" w:eastAsia="Times New Roman" w:hAnsi="Times New Roman" w:cs="Times New Roman"/>
          <w:color w:val="000000"/>
          <w:lang w:val="en-CA"/>
        </w:rPr>
        <w:t>81</w:t>
      </w:r>
      <w:r w:rsidR="004253B4">
        <w:rPr>
          <w:rFonts w:ascii="Times New Roman" w:eastAsia="Times New Roman" w:hAnsi="Times New Roman" w:cs="Times New Roman"/>
          <w:color w:val="000000"/>
          <w:lang w:val="en-CA"/>
        </w:rPr>
        <w:t>, p &lt; .001</w:t>
      </w:r>
      <w:r w:rsidR="00ED399B">
        <w:rPr>
          <w:rFonts w:ascii="Times New Roman" w:eastAsia="Times New Roman" w:hAnsi="Times New Roman" w:cs="Times New Roman"/>
          <w:color w:val="000000"/>
          <w:lang w:val="en-CA"/>
        </w:rPr>
        <w:t>; Interaction:</w:t>
      </w:r>
      <w:r w:rsidR="004253B4">
        <w:rPr>
          <w:rFonts w:ascii="Times New Roman" w:eastAsia="Times New Roman" w:hAnsi="Times New Roman" w:cs="Times New Roman"/>
          <w:color w:val="000000"/>
          <w:lang w:val="en-CA"/>
        </w:rPr>
        <w:t xml:space="preserve"> </w:t>
      </w:r>
      <w:r w:rsidR="004253B4">
        <w:rPr>
          <w:rFonts w:ascii="Times New Roman" w:eastAsia="Times New Roman" w:hAnsi="Times New Roman" w:cs="Times New Roman"/>
          <w:i/>
          <w:iCs/>
          <w:color w:val="000000"/>
          <w:lang w:val="en-CA"/>
        </w:rPr>
        <w:t>b</w:t>
      </w:r>
      <w:r w:rsidR="004253B4">
        <w:rPr>
          <w:rFonts w:ascii="Times New Roman" w:eastAsia="Times New Roman" w:hAnsi="Times New Roman" w:cs="Times New Roman"/>
          <w:color w:val="000000"/>
          <w:lang w:val="en-CA"/>
        </w:rPr>
        <w:t xml:space="preserve"> = -0.</w:t>
      </w:r>
      <w:r w:rsidR="00E40E9D">
        <w:rPr>
          <w:rFonts w:ascii="Times New Roman" w:eastAsia="Times New Roman" w:hAnsi="Times New Roman" w:cs="Times New Roman"/>
          <w:color w:val="000000"/>
          <w:lang w:val="en-CA"/>
        </w:rPr>
        <w:t>097</w:t>
      </w:r>
      <w:r w:rsidR="004253B4">
        <w:rPr>
          <w:rFonts w:ascii="Times New Roman" w:eastAsia="Times New Roman" w:hAnsi="Times New Roman" w:cs="Times New Roman"/>
          <w:color w:val="000000"/>
          <w:lang w:val="en-CA"/>
        </w:rPr>
        <w:t>, SE = 0.0</w:t>
      </w:r>
      <w:r w:rsidR="00E40E9D">
        <w:rPr>
          <w:rFonts w:ascii="Times New Roman" w:eastAsia="Times New Roman" w:hAnsi="Times New Roman" w:cs="Times New Roman"/>
          <w:color w:val="000000"/>
          <w:lang w:val="en-CA"/>
        </w:rPr>
        <w:t>08</w:t>
      </w:r>
      <w:r w:rsidR="004253B4">
        <w:rPr>
          <w:rFonts w:ascii="Times New Roman" w:eastAsia="Times New Roman" w:hAnsi="Times New Roman" w:cs="Times New Roman"/>
          <w:color w:val="000000"/>
          <w:lang w:val="en-CA"/>
        </w:rPr>
        <w:t>, z = -</w:t>
      </w:r>
      <w:r w:rsidR="00E40E9D">
        <w:rPr>
          <w:rFonts w:ascii="Times New Roman" w:eastAsia="Times New Roman" w:hAnsi="Times New Roman" w:cs="Times New Roman"/>
          <w:color w:val="000000"/>
          <w:lang w:val="en-CA"/>
        </w:rPr>
        <w:t>12.63</w:t>
      </w:r>
      <w:r w:rsidR="004253B4">
        <w:rPr>
          <w:rFonts w:ascii="Times New Roman" w:eastAsia="Times New Roman" w:hAnsi="Times New Roman" w:cs="Times New Roman"/>
          <w:color w:val="000000"/>
          <w:lang w:val="en-CA"/>
        </w:rPr>
        <w:t xml:space="preserve">, p </w:t>
      </w:r>
      <w:r w:rsidR="00E40E9D">
        <w:rPr>
          <w:rFonts w:ascii="Times New Roman" w:eastAsia="Times New Roman" w:hAnsi="Times New Roman" w:cs="Times New Roman"/>
          <w:color w:val="000000"/>
          <w:lang w:val="en-CA"/>
        </w:rPr>
        <w:t>&lt;</w:t>
      </w:r>
      <w:r w:rsidR="004253B4">
        <w:rPr>
          <w:rFonts w:ascii="Times New Roman" w:eastAsia="Times New Roman" w:hAnsi="Times New Roman" w:cs="Times New Roman"/>
          <w:color w:val="000000"/>
          <w:lang w:val="en-CA"/>
        </w:rPr>
        <w:t xml:space="preserve"> .00</w:t>
      </w:r>
      <w:r w:rsidR="00E40E9D">
        <w:rPr>
          <w:rFonts w:ascii="Times New Roman" w:eastAsia="Times New Roman" w:hAnsi="Times New Roman" w:cs="Times New Roman"/>
          <w:color w:val="000000"/>
          <w:lang w:val="en-CA"/>
        </w:rPr>
        <w:t>1</w:t>
      </w:r>
      <w:r w:rsidR="00ED399B">
        <w:rPr>
          <w:rFonts w:ascii="Times New Roman" w:eastAsia="Times New Roman" w:hAnsi="Times New Roman" w:cs="Times New Roman"/>
          <w:color w:val="000000"/>
          <w:lang w:val="en-CA"/>
        </w:rPr>
        <w:t>)</w:t>
      </w:r>
      <w:r w:rsidR="00071B1C">
        <w:rPr>
          <w:rFonts w:ascii="Times New Roman" w:eastAsia="Times New Roman" w:hAnsi="Times New Roman" w:cs="Times New Roman"/>
          <w:color w:val="000000"/>
          <w:lang w:val="en-CA"/>
        </w:rPr>
        <w:t xml:space="preserve">. </w:t>
      </w:r>
    </w:p>
    <w:p w14:paraId="689969F0" w14:textId="608210A0" w:rsidR="000754CA" w:rsidRDefault="000754CA" w:rsidP="005678AA">
      <w:pPr>
        <w:rPr>
          <w:rFonts w:ascii="Times New Roman" w:eastAsia="Times New Roman" w:hAnsi="Times New Roman" w:cs="Times New Roman"/>
          <w:color w:val="000000"/>
          <w:lang w:val="en-CA"/>
        </w:rPr>
      </w:pPr>
    </w:p>
    <w:p w14:paraId="78C4AE4D" w14:textId="5D602FBE" w:rsidR="000754CA" w:rsidRDefault="000754CA" w:rsidP="005678AA">
      <w:pPr>
        <w:rPr>
          <w:rFonts w:ascii="Times New Roman" w:eastAsia="Times New Roman" w:hAnsi="Times New Roman" w:cs="Times New Roman"/>
          <w:color w:val="000000"/>
          <w:lang w:val="en-CA"/>
        </w:rPr>
      </w:pPr>
      <w:r>
        <w:rPr>
          <w:rFonts w:ascii="Times New Roman" w:eastAsia="Times New Roman" w:hAnsi="Times New Roman" w:cs="Times New Roman"/>
          <w:noProof/>
          <w:color w:val="000000"/>
        </w:rPr>
        <w:drawing>
          <wp:inline distT="0" distB="0" distL="0" distR="0" wp14:anchorId="4735CE72" wp14:editId="1246E2FD">
            <wp:extent cx="4495800" cy="299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fix.first.plot.pdf"/>
                    <pic:cNvPicPr/>
                  </pic:nvPicPr>
                  <pic:blipFill>
                    <a:blip r:embed="rId9">
                      <a:extLst>
                        <a:ext uri="{28A0092B-C50C-407E-A947-70E740481C1C}">
                          <a14:useLocalDpi xmlns:a14="http://schemas.microsoft.com/office/drawing/2010/main" val="0"/>
                        </a:ext>
                      </a:extLst>
                    </a:blip>
                    <a:stretch>
                      <a:fillRect/>
                    </a:stretch>
                  </pic:blipFill>
                  <pic:spPr>
                    <a:xfrm>
                      <a:off x="0" y="0"/>
                      <a:ext cx="4495800" cy="2997200"/>
                    </a:xfrm>
                    <a:prstGeom prst="rect">
                      <a:avLst/>
                    </a:prstGeom>
                  </pic:spPr>
                </pic:pic>
              </a:graphicData>
            </a:graphic>
          </wp:inline>
        </w:drawing>
      </w:r>
    </w:p>
    <w:p w14:paraId="4E147453" w14:textId="2F297ACD" w:rsidR="00044B6A" w:rsidRDefault="00044B6A" w:rsidP="003D36CC">
      <w:pPr>
        <w:pBdr>
          <w:bottom w:val="single" w:sz="4" w:space="1" w:color="auto"/>
        </w:pBdr>
        <w:rPr>
          <w:rFonts w:ascii="Times New Roman" w:eastAsia="Times New Roman" w:hAnsi="Times New Roman" w:cs="Times New Roman"/>
          <w:color w:val="000000"/>
          <w:lang w:val="en-CA"/>
        </w:rPr>
      </w:pPr>
      <w:r>
        <w:rPr>
          <w:rFonts w:ascii="Times New Roman" w:eastAsia="Times New Roman" w:hAnsi="Times New Roman" w:cs="Times New Roman"/>
          <w:color w:val="000000"/>
          <w:lang w:val="en-CA"/>
        </w:rPr>
        <w:t>Figure: First fixation position and time pressure interact to predict</w:t>
      </w:r>
      <w:r w:rsidR="003D36CC">
        <w:rPr>
          <w:rFonts w:ascii="Times New Roman" w:eastAsia="Times New Roman" w:hAnsi="Times New Roman" w:cs="Times New Roman"/>
          <w:color w:val="000000"/>
          <w:lang w:val="en-CA"/>
        </w:rPr>
        <w:t xml:space="preserve"> the</w:t>
      </w:r>
      <w:r>
        <w:rPr>
          <w:rFonts w:ascii="Times New Roman" w:eastAsia="Times New Roman" w:hAnsi="Times New Roman" w:cs="Times New Roman"/>
          <w:color w:val="000000"/>
          <w:lang w:val="en-CA"/>
        </w:rPr>
        <w:t xml:space="preserve"> total number of fixations on a trial. The middle line of the box-plot indicates the group mean number of fixations per trial with the upper and lower boundaries of the box indicating +/- 1SE. The violin plots indicate the distribution of participants’ mean number of fixations per trial.  </w:t>
      </w:r>
    </w:p>
    <w:p w14:paraId="7DA602EC" w14:textId="77777777" w:rsidR="00930978" w:rsidRDefault="00930978" w:rsidP="005678AA">
      <w:pPr>
        <w:rPr>
          <w:rFonts w:ascii="Times New Roman" w:eastAsia="Times New Roman" w:hAnsi="Times New Roman" w:cs="Times New Roman"/>
          <w:color w:val="000000"/>
          <w:lang w:val="en-CA"/>
        </w:rPr>
      </w:pPr>
    </w:p>
    <w:p w14:paraId="68EA22AC" w14:textId="4866CF22" w:rsidR="00C93C81" w:rsidRDefault="00071B1C" w:rsidP="005678AA">
      <w:pPr>
        <w:rPr>
          <w:rFonts w:ascii="Times New Roman" w:eastAsia="Times New Roman" w:hAnsi="Times New Roman" w:cs="Times New Roman"/>
          <w:color w:val="000000"/>
          <w:lang w:val="en-CA"/>
        </w:rPr>
      </w:pPr>
      <w:r>
        <w:rPr>
          <w:rFonts w:ascii="Times New Roman" w:eastAsia="Times New Roman" w:hAnsi="Times New Roman" w:cs="Times New Roman"/>
          <w:color w:val="000000"/>
          <w:lang w:val="en-CA"/>
        </w:rPr>
        <w:t>Together, these analyses suggest that individuals were more likely to expedite their choices at the expense of incomplete information search under high time pressure</w:t>
      </w:r>
      <w:r w:rsidR="00ED399B">
        <w:rPr>
          <w:rFonts w:ascii="Times New Roman" w:eastAsia="Times New Roman" w:hAnsi="Times New Roman" w:cs="Times New Roman"/>
          <w:color w:val="000000"/>
          <w:lang w:val="en-CA"/>
        </w:rPr>
        <w:t xml:space="preserve">. Furthermore, participants sacrificed additional information in a strategic way such that they were more likely to make choices based on incomplete information when they had already acquired </w:t>
      </w:r>
      <w:r w:rsidR="003B4C22">
        <w:rPr>
          <w:rFonts w:ascii="Times New Roman" w:eastAsia="Times New Roman" w:hAnsi="Times New Roman" w:cs="Times New Roman"/>
          <w:color w:val="000000"/>
          <w:lang w:val="en-CA"/>
        </w:rPr>
        <w:t xml:space="preserve">what we assume to generally be the highest-priority </w:t>
      </w:r>
      <w:r w:rsidR="00ED399B">
        <w:rPr>
          <w:rFonts w:ascii="Times New Roman" w:eastAsia="Times New Roman" w:hAnsi="Times New Roman" w:cs="Times New Roman"/>
          <w:color w:val="000000"/>
          <w:lang w:val="en-CA"/>
        </w:rPr>
        <w:t>information</w:t>
      </w:r>
      <w:r w:rsidR="003B4C22">
        <w:rPr>
          <w:rFonts w:ascii="Times New Roman" w:eastAsia="Times New Roman" w:hAnsi="Times New Roman" w:cs="Times New Roman"/>
          <w:color w:val="000000"/>
          <w:lang w:val="en-CA"/>
        </w:rPr>
        <w:t>, namely,</w:t>
      </w:r>
      <w:r w:rsidR="00ED399B">
        <w:rPr>
          <w:rFonts w:ascii="Times New Roman" w:eastAsia="Times New Roman" w:hAnsi="Times New Roman" w:cs="Times New Roman"/>
          <w:color w:val="000000"/>
          <w:lang w:val="en-CA"/>
        </w:rPr>
        <w:t xml:space="preserve"> their own outcomes</w:t>
      </w:r>
      <w:r w:rsidR="00463034">
        <w:rPr>
          <w:rFonts w:ascii="Times New Roman" w:eastAsia="Times New Roman" w:hAnsi="Times New Roman" w:cs="Times New Roman"/>
          <w:color w:val="000000"/>
          <w:lang w:val="en-CA"/>
        </w:rPr>
        <w:t>.</w:t>
      </w:r>
      <w:r w:rsidR="00ED399B">
        <w:rPr>
          <w:rFonts w:ascii="Times New Roman" w:eastAsia="Times New Roman" w:hAnsi="Times New Roman" w:cs="Times New Roman"/>
          <w:color w:val="000000"/>
          <w:lang w:val="en-CA"/>
        </w:rPr>
        <w:t xml:space="preserve"> </w:t>
      </w:r>
    </w:p>
    <w:p w14:paraId="518D1D3F" w14:textId="77777777" w:rsidR="00C93C81" w:rsidRDefault="00C93C81" w:rsidP="005678AA">
      <w:pPr>
        <w:rPr>
          <w:rFonts w:ascii="Times New Roman" w:eastAsia="Times New Roman" w:hAnsi="Times New Roman" w:cs="Times New Roman"/>
          <w:color w:val="000000"/>
          <w:lang w:val="en-CA"/>
        </w:rPr>
      </w:pPr>
    </w:p>
    <w:p w14:paraId="39CC90FF" w14:textId="53DE1722" w:rsidR="003B4C22" w:rsidRDefault="003B4C22" w:rsidP="005678AA">
      <w:pPr>
        <w:rPr>
          <w:rFonts w:ascii="Times New Roman" w:eastAsia="Times New Roman" w:hAnsi="Times New Roman" w:cs="Times New Roman"/>
          <w:color w:val="000000"/>
          <w:lang w:val="en-CA"/>
        </w:rPr>
      </w:pPr>
      <w:r>
        <w:rPr>
          <w:rFonts w:ascii="Times New Roman" w:eastAsia="Times New Roman" w:hAnsi="Times New Roman" w:cs="Times New Roman"/>
          <w:color w:val="000000"/>
          <w:lang w:val="en-CA"/>
        </w:rPr>
        <w:t xml:space="preserve">This findings are fully in line with one of the main aims of our </w:t>
      </w:r>
      <w:r w:rsidR="006D7F50">
        <w:rPr>
          <w:rFonts w:ascii="Times New Roman" w:eastAsia="Times New Roman" w:hAnsi="Times New Roman" w:cs="Times New Roman"/>
          <w:color w:val="000000"/>
          <w:lang w:val="en-CA"/>
        </w:rPr>
        <w:t>paper</w:t>
      </w:r>
      <w:r>
        <w:rPr>
          <w:rFonts w:ascii="Times New Roman" w:eastAsia="Times New Roman" w:hAnsi="Times New Roman" w:cs="Times New Roman"/>
          <w:color w:val="000000"/>
          <w:lang w:val="en-CA"/>
        </w:rPr>
        <w:t xml:space="preserve">, which is </w:t>
      </w:r>
      <w:r w:rsidR="00F32381">
        <w:rPr>
          <w:rFonts w:ascii="Times New Roman" w:eastAsia="Times New Roman" w:hAnsi="Times New Roman" w:cs="Times New Roman"/>
          <w:color w:val="000000"/>
          <w:lang w:val="en-CA"/>
        </w:rPr>
        <w:t>to</w:t>
      </w:r>
      <w:r w:rsidR="009C46FA">
        <w:rPr>
          <w:rFonts w:ascii="Times New Roman" w:eastAsia="Times New Roman" w:hAnsi="Times New Roman" w:cs="Times New Roman"/>
          <w:color w:val="000000"/>
          <w:lang w:val="en-CA"/>
        </w:rPr>
        <w:t xml:space="preserve"> </w:t>
      </w:r>
      <w:r w:rsidR="006D7F50">
        <w:rPr>
          <w:rFonts w:ascii="Times New Roman" w:eastAsia="Times New Roman" w:hAnsi="Times New Roman" w:cs="Times New Roman"/>
          <w:color w:val="000000"/>
          <w:lang w:val="en-CA"/>
        </w:rPr>
        <w:t xml:space="preserve">show that the effects of time pressure on generous choice </w:t>
      </w:r>
      <w:r w:rsidR="00C93C81">
        <w:rPr>
          <w:rFonts w:ascii="Times New Roman" w:eastAsia="Times New Roman" w:hAnsi="Times New Roman" w:cs="Times New Roman"/>
          <w:color w:val="000000"/>
          <w:lang w:val="en-CA"/>
        </w:rPr>
        <w:t>may be</w:t>
      </w:r>
      <w:r w:rsidR="006D7F50">
        <w:rPr>
          <w:rFonts w:ascii="Times New Roman" w:eastAsia="Times New Roman" w:hAnsi="Times New Roman" w:cs="Times New Roman"/>
          <w:color w:val="000000"/>
          <w:lang w:val="en-CA"/>
        </w:rPr>
        <w:t xml:space="preserve"> mediated through strategic shifts in </w:t>
      </w:r>
      <w:r w:rsidR="00C93C81">
        <w:rPr>
          <w:rFonts w:ascii="Times New Roman" w:eastAsia="Times New Roman" w:hAnsi="Times New Roman" w:cs="Times New Roman"/>
          <w:color w:val="000000"/>
          <w:lang w:val="en-CA"/>
        </w:rPr>
        <w:t>attention</w:t>
      </w:r>
      <w:r w:rsidR="009C46FA">
        <w:rPr>
          <w:rFonts w:ascii="Times New Roman" w:eastAsia="Times New Roman" w:hAnsi="Times New Roman" w:cs="Times New Roman"/>
          <w:color w:val="000000"/>
          <w:lang w:val="en-CA"/>
        </w:rPr>
        <w:t xml:space="preserve">, </w:t>
      </w:r>
      <w:r>
        <w:rPr>
          <w:rFonts w:ascii="Times New Roman" w:eastAsia="Times New Roman" w:hAnsi="Times New Roman" w:cs="Times New Roman"/>
          <w:color w:val="000000"/>
          <w:lang w:val="en-CA"/>
        </w:rPr>
        <w:t>and that these strategic aspects of choice may provide a better, more parsimonious</w:t>
      </w:r>
      <w:r w:rsidR="009C46FA">
        <w:rPr>
          <w:rFonts w:ascii="Times New Roman" w:eastAsia="Times New Roman" w:hAnsi="Times New Roman" w:cs="Times New Roman"/>
          <w:color w:val="000000"/>
          <w:lang w:val="en-CA"/>
        </w:rPr>
        <w:t xml:space="preserve"> alternative explanation</w:t>
      </w:r>
      <w:r>
        <w:rPr>
          <w:rFonts w:ascii="Times New Roman" w:eastAsia="Times New Roman" w:hAnsi="Times New Roman" w:cs="Times New Roman"/>
          <w:color w:val="000000"/>
          <w:lang w:val="en-CA"/>
        </w:rPr>
        <w:t xml:space="preserve"> that help</w:t>
      </w:r>
      <w:r w:rsidR="009C46FA">
        <w:rPr>
          <w:rFonts w:ascii="Times New Roman" w:eastAsia="Times New Roman" w:hAnsi="Times New Roman" w:cs="Times New Roman"/>
          <w:color w:val="000000"/>
          <w:lang w:val="en-CA"/>
        </w:rPr>
        <w:t xml:space="preserve"> to</w:t>
      </w:r>
      <w:r>
        <w:rPr>
          <w:rFonts w:ascii="Times New Roman" w:eastAsia="Times New Roman" w:hAnsi="Times New Roman" w:cs="Times New Roman"/>
          <w:color w:val="000000"/>
          <w:lang w:val="en-CA"/>
        </w:rPr>
        <w:t xml:space="preserve"> resolve</w:t>
      </w:r>
      <w:r w:rsidR="009C46FA">
        <w:rPr>
          <w:rFonts w:ascii="Times New Roman" w:eastAsia="Times New Roman" w:hAnsi="Times New Roman" w:cs="Times New Roman"/>
          <w:color w:val="000000"/>
          <w:lang w:val="en-CA"/>
        </w:rPr>
        <w:t xml:space="preserve"> the existing conflicts in the broader literature. </w:t>
      </w:r>
      <w:r>
        <w:rPr>
          <w:rFonts w:ascii="Times New Roman" w:eastAsia="Times New Roman" w:hAnsi="Times New Roman" w:cs="Times New Roman"/>
          <w:color w:val="000000"/>
          <w:lang w:val="en-CA"/>
        </w:rPr>
        <w:t xml:space="preserve">Given </w:t>
      </w:r>
      <w:r w:rsidR="00F32381">
        <w:rPr>
          <w:rFonts w:ascii="Times New Roman" w:eastAsia="Times New Roman" w:hAnsi="Times New Roman" w:cs="Times New Roman"/>
          <w:color w:val="000000"/>
          <w:lang w:val="en-CA"/>
        </w:rPr>
        <w:t xml:space="preserve">this scope, we </w:t>
      </w:r>
      <w:r>
        <w:rPr>
          <w:rFonts w:ascii="Times New Roman" w:eastAsia="Times New Roman" w:hAnsi="Times New Roman" w:cs="Times New Roman"/>
          <w:color w:val="000000"/>
          <w:lang w:val="en-CA"/>
        </w:rPr>
        <w:t xml:space="preserve">think that the observation that </w:t>
      </w:r>
      <w:r w:rsidR="00F32381">
        <w:rPr>
          <w:rFonts w:ascii="Times New Roman" w:eastAsia="Times New Roman" w:hAnsi="Times New Roman" w:cs="Times New Roman"/>
          <w:color w:val="000000"/>
          <w:lang w:val="en-CA"/>
        </w:rPr>
        <w:t xml:space="preserve">time pressure induces </w:t>
      </w:r>
      <w:r w:rsidR="00B453D8">
        <w:rPr>
          <w:rFonts w:ascii="Times New Roman" w:eastAsia="Times New Roman" w:hAnsi="Times New Roman" w:cs="Times New Roman"/>
          <w:color w:val="000000"/>
          <w:lang w:val="en-CA"/>
        </w:rPr>
        <w:t>biased</w:t>
      </w:r>
      <w:r w:rsidR="00F32381">
        <w:rPr>
          <w:rFonts w:ascii="Times New Roman" w:eastAsia="Times New Roman" w:hAnsi="Times New Roman" w:cs="Times New Roman"/>
          <w:color w:val="000000"/>
          <w:lang w:val="en-CA"/>
        </w:rPr>
        <w:t xml:space="preserve"> and incomplete information search</w:t>
      </w:r>
      <w:r>
        <w:rPr>
          <w:rFonts w:ascii="Times New Roman" w:eastAsia="Times New Roman" w:hAnsi="Times New Roman" w:cs="Times New Roman"/>
          <w:color w:val="000000"/>
          <w:lang w:val="en-CA"/>
        </w:rPr>
        <w:t xml:space="preserve"> is actually supportive of our arguments regarding</w:t>
      </w:r>
      <w:r w:rsidR="00ED399B">
        <w:rPr>
          <w:rFonts w:ascii="Times New Roman" w:eastAsia="Times New Roman" w:hAnsi="Times New Roman" w:cs="Times New Roman"/>
          <w:color w:val="000000"/>
          <w:lang w:val="en-CA"/>
        </w:rPr>
        <w:t xml:space="preserve"> the dynamic role of attention and its influence during choice behavior under constraints. </w:t>
      </w:r>
    </w:p>
    <w:p w14:paraId="67160FB8" w14:textId="77777777" w:rsidR="003B4C22" w:rsidRDefault="003B4C22" w:rsidP="005678AA">
      <w:pPr>
        <w:rPr>
          <w:rFonts w:ascii="Times New Roman" w:eastAsia="Times New Roman" w:hAnsi="Times New Roman" w:cs="Times New Roman"/>
          <w:color w:val="000000"/>
          <w:lang w:val="en-CA"/>
        </w:rPr>
      </w:pPr>
    </w:p>
    <w:p w14:paraId="67D0759C" w14:textId="3284DBB2" w:rsidR="00780E87" w:rsidRDefault="003B4C22" w:rsidP="005678AA">
      <w:pPr>
        <w:rPr>
          <w:rFonts w:ascii="Times New Roman" w:eastAsia="Times New Roman" w:hAnsi="Times New Roman" w:cs="Times New Roman"/>
          <w:color w:val="000000"/>
          <w:lang w:val="en-CA"/>
        </w:rPr>
      </w:pPr>
      <w:r>
        <w:rPr>
          <w:rFonts w:ascii="Times New Roman" w:eastAsia="Times New Roman" w:hAnsi="Times New Roman" w:cs="Times New Roman"/>
          <w:color w:val="000000"/>
          <w:lang w:val="en-CA"/>
        </w:rPr>
        <w:t xml:space="preserve">However, we also share an interest with the reviewer in knowing whether our results are </w:t>
      </w:r>
      <w:r>
        <w:rPr>
          <w:rFonts w:ascii="Times New Roman" w:eastAsia="Times New Roman" w:hAnsi="Times New Roman" w:cs="Times New Roman"/>
          <w:i/>
          <w:color w:val="000000"/>
          <w:lang w:val="en-CA"/>
        </w:rPr>
        <w:t xml:space="preserve">fully </w:t>
      </w:r>
      <w:r>
        <w:rPr>
          <w:rFonts w:ascii="Times New Roman" w:eastAsia="Times New Roman" w:hAnsi="Times New Roman" w:cs="Times New Roman"/>
          <w:color w:val="000000"/>
          <w:lang w:val="en-CA"/>
        </w:rPr>
        <w:t xml:space="preserve">explained by what we might think of as time-pressure induced ignorance, or also result from incomplete incorporation of that information due to attention. This question relates to </w:t>
      </w:r>
      <w:r w:rsidR="00F32381">
        <w:rPr>
          <w:rFonts w:ascii="Times New Roman" w:eastAsia="Times New Roman" w:hAnsi="Times New Roman" w:cs="Times New Roman"/>
          <w:color w:val="000000"/>
          <w:lang w:val="en-CA"/>
        </w:rPr>
        <w:t xml:space="preserve">existing </w:t>
      </w:r>
      <w:del w:id="15" w:author="Cendri Hutcherson" w:date="2020-04-07T08:41:00Z">
        <w:r w:rsidR="00F32381" w:rsidDel="006300C7">
          <w:rPr>
            <w:rFonts w:ascii="Times New Roman" w:eastAsia="Times New Roman" w:hAnsi="Times New Roman" w:cs="Times New Roman"/>
            <w:color w:val="000000"/>
            <w:lang w:val="en-CA"/>
          </w:rPr>
          <w:delText>re</w:delText>
        </w:r>
      </w:del>
      <w:r w:rsidR="00F32381">
        <w:rPr>
          <w:rFonts w:ascii="Times New Roman" w:eastAsia="Times New Roman" w:hAnsi="Times New Roman" w:cs="Times New Roman"/>
          <w:color w:val="000000"/>
          <w:lang w:val="en-CA"/>
        </w:rPr>
        <w:t>views of the literature on attention and choice</w:t>
      </w:r>
      <w:r>
        <w:rPr>
          <w:rFonts w:ascii="Times New Roman" w:eastAsia="Times New Roman" w:hAnsi="Times New Roman" w:cs="Times New Roman"/>
          <w:color w:val="000000"/>
          <w:lang w:val="en-CA"/>
        </w:rPr>
        <w:t>, which</w:t>
      </w:r>
      <w:r w:rsidR="00F32381">
        <w:rPr>
          <w:rFonts w:ascii="Times New Roman" w:eastAsia="Times New Roman" w:hAnsi="Times New Roman" w:cs="Times New Roman"/>
          <w:color w:val="000000"/>
          <w:lang w:val="en-CA"/>
        </w:rPr>
        <w:t xml:space="preserve"> have </w:t>
      </w:r>
      <w:r w:rsidR="001F4946">
        <w:rPr>
          <w:rFonts w:ascii="Times New Roman" w:eastAsia="Times New Roman" w:hAnsi="Times New Roman" w:cs="Times New Roman"/>
          <w:color w:val="000000"/>
          <w:lang w:val="en-CA"/>
        </w:rPr>
        <w:t>suggested</w:t>
      </w:r>
      <w:r w:rsidR="00F32381">
        <w:rPr>
          <w:rFonts w:ascii="Times New Roman" w:eastAsia="Times New Roman" w:hAnsi="Times New Roman" w:cs="Times New Roman"/>
          <w:color w:val="000000"/>
          <w:lang w:val="en-CA"/>
        </w:rPr>
        <w:t xml:space="preserve"> that the </w:t>
      </w:r>
      <w:r w:rsidR="001F4946">
        <w:rPr>
          <w:rFonts w:ascii="Times New Roman" w:eastAsia="Times New Roman" w:hAnsi="Times New Roman" w:cs="Times New Roman"/>
          <w:color w:val="000000"/>
          <w:lang w:val="en-CA"/>
        </w:rPr>
        <w:t xml:space="preserve">main </w:t>
      </w:r>
      <w:r w:rsidR="00F32381">
        <w:rPr>
          <w:rFonts w:ascii="Times New Roman" w:eastAsia="Times New Roman" w:hAnsi="Times New Roman" w:cs="Times New Roman"/>
          <w:b/>
          <w:bCs/>
          <w:i/>
          <w:iCs/>
          <w:color w:val="000000"/>
          <w:lang w:val="en-CA"/>
        </w:rPr>
        <w:t>causal influence</w:t>
      </w:r>
      <w:r w:rsidR="00F32381">
        <w:rPr>
          <w:rFonts w:ascii="Times New Roman" w:eastAsia="Times New Roman" w:hAnsi="Times New Roman" w:cs="Times New Roman"/>
          <w:b/>
          <w:bCs/>
          <w:color w:val="000000"/>
          <w:lang w:val="en-CA"/>
        </w:rPr>
        <w:t xml:space="preserve"> </w:t>
      </w:r>
      <w:r w:rsidR="00F32381">
        <w:rPr>
          <w:rFonts w:ascii="Times New Roman" w:eastAsia="Times New Roman" w:hAnsi="Times New Roman" w:cs="Times New Roman"/>
          <w:color w:val="000000"/>
          <w:lang w:val="en-CA"/>
        </w:rPr>
        <w:t xml:space="preserve">of attention on choice </w:t>
      </w:r>
      <w:r w:rsidR="001F4946">
        <w:rPr>
          <w:rFonts w:ascii="Times New Roman" w:eastAsia="Times New Roman" w:hAnsi="Times New Roman" w:cs="Times New Roman"/>
          <w:color w:val="000000"/>
          <w:lang w:val="en-CA"/>
        </w:rPr>
        <w:t>is its role in the</w:t>
      </w:r>
      <w:r w:rsidR="00F32381">
        <w:rPr>
          <w:rFonts w:ascii="Times New Roman" w:eastAsia="Times New Roman" w:hAnsi="Times New Roman" w:cs="Times New Roman"/>
          <w:color w:val="000000"/>
          <w:lang w:val="en-CA"/>
        </w:rPr>
        <w:t xml:space="preserve"> initial acquisition </w:t>
      </w:r>
      <w:r w:rsidR="001F4946">
        <w:rPr>
          <w:rFonts w:ascii="Times New Roman" w:eastAsia="Times New Roman" w:hAnsi="Times New Roman" w:cs="Times New Roman"/>
          <w:color w:val="000000"/>
          <w:lang w:val="en-CA"/>
        </w:rPr>
        <w:t>of</w:t>
      </w:r>
      <w:r w:rsidR="00F32381">
        <w:rPr>
          <w:rFonts w:ascii="Times New Roman" w:eastAsia="Times New Roman" w:hAnsi="Times New Roman" w:cs="Times New Roman"/>
          <w:color w:val="000000"/>
          <w:lang w:val="en-CA"/>
        </w:rPr>
        <w:t xml:space="preserve"> </w:t>
      </w:r>
      <w:r w:rsidR="001F4946">
        <w:rPr>
          <w:rFonts w:ascii="Times New Roman" w:eastAsia="Times New Roman" w:hAnsi="Times New Roman" w:cs="Times New Roman"/>
          <w:color w:val="000000"/>
          <w:lang w:val="en-CA"/>
        </w:rPr>
        <w:t xml:space="preserve">relevant </w:t>
      </w:r>
      <w:r w:rsidR="00F32381">
        <w:rPr>
          <w:rFonts w:ascii="Times New Roman" w:eastAsia="Times New Roman" w:hAnsi="Times New Roman" w:cs="Times New Roman"/>
          <w:color w:val="000000"/>
          <w:lang w:val="en-CA"/>
        </w:rPr>
        <w:t xml:space="preserve">information </w:t>
      </w:r>
      <w:r w:rsidR="00F32381">
        <w:rPr>
          <w:rFonts w:ascii="Times New Roman" w:eastAsia="Times New Roman" w:hAnsi="Times New Roman" w:cs="Times New Roman"/>
          <w:color w:val="000000"/>
          <w:lang w:val="en-CA"/>
        </w:rPr>
        <w:fldChar w:fldCharType="begin" w:fldLock="1"/>
      </w:r>
      <w:r w:rsidR="00F45123">
        <w:rPr>
          <w:rFonts w:ascii="Times New Roman" w:eastAsia="Times New Roman" w:hAnsi="Times New Roman" w:cs="Times New Roman"/>
          <w:color w:val="000000"/>
          <w:lang w:val="en-CA"/>
        </w:rPr>
        <w:instrText>ADDIN CSL_CITATION {"citationItems":[{"id":"ITEM-1","itemData":{"DOI":"10.1016/j.actpsy.2013.06.003","ISBN":"0001-6918","ISSN":"00016918","PMID":"23845447","abstract":"This paper reviews studies on eye movements in decision making, and compares their observations to theoretical predictions concerning the role of attention in decision making. Four decision theories are examined: rational models, bounded rationality, evidence accumulation, and parallel constraint satisfaction models. Although most theories were confirmed with regard to certain predictions, none of the theories adequately accounted for the role of attention during decision making. Several observations emerged concerning the drivers and down-stream effects of attention on choice, suggesting that attention processes plays an active role in constructing decisions. So far, decision theories have largely ignored the constructive role of attention by assuming that it is entirely determined by heuristics, or that it consists of stochastic information sampling. The empirical observations reveal that these assumptions are implausible, and that more accurate assumptions could have been made based on prior attention and eye movement research. Future decision making research would benefit from greater integration with attention research. © 2013 Elsevier B.V.","author":[{"dropping-particle":"","family":"Orquin","given":"Jacob L.","non-dropping-particle":"","parse-names":false,"suffix":""},{"dropping-particle":"","family":"Mueller Loose","given":"Simone","non-dropping-particle":"","parse-names":false,"suffix":""}],"container-title":"Acta Psychologica","id":"ITEM-1","issue":"1","issued":{"date-parts":[["2013"]]},"page":"190-206","publisher":"Elsevier B.V.","title":"Attention and choice: A review on eye movements in decision making","type":"article-journal","volume":"144"},"uris":["http://www.mendeley.com/documents/?uuid=c754c68a-4e63-497d-b77a-54793a527dd0"]}],"mendeley":{"formattedCitation":"(Orquin &amp; Mueller Loose, 2013)","manualFormatting":"(see: Orquin &amp; Mueller Loose, 2013)","plainTextFormattedCitation":"(Orquin &amp; Mueller Loose, 2013)","previouslyFormattedCitation":"(Orquin &amp; Mueller Loose, 2013)"},"properties":{"noteIndex":0},"schema":"https://github.com/citation-style-language/schema/raw/master/csl-citation.json"}</w:instrText>
      </w:r>
      <w:r w:rsidR="00F32381">
        <w:rPr>
          <w:rFonts w:ascii="Times New Roman" w:eastAsia="Times New Roman" w:hAnsi="Times New Roman" w:cs="Times New Roman"/>
          <w:color w:val="000000"/>
          <w:lang w:val="en-CA"/>
        </w:rPr>
        <w:fldChar w:fldCharType="separate"/>
      </w:r>
      <w:r w:rsidR="00F32381" w:rsidRPr="00F32381">
        <w:rPr>
          <w:rFonts w:ascii="Times New Roman" w:eastAsia="Times New Roman" w:hAnsi="Times New Roman" w:cs="Times New Roman"/>
          <w:noProof/>
          <w:color w:val="000000"/>
          <w:lang w:val="en-CA"/>
        </w:rPr>
        <w:t>(</w:t>
      </w:r>
      <w:r w:rsidR="00F32381">
        <w:rPr>
          <w:rFonts w:ascii="Times New Roman" w:eastAsia="Times New Roman" w:hAnsi="Times New Roman" w:cs="Times New Roman"/>
          <w:noProof/>
          <w:color w:val="000000"/>
          <w:lang w:val="en-CA"/>
        </w:rPr>
        <w:t xml:space="preserve">see: </w:t>
      </w:r>
      <w:r w:rsidR="00F32381" w:rsidRPr="00F32381">
        <w:rPr>
          <w:rFonts w:ascii="Times New Roman" w:eastAsia="Times New Roman" w:hAnsi="Times New Roman" w:cs="Times New Roman"/>
          <w:noProof/>
          <w:color w:val="000000"/>
          <w:lang w:val="en-CA"/>
        </w:rPr>
        <w:t>Orquin &amp; Mueller Loose, 2013)</w:t>
      </w:r>
      <w:r w:rsidR="00F32381">
        <w:rPr>
          <w:rFonts w:ascii="Times New Roman" w:eastAsia="Times New Roman" w:hAnsi="Times New Roman" w:cs="Times New Roman"/>
          <w:color w:val="000000"/>
          <w:lang w:val="en-CA"/>
        </w:rPr>
        <w:fldChar w:fldCharType="end"/>
      </w:r>
      <w:r w:rsidR="009136FF">
        <w:rPr>
          <w:rFonts w:ascii="Times New Roman" w:eastAsia="Times New Roman" w:hAnsi="Times New Roman" w:cs="Times New Roman"/>
          <w:color w:val="000000"/>
          <w:lang w:val="en-CA"/>
        </w:rPr>
        <w:t xml:space="preserve">. </w:t>
      </w:r>
    </w:p>
    <w:p w14:paraId="0D3173E9" w14:textId="77777777" w:rsidR="00780E87" w:rsidRDefault="00780E87" w:rsidP="005678AA">
      <w:pPr>
        <w:rPr>
          <w:rFonts w:ascii="Times New Roman" w:eastAsia="Times New Roman" w:hAnsi="Times New Roman" w:cs="Times New Roman"/>
          <w:color w:val="000000"/>
          <w:lang w:val="en-CA"/>
        </w:rPr>
      </w:pPr>
    </w:p>
    <w:p w14:paraId="5AB1D262" w14:textId="1EA0E29B" w:rsidR="00CA786B" w:rsidRDefault="003B4C22" w:rsidP="005678AA">
      <w:pPr>
        <w:rPr>
          <w:rFonts w:ascii="Times New Roman" w:eastAsia="Times New Roman" w:hAnsi="Times New Roman" w:cs="Times New Roman"/>
          <w:color w:val="000000"/>
          <w:lang w:val="en-CA"/>
        </w:rPr>
      </w:pPr>
      <w:r>
        <w:rPr>
          <w:rFonts w:ascii="Times New Roman" w:eastAsia="Times New Roman" w:hAnsi="Times New Roman" w:cs="Times New Roman"/>
          <w:color w:val="000000"/>
          <w:lang w:val="en-CA"/>
        </w:rPr>
        <w:t xml:space="preserve">To address this question, we ran a third on-line experiment in which </w:t>
      </w:r>
      <w:r w:rsidR="00CA786B">
        <w:rPr>
          <w:rFonts w:ascii="Times New Roman" w:eastAsia="Times New Roman" w:hAnsi="Times New Roman" w:cs="Times New Roman"/>
          <w:color w:val="000000"/>
          <w:lang w:val="en-CA"/>
        </w:rPr>
        <w:t xml:space="preserve">we presented information serially in the dictator game and interrupted participants at different points in their viewing to elicit their choice. In each trial, participants </w:t>
      </w:r>
      <w:r w:rsidR="00780E87">
        <w:rPr>
          <w:rFonts w:ascii="Times New Roman" w:eastAsia="Times New Roman" w:hAnsi="Times New Roman" w:cs="Times New Roman"/>
          <w:color w:val="000000"/>
          <w:lang w:val="en-CA"/>
        </w:rPr>
        <w:t xml:space="preserve">(N = 103) </w:t>
      </w:r>
      <w:r w:rsidR="00CA786B">
        <w:rPr>
          <w:rFonts w:ascii="Times New Roman" w:eastAsia="Times New Roman" w:hAnsi="Times New Roman" w:cs="Times New Roman"/>
          <w:color w:val="000000"/>
          <w:lang w:val="en-CA"/>
        </w:rPr>
        <w:t xml:space="preserve">were first presented either their own outcomes ($Self) or their partner’s outcomes ($Other) for ~300ms. They were then presented the other piece of information ($Other or $Self). In </w:t>
      </w:r>
      <w:del w:id="16" w:author="Cendri Hutcherson" w:date="2020-04-07T08:42:00Z">
        <w:r w:rsidR="00CA786B" w:rsidDel="006300C7">
          <w:rPr>
            <w:rFonts w:ascii="Times New Roman" w:eastAsia="Times New Roman" w:hAnsi="Times New Roman" w:cs="Times New Roman"/>
            <w:color w:val="000000"/>
            <w:lang w:val="en-CA"/>
          </w:rPr>
          <w:delText xml:space="preserve">the first </w:delText>
        </w:r>
      </w:del>
      <w:r w:rsidR="00CA786B">
        <w:rPr>
          <w:rFonts w:ascii="Times New Roman" w:eastAsia="Times New Roman" w:hAnsi="Times New Roman" w:cs="Times New Roman"/>
          <w:color w:val="000000"/>
          <w:lang w:val="en-CA"/>
        </w:rPr>
        <w:t xml:space="preserve">three conditions, participants were </w:t>
      </w:r>
      <w:del w:id="17" w:author="Cendri Hutcherson" w:date="2020-04-07T08:42:00Z">
        <w:r w:rsidR="00CA786B" w:rsidDel="006300C7">
          <w:rPr>
            <w:rFonts w:ascii="Times New Roman" w:eastAsia="Times New Roman" w:hAnsi="Times New Roman" w:cs="Times New Roman"/>
            <w:color w:val="000000"/>
            <w:lang w:val="en-CA"/>
          </w:rPr>
          <w:delText xml:space="preserve">either </w:delText>
        </w:r>
      </w:del>
      <w:r w:rsidR="00CA786B">
        <w:rPr>
          <w:rFonts w:ascii="Times New Roman" w:eastAsia="Times New Roman" w:hAnsi="Times New Roman" w:cs="Times New Roman"/>
          <w:color w:val="000000"/>
          <w:lang w:val="en-CA"/>
        </w:rPr>
        <w:t xml:space="preserve">presented the second piece of information </w:t>
      </w:r>
      <w:proofErr w:type="gramStart"/>
      <w:r w:rsidR="00CA786B">
        <w:rPr>
          <w:rFonts w:ascii="Times New Roman" w:eastAsia="Times New Roman" w:hAnsi="Times New Roman" w:cs="Times New Roman"/>
          <w:color w:val="000000"/>
          <w:lang w:val="en-CA"/>
        </w:rPr>
        <w:t xml:space="preserve">for </w:t>
      </w:r>
      <w:ins w:id="18" w:author="Cendri Hutcherson" w:date="2020-04-07T08:42:00Z">
        <w:r w:rsidR="006300C7">
          <w:rPr>
            <w:rFonts w:ascii="Times New Roman" w:eastAsia="Times New Roman" w:hAnsi="Times New Roman" w:cs="Times New Roman"/>
            <w:color w:val="000000"/>
            <w:lang w:val="en-CA"/>
          </w:rPr>
          <w:t>either</w:t>
        </w:r>
        <w:proofErr w:type="gramEnd"/>
        <w:r w:rsidR="006300C7">
          <w:rPr>
            <w:rFonts w:ascii="Times New Roman" w:eastAsia="Times New Roman" w:hAnsi="Times New Roman" w:cs="Times New Roman"/>
            <w:color w:val="000000"/>
            <w:lang w:val="en-CA"/>
          </w:rPr>
          <w:t xml:space="preserve"> </w:t>
        </w:r>
      </w:ins>
      <w:r w:rsidR="00CA786B">
        <w:rPr>
          <w:rFonts w:ascii="Times New Roman" w:eastAsia="Times New Roman" w:hAnsi="Times New Roman" w:cs="Times New Roman"/>
          <w:color w:val="000000"/>
          <w:lang w:val="en-CA"/>
        </w:rPr>
        <w:t>100ms, 200ms or 400ms before they were interrupted and prompted to make their choice. In the other two</w:t>
      </w:r>
      <w:ins w:id="19" w:author="Cendri Hutcherson" w:date="2020-04-07T08:42:00Z">
        <w:r w:rsidR="006300C7">
          <w:rPr>
            <w:rFonts w:ascii="Times New Roman" w:eastAsia="Times New Roman" w:hAnsi="Times New Roman" w:cs="Times New Roman"/>
            <w:color w:val="000000"/>
            <w:lang w:val="en-CA"/>
          </w:rPr>
          <w:t xml:space="preserve"> </w:t>
        </w:r>
      </w:ins>
      <w:del w:id="20" w:author="Cendri Hutcherson" w:date="2020-04-07T08:42:00Z">
        <w:r w:rsidR="00CA786B" w:rsidDel="006300C7">
          <w:rPr>
            <w:rFonts w:ascii="Times New Roman" w:eastAsia="Times New Roman" w:hAnsi="Times New Roman" w:cs="Times New Roman"/>
            <w:color w:val="000000"/>
            <w:lang w:val="en-CA"/>
          </w:rPr>
          <w:delText>-</w:delText>
        </w:r>
      </w:del>
      <w:r w:rsidR="00CA786B">
        <w:rPr>
          <w:rFonts w:ascii="Times New Roman" w:eastAsia="Times New Roman" w:hAnsi="Times New Roman" w:cs="Times New Roman"/>
          <w:color w:val="000000"/>
          <w:lang w:val="en-CA"/>
        </w:rPr>
        <w:t>conditions (</w:t>
      </w:r>
      <w:ins w:id="21" w:author="Cendri Hutcherson" w:date="2020-04-07T08:42:00Z">
        <w:r w:rsidR="006300C7">
          <w:rPr>
            <w:rFonts w:ascii="Times New Roman" w:eastAsia="Times New Roman" w:hAnsi="Times New Roman" w:cs="Times New Roman"/>
            <w:color w:val="000000"/>
            <w:lang w:val="en-CA"/>
          </w:rPr>
          <w:t xml:space="preserve">which we refer to as </w:t>
        </w:r>
      </w:ins>
      <w:r w:rsidR="00CA786B">
        <w:rPr>
          <w:rFonts w:ascii="Times New Roman" w:eastAsia="Times New Roman" w:hAnsi="Times New Roman" w:cs="Times New Roman"/>
          <w:color w:val="000000"/>
          <w:lang w:val="en-CA"/>
        </w:rPr>
        <w:t>repeated</w:t>
      </w:r>
      <w:ins w:id="22" w:author="Cendri Hutcherson" w:date="2020-04-07T08:42:00Z">
        <w:r w:rsidR="006300C7">
          <w:rPr>
            <w:rFonts w:ascii="Times New Roman" w:eastAsia="Times New Roman" w:hAnsi="Times New Roman" w:cs="Times New Roman"/>
            <w:color w:val="000000"/>
            <w:lang w:val="en-CA"/>
          </w:rPr>
          <w:t>-fast</w:t>
        </w:r>
      </w:ins>
      <w:r w:rsidR="00CA786B">
        <w:rPr>
          <w:rFonts w:ascii="Times New Roman" w:eastAsia="Times New Roman" w:hAnsi="Times New Roman" w:cs="Times New Roman"/>
          <w:color w:val="000000"/>
          <w:lang w:val="en-CA"/>
        </w:rPr>
        <w:t>, and repeated-long), participants were presented both pieces of information twice. In the repeated</w:t>
      </w:r>
      <w:ins w:id="23" w:author="Cendri Hutcherson" w:date="2020-04-07T08:42:00Z">
        <w:r w:rsidR="006300C7">
          <w:rPr>
            <w:rFonts w:ascii="Times New Roman" w:eastAsia="Times New Roman" w:hAnsi="Times New Roman" w:cs="Times New Roman"/>
            <w:color w:val="000000"/>
            <w:lang w:val="en-CA"/>
          </w:rPr>
          <w:t>-fast</w:t>
        </w:r>
      </w:ins>
      <w:r w:rsidR="00CA786B">
        <w:rPr>
          <w:rFonts w:ascii="Times New Roman" w:eastAsia="Times New Roman" w:hAnsi="Times New Roman" w:cs="Times New Roman"/>
          <w:color w:val="000000"/>
          <w:lang w:val="en-CA"/>
        </w:rPr>
        <w:t xml:space="preserve"> condition,</w:t>
      </w:r>
      <w:r w:rsidR="009F4730">
        <w:rPr>
          <w:rFonts w:ascii="Times New Roman" w:eastAsia="Times New Roman" w:hAnsi="Times New Roman" w:cs="Times New Roman"/>
          <w:color w:val="000000"/>
          <w:lang w:val="en-CA"/>
        </w:rPr>
        <w:t xml:space="preserve"> participants were presented with information</w:t>
      </w:r>
      <w:r w:rsidR="00CA786B">
        <w:rPr>
          <w:rFonts w:ascii="Times New Roman" w:eastAsia="Times New Roman" w:hAnsi="Times New Roman" w:cs="Times New Roman"/>
          <w:color w:val="000000"/>
          <w:lang w:val="en-CA"/>
        </w:rPr>
        <w:t xml:space="preserve"> </w:t>
      </w:r>
      <w:r w:rsidR="009F4730">
        <w:rPr>
          <w:rFonts w:ascii="Times New Roman" w:hAnsi="Times New Roman" w:cs="Times New Roman"/>
          <w:lang w:val="en-CA"/>
        </w:rPr>
        <w:t>in the following order: 1</w:t>
      </w:r>
      <w:r w:rsidR="009F4730" w:rsidRPr="00D828FC">
        <w:rPr>
          <w:rFonts w:ascii="Times New Roman" w:hAnsi="Times New Roman" w:cs="Times New Roman"/>
          <w:vertAlign w:val="superscript"/>
          <w:lang w:val="en-CA"/>
        </w:rPr>
        <w:t>st</w:t>
      </w:r>
      <w:r w:rsidR="009F4730">
        <w:rPr>
          <w:rFonts w:ascii="Times New Roman" w:hAnsi="Times New Roman" w:cs="Times New Roman"/>
          <w:lang w:val="en-CA"/>
        </w:rPr>
        <w:t xml:space="preserve"> (~300ms), 2</w:t>
      </w:r>
      <w:r w:rsidR="009F4730" w:rsidRPr="00D828FC">
        <w:rPr>
          <w:rFonts w:ascii="Times New Roman" w:hAnsi="Times New Roman" w:cs="Times New Roman"/>
          <w:vertAlign w:val="superscript"/>
          <w:lang w:val="en-CA"/>
        </w:rPr>
        <w:t>nd</w:t>
      </w:r>
      <w:r w:rsidR="009F4730">
        <w:rPr>
          <w:rFonts w:ascii="Times New Roman" w:hAnsi="Times New Roman" w:cs="Times New Roman"/>
          <w:vertAlign w:val="superscript"/>
          <w:lang w:val="en-CA"/>
        </w:rPr>
        <w:t xml:space="preserve"> </w:t>
      </w:r>
      <w:r w:rsidR="009F4730">
        <w:rPr>
          <w:rFonts w:ascii="Times New Roman" w:hAnsi="Times New Roman" w:cs="Times New Roman"/>
          <w:lang w:val="en-CA"/>
        </w:rPr>
        <w:t>(~300ms), 1</w:t>
      </w:r>
      <w:r w:rsidR="009F4730" w:rsidRPr="00D828FC">
        <w:rPr>
          <w:rFonts w:ascii="Times New Roman" w:hAnsi="Times New Roman" w:cs="Times New Roman"/>
          <w:vertAlign w:val="superscript"/>
          <w:lang w:val="en-CA"/>
        </w:rPr>
        <w:t>st</w:t>
      </w:r>
      <w:r w:rsidR="009F4730">
        <w:rPr>
          <w:rFonts w:ascii="Times New Roman" w:hAnsi="Times New Roman" w:cs="Times New Roman"/>
          <w:vertAlign w:val="superscript"/>
          <w:lang w:val="en-CA"/>
        </w:rPr>
        <w:t xml:space="preserve"> </w:t>
      </w:r>
      <w:r w:rsidR="009F4730">
        <w:rPr>
          <w:rFonts w:ascii="Times New Roman" w:hAnsi="Times New Roman" w:cs="Times New Roman"/>
          <w:lang w:val="en-CA"/>
        </w:rPr>
        <w:t>(~300ms), 2</w:t>
      </w:r>
      <w:r w:rsidR="009F4730" w:rsidRPr="00D828FC">
        <w:rPr>
          <w:rFonts w:ascii="Times New Roman" w:hAnsi="Times New Roman" w:cs="Times New Roman"/>
          <w:vertAlign w:val="superscript"/>
          <w:lang w:val="en-CA"/>
        </w:rPr>
        <w:t>nd</w:t>
      </w:r>
      <w:r w:rsidR="009F4730">
        <w:rPr>
          <w:rFonts w:ascii="Times New Roman" w:hAnsi="Times New Roman" w:cs="Times New Roman"/>
          <w:lang w:val="en-CA"/>
        </w:rPr>
        <w:t xml:space="preserve"> (200ms) before being prompted to make a response.</w:t>
      </w:r>
      <w:r w:rsidR="009F4730" w:rsidRPr="009F4730">
        <w:rPr>
          <w:rFonts w:ascii="Times New Roman" w:hAnsi="Times New Roman" w:cs="Times New Roman"/>
          <w:lang w:val="en-CA"/>
        </w:rPr>
        <w:t xml:space="preserve"> </w:t>
      </w:r>
      <w:r w:rsidR="009F4730">
        <w:rPr>
          <w:rFonts w:ascii="Times New Roman" w:hAnsi="Times New Roman" w:cs="Times New Roman"/>
          <w:lang w:val="en-CA"/>
        </w:rPr>
        <w:t>In the repeated-long exposure condition, participants were also presented with both pieces of information twice but for longer durations, such that they are presented with information in the following order: 1</w:t>
      </w:r>
      <w:r w:rsidR="009F4730" w:rsidRPr="00D828FC">
        <w:rPr>
          <w:rFonts w:ascii="Times New Roman" w:hAnsi="Times New Roman" w:cs="Times New Roman"/>
          <w:vertAlign w:val="superscript"/>
          <w:lang w:val="en-CA"/>
        </w:rPr>
        <w:t>st</w:t>
      </w:r>
      <w:r w:rsidR="009F4730">
        <w:rPr>
          <w:rFonts w:ascii="Times New Roman" w:hAnsi="Times New Roman" w:cs="Times New Roman"/>
          <w:lang w:val="en-CA"/>
        </w:rPr>
        <w:t xml:space="preserve"> (~500ms), 2</w:t>
      </w:r>
      <w:r w:rsidR="009F4730" w:rsidRPr="00D828FC">
        <w:rPr>
          <w:rFonts w:ascii="Times New Roman" w:hAnsi="Times New Roman" w:cs="Times New Roman"/>
          <w:vertAlign w:val="superscript"/>
          <w:lang w:val="en-CA"/>
        </w:rPr>
        <w:t>nd</w:t>
      </w:r>
      <w:r w:rsidR="009F4730">
        <w:rPr>
          <w:rFonts w:ascii="Times New Roman" w:hAnsi="Times New Roman" w:cs="Times New Roman"/>
          <w:vertAlign w:val="superscript"/>
          <w:lang w:val="en-CA"/>
        </w:rPr>
        <w:t xml:space="preserve"> </w:t>
      </w:r>
      <w:r w:rsidR="009F4730">
        <w:rPr>
          <w:rFonts w:ascii="Times New Roman" w:hAnsi="Times New Roman" w:cs="Times New Roman"/>
          <w:lang w:val="en-CA"/>
        </w:rPr>
        <w:t>(~500ms), 1</w:t>
      </w:r>
      <w:r w:rsidR="009F4730" w:rsidRPr="00D828FC">
        <w:rPr>
          <w:rFonts w:ascii="Times New Roman" w:hAnsi="Times New Roman" w:cs="Times New Roman"/>
          <w:vertAlign w:val="superscript"/>
          <w:lang w:val="en-CA"/>
        </w:rPr>
        <w:t>st</w:t>
      </w:r>
      <w:r w:rsidR="009F4730">
        <w:rPr>
          <w:rFonts w:ascii="Times New Roman" w:hAnsi="Times New Roman" w:cs="Times New Roman"/>
          <w:vertAlign w:val="superscript"/>
          <w:lang w:val="en-CA"/>
        </w:rPr>
        <w:t xml:space="preserve"> </w:t>
      </w:r>
      <w:r w:rsidR="009F4730">
        <w:rPr>
          <w:rFonts w:ascii="Times New Roman" w:hAnsi="Times New Roman" w:cs="Times New Roman"/>
          <w:lang w:val="en-CA"/>
        </w:rPr>
        <w:t>(~500ms), 2</w:t>
      </w:r>
      <w:r w:rsidR="009F4730" w:rsidRPr="00D828FC">
        <w:rPr>
          <w:rFonts w:ascii="Times New Roman" w:hAnsi="Times New Roman" w:cs="Times New Roman"/>
          <w:vertAlign w:val="superscript"/>
          <w:lang w:val="en-CA"/>
        </w:rPr>
        <w:t>nd</w:t>
      </w:r>
      <w:r w:rsidR="009F4730">
        <w:rPr>
          <w:rFonts w:ascii="Times New Roman" w:hAnsi="Times New Roman" w:cs="Times New Roman"/>
          <w:lang w:val="en-CA"/>
        </w:rPr>
        <w:t xml:space="preserve"> (500ms) before prompted to make a response.</w:t>
      </w:r>
    </w:p>
    <w:p w14:paraId="1548E0C9" w14:textId="77777777" w:rsidR="00CA786B" w:rsidRDefault="00CA786B" w:rsidP="005678AA">
      <w:pPr>
        <w:rPr>
          <w:rFonts w:ascii="Times New Roman" w:eastAsia="Times New Roman" w:hAnsi="Times New Roman" w:cs="Times New Roman"/>
          <w:color w:val="000000"/>
          <w:lang w:val="en-CA"/>
        </w:rPr>
      </w:pPr>
    </w:p>
    <w:p w14:paraId="7B50B7C3" w14:textId="3E8E7050" w:rsidR="00BF3F29" w:rsidRDefault="009F4730" w:rsidP="005678AA">
      <w:pPr>
        <w:rPr>
          <w:rFonts w:ascii="Times New Roman" w:eastAsia="Times New Roman" w:hAnsi="Times New Roman" w:cs="Times New Roman"/>
          <w:color w:val="000000"/>
          <w:lang w:val="en-CA"/>
        </w:rPr>
      </w:pPr>
      <w:r>
        <w:rPr>
          <w:rFonts w:ascii="Times New Roman" w:eastAsia="Times New Roman" w:hAnsi="Times New Roman" w:cs="Times New Roman"/>
          <w:color w:val="000000"/>
          <w:lang w:val="en-CA"/>
        </w:rPr>
        <w:t>Since</w:t>
      </w:r>
      <w:del w:id="24" w:author="Cendri Hutcherson" w:date="2020-04-07T08:44:00Z">
        <w:r w:rsidDel="006300C7">
          <w:rPr>
            <w:rFonts w:ascii="Times New Roman" w:eastAsia="Times New Roman" w:hAnsi="Times New Roman" w:cs="Times New Roman"/>
            <w:color w:val="000000"/>
            <w:lang w:val="en-CA"/>
          </w:rPr>
          <w:delText>,</w:delText>
        </w:r>
      </w:del>
      <w:r>
        <w:rPr>
          <w:rFonts w:ascii="Times New Roman" w:eastAsia="Times New Roman" w:hAnsi="Times New Roman" w:cs="Times New Roman"/>
          <w:color w:val="000000"/>
          <w:lang w:val="en-CA"/>
        </w:rPr>
        <w:t xml:space="preserve"> i</w:t>
      </w:r>
      <w:r w:rsidR="00CA786B">
        <w:rPr>
          <w:rFonts w:ascii="Times New Roman" w:eastAsia="Times New Roman" w:hAnsi="Times New Roman" w:cs="Times New Roman"/>
          <w:color w:val="000000"/>
          <w:lang w:val="en-CA"/>
        </w:rPr>
        <w:t>n all conditions</w:t>
      </w:r>
      <w:del w:id="25" w:author="Cendri Hutcherson" w:date="2020-04-07T08:44:00Z">
        <w:r w:rsidDel="006300C7">
          <w:rPr>
            <w:rFonts w:ascii="Times New Roman" w:eastAsia="Times New Roman" w:hAnsi="Times New Roman" w:cs="Times New Roman"/>
            <w:color w:val="000000"/>
            <w:lang w:val="en-CA"/>
          </w:rPr>
          <w:delText>,</w:delText>
        </w:r>
      </w:del>
      <w:r w:rsidR="00CA786B">
        <w:rPr>
          <w:rFonts w:ascii="Times New Roman" w:eastAsia="Times New Roman" w:hAnsi="Times New Roman" w:cs="Times New Roman"/>
          <w:color w:val="000000"/>
          <w:lang w:val="en-CA"/>
        </w:rPr>
        <w:t xml:space="preserve"> participants were exposed to both information</w:t>
      </w:r>
      <w:ins w:id="26" w:author="Cendri Hutcherson" w:date="2020-04-07T08:44:00Z">
        <w:r w:rsidR="006300C7">
          <w:rPr>
            <w:rFonts w:ascii="Times New Roman" w:eastAsia="Times New Roman" w:hAnsi="Times New Roman" w:cs="Times New Roman"/>
            <w:color w:val="000000"/>
            <w:lang w:val="en-CA"/>
          </w:rPr>
          <w:t xml:space="preserve"> (i.e.,</w:t>
        </w:r>
      </w:ins>
      <w:del w:id="27" w:author="Cendri Hutcherson" w:date="2020-04-07T08:44:00Z">
        <w:r w:rsidR="00CA786B" w:rsidDel="006300C7">
          <w:rPr>
            <w:rFonts w:ascii="Times New Roman" w:eastAsia="Times New Roman" w:hAnsi="Times New Roman" w:cs="Times New Roman"/>
            <w:color w:val="000000"/>
            <w:lang w:val="en-CA"/>
          </w:rPr>
          <w:delText>:</w:delText>
        </w:r>
      </w:del>
      <w:r w:rsidR="00CA786B">
        <w:rPr>
          <w:rFonts w:ascii="Times New Roman" w:eastAsia="Times New Roman" w:hAnsi="Times New Roman" w:cs="Times New Roman"/>
          <w:color w:val="000000"/>
          <w:lang w:val="en-CA"/>
        </w:rPr>
        <w:t xml:space="preserve"> $Self and $Other</w:t>
      </w:r>
      <w:ins w:id="28" w:author="Cendri Hutcherson" w:date="2020-04-07T08:44:00Z">
        <w:r w:rsidR="006300C7">
          <w:rPr>
            <w:rFonts w:ascii="Times New Roman" w:eastAsia="Times New Roman" w:hAnsi="Times New Roman" w:cs="Times New Roman"/>
            <w:color w:val="000000"/>
            <w:lang w:val="en-CA"/>
          </w:rPr>
          <w:t>)</w:t>
        </w:r>
      </w:ins>
      <w:r>
        <w:rPr>
          <w:rFonts w:ascii="Times New Roman" w:eastAsia="Times New Roman" w:hAnsi="Times New Roman" w:cs="Times New Roman"/>
          <w:color w:val="000000"/>
          <w:lang w:val="en-CA"/>
        </w:rPr>
        <w:t xml:space="preserve">, the ignorance model of attention would predict no effect of attention on choice while the </w:t>
      </w:r>
      <w:r w:rsidR="00AA3386">
        <w:rPr>
          <w:rFonts w:ascii="Times New Roman" w:eastAsia="Times New Roman" w:hAnsi="Times New Roman" w:cs="Times New Roman"/>
          <w:color w:val="000000"/>
          <w:lang w:val="en-CA"/>
        </w:rPr>
        <w:t>attentional amplification</w:t>
      </w:r>
      <w:r>
        <w:rPr>
          <w:rFonts w:ascii="Times New Roman" w:eastAsia="Times New Roman" w:hAnsi="Times New Roman" w:cs="Times New Roman"/>
          <w:color w:val="000000"/>
          <w:lang w:val="en-CA"/>
        </w:rPr>
        <w:t xml:space="preserve"> model would predict that the focus of early attention would bias choice but its effects should weaken as </w:t>
      </w:r>
      <w:r w:rsidR="00AA3386">
        <w:rPr>
          <w:rFonts w:ascii="Times New Roman" w:eastAsia="Times New Roman" w:hAnsi="Times New Roman" w:cs="Times New Roman"/>
          <w:color w:val="000000"/>
          <w:lang w:val="en-CA"/>
        </w:rPr>
        <w:t>people sample more information</w:t>
      </w:r>
      <w:r>
        <w:rPr>
          <w:rFonts w:ascii="Times New Roman" w:eastAsia="Times New Roman" w:hAnsi="Times New Roman" w:cs="Times New Roman"/>
          <w:color w:val="000000"/>
          <w:lang w:val="en-CA"/>
        </w:rPr>
        <w:t xml:space="preserve">. </w:t>
      </w:r>
      <w:r w:rsidR="002D3FCA">
        <w:rPr>
          <w:rFonts w:ascii="Times New Roman" w:eastAsia="Times New Roman" w:hAnsi="Times New Roman" w:cs="Times New Roman"/>
          <w:color w:val="000000"/>
          <w:lang w:val="en-CA"/>
        </w:rPr>
        <w:t>Additional</w:t>
      </w:r>
      <w:r w:rsidR="00AA3386" w:rsidRPr="00AA3386">
        <w:rPr>
          <w:rFonts w:ascii="Times New Roman" w:eastAsia="Times New Roman" w:hAnsi="Times New Roman" w:cs="Times New Roman"/>
          <w:color w:val="000000"/>
          <w:lang w:val="en-CA"/>
        </w:rPr>
        <w:t xml:space="preserve"> </w:t>
      </w:r>
      <w:r w:rsidR="00AA3386">
        <w:rPr>
          <w:rFonts w:ascii="Times New Roman" w:eastAsia="Times New Roman" w:hAnsi="Times New Roman" w:cs="Times New Roman"/>
          <w:color w:val="000000"/>
          <w:lang w:val="en-CA"/>
        </w:rPr>
        <w:t>preregistered</w:t>
      </w:r>
      <w:r>
        <w:rPr>
          <w:rFonts w:ascii="Times New Roman" w:eastAsia="Times New Roman" w:hAnsi="Times New Roman" w:cs="Times New Roman"/>
          <w:color w:val="000000"/>
          <w:lang w:val="en-CA"/>
        </w:rPr>
        <w:t xml:space="preserve"> experimental details, hypotheses and analyses can be found on OSF at </w:t>
      </w:r>
      <w:r w:rsidR="00853E93">
        <w:rPr>
          <w:rFonts w:ascii="Times New Roman" w:eastAsia="Times New Roman" w:hAnsi="Times New Roman" w:cs="Times New Roman"/>
          <w:color w:val="000000"/>
          <w:lang w:val="en-CA"/>
        </w:rPr>
        <w:t xml:space="preserve">the following link: </w:t>
      </w:r>
      <w:hyperlink r:id="rId10" w:history="1">
        <w:r w:rsidR="002D3FCA" w:rsidRPr="00AB7FFD">
          <w:rPr>
            <w:rStyle w:val="Hyperlink"/>
            <w:rFonts w:ascii="Times New Roman" w:eastAsia="Times New Roman" w:hAnsi="Times New Roman" w:cs="Times New Roman"/>
            <w:lang w:val="en-CA"/>
          </w:rPr>
          <w:t>https://osf.io/hw9um/?view_only=6c70927f1f144b20b96f18cac1808958</w:t>
        </w:r>
      </w:hyperlink>
      <w:r>
        <w:rPr>
          <w:rFonts w:ascii="Times New Roman" w:eastAsia="Times New Roman" w:hAnsi="Times New Roman" w:cs="Times New Roman"/>
          <w:color w:val="000000"/>
          <w:lang w:val="en-CA"/>
        </w:rPr>
        <w:t>.</w:t>
      </w:r>
      <w:r w:rsidR="0002421C">
        <w:rPr>
          <w:rFonts w:ascii="Times New Roman" w:eastAsia="Times New Roman" w:hAnsi="Times New Roman" w:cs="Times New Roman"/>
          <w:color w:val="000000"/>
          <w:lang w:val="en-CA"/>
        </w:rPr>
        <w:t xml:space="preserve"> </w:t>
      </w:r>
    </w:p>
    <w:p w14:paraId="2B0CF10F" w14:textId="2A888F83" w:rsidR="0002421C" w:rsidRDefault="0002421C" w:rsidP="005678AA">
      <w:pPr>
        <w:rPr>
          <w:rFonts w:ascii="Times New Roman" w:eastAsia="Times New Roman" w:hAnsi="Times New Roman" w:cs="Times New Roman"/>
          <w:color w:val="000000"/>
          <w:lang w:val="en-CA"/>
        </w:rPr>
      </w:pPr>
    </w:p>
    <w:p w14:paraId="53F65DDE" w14:textId="79777511" w:rsidR="0002421C" w:rsidRDefault="0002421C" w:rsidP="005678AA">
      <w:pPr>
        <w:rPr>
          <w:rFonts w:ascii="Times New Roman" w:eastAsia="Times New Roman" w:hAnsi="Times New Roman" w:cs="Times New Roman"/>
          <w:color w:val="000000"/>
          <w:lang w:val="en-CA"/>
        </w:rPr>
      </w:pPr>
      <w:r>
        <w:rPr>
          <w:rFonts w:ascii="Times New Roman" w:eastAsia="Times New Roman" w:hAnsi="Times New Roman" w:cs="Times New Roman"/>
          <w:color w:val="000000"/>
          <w:lang w:val="en-CA"/>
        </w:rPr>
        <w:t xml:space="preserve">Importantly, </w:t>
      </w:r>
      <w:r w:rsidR="0096409C">
        <w:rPr>
          <w:rFonts w:ascii="Times New Roman" w:eastAsia="Times New Roman" w:hAnsi="Times New Roman" w:cs="Times New Roman"/>
          <w:color w:val="000000"/>
          <w:lang w:val="en-CA"/>
        </w:rPr>
        <w:t xml:space="preserve">using mixed-effects logistic regressions predicting binary generous choice, </w:t>
      </w:r>
      <w:r>
        <w:rPr>
          <w:rFonts w:ascii="Times New Roman" w:eastAsia="Times New Roman" w:hAnsi="Times New Roman" w:cs="Times New Roman"/>
          <w:color w:val="000000"/>
          <w:lang w:val="en-CA"/>
        </w:rPr>
        <w:t>we find an interaction between the first information presented (first fixation) and 2</w:t>
      </w:r>
      <w:r w:rsidRPr="009310A4">
        <w:rPr>
          <w:rFonts w:ascii="Times New Roman" w:eastAsia="Times New Roman" w:hAnsi="Times New Roman" w:cs="Times New Roman"/>
          <w:color w:val="000000"/>
          <w:vertAlign w:val="superscript"/>
          <w:lang w:val="en-CA"/>
        </w:rPr>
        <w:t>nd</w:t>
      </w:r>
      <w:r>
        <w:rPr>
          <w:rFonts w:ascii="Times New Roman" w:eastAsia="Times New Roman" w:hAnsi="Times New Roman" w:cs="Times New Roman"/>
          <w:color w:val="000000"/>
          <w:lang w:val="en-CA"/>
        </w:rPr>
        <w:t xml:space="preserve"> information </w:t>
      </w:r>
      <w:r>
        <w:rPr>
          <w:rFonts w:ascii="Times New Roman" w:eastAsia="Times New Roman" w:hAnsi="Times New Roman" w:cs="Times New Roman"/>
          <w:color w:val="000000"/>
          <w:lang w:val="en-CA"/>
        </w:rPr>
        <w:lastRenderedPageBreak/>
        <w:t xml:space="preserve">exposure conditions (Wald’s </w:t>
      </w:r>
      <w:proofErr w:type="gramStart"/>
      <w:r w:rsidRPr="009310A4">
        <w:rPr>
          <w:rFonts w:ascii="Symbol" w:eastAsia="Times New Roman" w:hAnsi="Symbol" w:cs="Times New Roman"/>
          <w:color w:val="000000"/>
          <w:lang w:val="en-CA"/>
        </w:rPr>
        <w:t></w:t>
      </w:r>
      <w:r>
        <w:rPr>
          <w:rFonts w:ascii="Times New Roman" w:eastAsia="Times New Roman" w:hAnsi="Times New Roman" w:cs="Times New Roman"/>
          <w:color w:val="000000"/>
          <w:vertAlign w:val="superscript"/>
          <w:lang w:val="en-CA"/>
        </w:rPr>
        <w:t>2</w:t>
      </w:r>
      <w:r>
        <w:rPr>
          <w:rFonts w:ascii="Times New Roman" w:eastAsia="Times New Roman" w:hAnsi="Times New Roman" w:cs="Times New Roman"/>
          <w:color w:val="000000"/>
          <w:lang w:val="en-CA"/>
        </w:rPr>
        <w:t>(</w:t>
      </w:r>
      <w:proofErr w:type="gramEnd"/>
      <w:r>
        <w:rPr>
          <w:rFonts w:ascii="Times New Roman" w:eastAsia="Times New Roman" w:hAnsi="Times New Roman" w:cs="Times New Roman"/>
          <w:color w:val="000000"/>
          <w:lang w:val="en-CA"/>
        </w:rPr>
        <w:t xml:space="preserve">4) = </w:t>
      </w:r>
      <w:r w:rsidRPr="0002421C">
        <w:rPr>
          <w:rFonts w:ascii="Times New Roman" w:eastAsia="Times New Roman" w:hAnsi="Times New Roman" w:cs="Times New Roman"/>
          <w:color w:val="000000"/>
          <w:lang w:val="en-CA"/>
        </w:rPr>
        <w:t>20.621</w:t>
      </w:r>
      <w:r>
        <w:rPr>
          <w:rFonts w:ascii="Times New Roman" w:eastAsia="Times New Roman" w:hAnsi="Times New Roman" w:cs="Times New Roman"/>
          <w:color w:val="000000"/>
          <w:lang w:val="en-CA"/>
        </w:rPr>
        <w:t xml:space="preserve">, p &lt; .001), such that first fixations predicted generosity when </w:t>
      </w:r>
      <w:r w:rsidR="002D0D1E">
        <w:rPr>
          <w:rFonts w:ascii="Times New Roman" w:eastAsia="Times New Roman" w:hAnsi="Times New Roman" w:cs="Times New Roman"/>
          <w:color w:val="000000"/>
          <w:lang w:val="en-CA"/>
        </w:rPr>
        <w:t>exposure to the 2</w:t>
      </w:r>
      <w:r w:rsidR="002D0D1E" w:rsidRPr="009310A4">
        <w:rPr>
          <w:rFonts w:ascii="Times New Roman" w:eastAsia="Times New Roman" w:hAnsi="Times New Roman" w:cs="Times New Roman"/>
          <w:color w:val="000000"/>
          <w:vertAlign w:val="superscript"/>
          <w:lang w:val="en-CA"/>
        </w:rPr>
        <w:t>nd</w:t>
      </w:r>
      <w:r w:rsidR="002D0D1E">
        <w:rPr>
          <w:rFonts w:ascii="Times New Roman" w:eastAsia="Times New Roman" w:hAnsi="Times New Roman" w:cs="Times New Roman"/>
          <w:color w:val="000000"/>
          <w:lang w:val="en-CA"/>
        </w:rPr>
        <w:t xml:space="preserve"> piece of information was relatively short (100ms: </w:t>
      </w:r>
      <w:r w:rsidR="002D0D1E">
        <w:rPr>
          <w:rFonts w:ascii="Times New Roman" w:eastAsia="Times New Roman" w:hAnsi="Times New Roman" w:cs="Times New Roman"/>
          <w:i/>
          <w:iCs/>
          <w:color w:val="000000"/>
          <w:lang w:val="en-CA"/>
        </w:rPr>
        <w:t>b</w:t>
      </w:r>
      <w:r w:rsidR="002D0D1E">
        <w:rPr>
          <w:rFonts w:ascii="Times New Roman" w:eastAsia="Times New Roman" w:hAnsi="Times New Roman" w:cs="Times New Roman"/>
          <w:color w:val="000000"/>
          <w:lang w:val="en-CA"/>
        </w:rPr>
        <w:t xml:space="preserve"> = -0.476, SE = 0.0857, z = -5.560, p &lt; .001; 200ms: </w:t>
      </w:r>
      <w:r w:rsidR="002D0D1E">
        <w:rPr>
          <w:rFonts w:ascii="Times New Roman" w:eastAsia="Times New Roman" w:hAnsi="Times New Roman" w:cs="Times New Roman"/>
          <w:i/>
          <w:iCs/>
          <w:color w:val="000000"/>
          <w:lang w:val="en-CA"/>
        </w:rPr>
        <w:t>b</w:t>
      </w:r>
      <w:r w:rsidR="002D0D1E">
        <w:rPr>
          <w:rFonts w:ascii="Times New Roman" w:eastAsia="Times New Roman" w:hAnsi="Times New Roman" w:cs="Times New Roman"/>
          <w:color w:val="000000"/>
          <w:lang w:val="en-CA"/>
        </w:rPr>
        <w:t xml:space="preserve"> = -0.209, SE = 0.0863, z = -2.416, p = .0157) but not when participants were exposed to </w:t>
      </w:r>
      <w:r w:rsidR="00F771BC">
        <w:rPr>
          <w:rFonts w:ascii="Times New Roman" w:eastAsia="Times New Roman" w:hAnsi="Times New Roman" w:cs="Times New Roman"/>
          <w:color w:val="000000"/>
          <w:lang w:val="en-CA"/>
        </w:rPr>
        <w:t>the 2</w:t>
      </w:r>
      <w:r w:rsidR="00F771BC" w:rsidRPr="009310A4">
        <w:rPr>
          <w:rFonts w:ascii="Times New Roman" w:eastAsia="Times New Roman" w:hAnsi="Times New Roman" w:cs="Times New Roman"/>
          <w:color w:val="000000"/>
          <w:vertAlign w:val="superscript"/>
          <w:lang w:val="en-CA"/>
        </w:rPr>
        <w:t>nd</w:t>
      </w:r>
      <w:r w:rsidR="00F771BC">
        <w:rPr>
          <w:rFonts w:ascii="Times New Roman" w:eastAsia="Times New Roman" w:hAnsi="Times New Roman" w:cs="Times New Roman"/>
          <w:color w:val="000000"/>
          <w:lang w:val="en-CA"/>
        </w:rPr>
        <w:t xml:space="preserve"> information for extended periods of time </w:t>
      </w:r>
      <w:r w:rsidR="002D0D1E">
        <w:rPr>
          <w:rFonts w:ascii="Times New Roman" w:eastAsia="Times New Roman" w:hAnsi="Times New Roman" w:cs="Times New Roman"/>
          <w:color w:val="000000"/>
          <w:lang w:val="en-CA"/>
        </w:rPr>
        <w:t xml:space="preserve">(400ms: </w:t>
      </w:r>
      <w:r w:rsidR="002D0D1E">
        <w:rPr>
          <w:rFonts w:ascii="Times New Roman" w:eastAsia="Times New Roman" w:hAnsi="Times New Roman" w:cs="Times New Roman"/>
          <w:i/>
          <w:iCs/>
          <w:color w:val="000000"/>
          <w:lang w:val="en-CA"/>
        </w:rPr>
        <w:t>b</w:t>
      </w:r>
      <w:r w:rsidR="002D0D1E">
        <w:rPr>
          <w:rFonts w:ascii="Times New Roman" w:eastAsia="Times New Roman" w:hAnsi="Times New Roman" w:cs="Times New Roman"/>
          <w:color w:val="000000"/>
          <w:lang w:val="en-CA"/>
        </w:rPr>
        <w:t xml:space="preserve"> = -0.074, SE = 0.0898, z = -0.828, p = .407;</w:t>
      </w:r>
      <w:r w:rsidR="002D0D1E" w:rsidRPr="002D0D1E">
        <w:rPr>
          <w:rFonts w:ascii="Times New Roman" w:eastAsia="Times New Roman" w:hAnsi="Times New Roman" w:cs="Times New Roman"/>
          <w:color w:val="000000"/>
          <w:lang w:val="en-CA"/>
        </w:rPr>
        <w:t xml:space="preserve"> </w:t>
      </w:r>
      <w:r w:rsidR="002D0D1E">
        <w:rPr>
          <w:rFonts w:ascii="Times New Roman" w:eastAsia="Times New Roman" w:hAnsi="Times New Roman" w:cs="Times New Roman"/>
          <w:color w:val="000000"/>
          <w:lang w:val="en-CA"/>
        </w:rPr>
        <w:t xml:space="preserve">repeated: </w:t>
      </w:r>
      <w:r w:rsidR="002D0D1E">
        <w:rPr>
          <w:rFonts w:ascii="Times New Roman" w:eastAsia="Times New Roman" w:hAnsi="Times New Roman" w:cs="Times New Roman"/>
          <w:i/>
          <w:iCs/>
          <w:color w:val="000000"/>
          <w:lang w:val="en-CA"/>
        </w:rPr>
        <w:t>b</w:t>
      </w:r>
      <w:r w:rsidR="002D0D1E">
        <w:rPr>
          <w:rFonts w:ascii="Times New Roman" w:eastAsia="Times New Roman" w:hAnsi="Times New Roman" w:cs="Times New Roman"/>
          <w:color w:val="000000"/>
          <w:lang w:val="en-CA"/>
        </w:rPr>
        <w:t xml:space="preserve"> = -0.086, SE = 0.0889, z = -0.972, p = .331;</w:t>
      </w:r>
      <w:r w:rsidR="002D0D1E" w:rsidRPr="002D0D1E">
        <w:rPr>
          <w:rFonts w:ascii="Times New Roman" w:eastAsia="Times New Roman" w:hAnsi="Times New Roman" w:cs="Times New Roman"/>
          <w:color w:val="000000"/>
          <w:lang w:val="en-CA"/>
        </w:rPr>
        <w:t xml:space="preserve"> </w:t>
      </w:r>
      <w:r w:rsidR="002D0D1E">
        <w:rPr>
          <w:rFonts w:ascii="Times New Roman" w:eastAsia="Times New Roman" w:hAnsi="Times New Roman" w:cs="Times New Roman"/>
          <w:color w:val="000000"/>
          <w:lang w:val="en-CA"/>
        </w:rPr>
        <w:t xml:space="preserve">repeated-long: </w:t>
      </w:r>
      <w:r w:rsidR="00703B85">
        <w:rPr>
          <w:rFonts w:ascii="Times New Roman" w:eastAsia="Times New Roman" w:hAnsi="Times New Roman" w:cs="Times New Roman"/>
          <w:i/>
          <w:iCs/>
          <w:color w:val="000000"/>
          <w:lang w:val="en-CA"/>
        </w:rPr>
        <w:t>b</w:t>
      </w:r>
      <w:r w:rsidR="00703B85">
        <w:rPr>
          <w:rFonts w:ascii="Times New Roman" w:eastAsia="Times New Roman" w:hAnsi="Times New Roman" w:cs="Times New Roman"/>
          <w:color w:val="000000"/>
          <w:lang w:val="en-CA"/>
        </w:rPr>
        <w:t xml:space="preserve"> = 0.040, SE = 0.0887, z = 0.457, p = .648</w:t>
      </w:r>
      <w:r w:rsidR="002D0D1E">
        <w:rPr>
          <w:rFonts w:ascii="Times New Roman" w:eastAsia="Times New Roman" w:hAnsi="Times New Roman" w:cs="Times New Roman"/>
          <w:color w:val="000000"/>
          <w:lang w:val="en-CA"/>
        </w:rPr>
        <w:t>)</w:t>
      </w:r>
      <w:r w:rsidR="00494DD8">
        <w:rPr>
          <w:rFonts w:ascii="Times New Roman" w:eastAsia="Times New Roman" w:hAnsi="Times New Roman" w:cs="Times New Roman"/>
          <w:color w:val="000000"/>
          <w:lang w:val="en-CA"/>
        </w:rPr>
        <w:t xml:space="preserve">. </w:t>
      </w:r>
      <w:proofErr w:type="gramStart"/>
      <w:r w:rsidR="00AA3386">
        <w:rPr>
          <w:rFonts w:ascii="Times New Roman" w:eastAsia="Times New Roman" w:hAnsi="Times New Roman" w:cs="Times New Roman"/>
          <w:color w:val="000000"/>
          <w:lang w:val="en-CA"/>
        </w:rPr>
        <w:t>This pattern of results not only replicate</w:t>
      </w:r>
      <w:proofErr w:type="gramEnd"/>
      <w:r w:rsidR="00AA3386">
        <w:rPr>
          <w:rFonts w:ascii="Times New Roman" w:eastAsia="Times New Roman" w:hAnsi="Times New Roman" w:cs="Times New Roman"/>
          <w:color w:val="000000"/>
          <w:lang w:val="en-CA"/>
        </w:rPr>
        <w:t xml:space="preserve"> findings in Study 2, but also suggest</w:t>
      </w:r>
      <w:ins w:id="29" w:author="Cendri Hutcherson" w:date="2020-04-07T08:45:00Z">
        <w:r w:rsidR="006300C7">
          <w:rPr>
            <w:rFonts w:ascii="Times New Roman" w:eastAsia="Times New Roman" w:hAnsi="Times New Roman" w:cs="Times New Roman"/>
            <w:color w:val="000000"/>
            <w:lang w:val="en-CA"/>
          </w:rPr>
          <w:t>s</w:t>
        </w:r>
      </w:ins>
      <w:r w:rsidR="00AA3386">
        <w:rPr>
          <w:rFonts w:ascii="Times New Roman" w:eastAsia="Times New Roman" w:hAnsi="Times New Roman" w:cs="Times New Roman"/>
          <w:color w:val="000000"/>
          <w:lang w:val="en-CA"/>
        </w:rPr>
        <w:t xml:space="preserve"> that ignorance cannot fully explain the effects of early attentional biases on choice.</w:t>
      </w:r>
    </w:p>
    <w:p w14:paraId="625802B8" w14:textId="77777777" w:rsidR="00494DD8" w:rsidRPr="002D0D1E" w:rsidRDefault="00494DD8" w:rsidP="005678AA">
      <w:pPr>
        <w:rPr>
          <w:rFonts w:ascii="Times New Roman" w:eastAsia="Times New Roman" w:hAnsi="Times New Roman" w:cs="Times New Roman"/>
          <w:color w:val="000000"/>
          <w:lang w:val="en-CA"/>
        </w:rPr>
      </w:pPr>
    </w:p>
    <w:p w14:paraId="5C965193" w14:textId="1E614746" w:rsidR="00555BCB" w:rsidRDefault="0002421C" w:rsidP="00555BCB">
      <w:pPr>
        <w:rPr>
          <w:rFonts w:ascii="Times New Roman" w:eastAsia="Times New Roman" w:hAnsi="Times New Roman" w:cs="Times New Roman"/>
          <w:color w:val="000000"/>
          <w:lang w:val="en-CA"/>
        </w:rPr>
      </w:pPr>
      <w:r>
        <w:rPr>
          <w:rFonts w:ascii="Times New Roman" w:eastAsia="Times New Roman" w:hAnsi="Times New Roman" w:cs="Times New Roman"/>
          <w:noProof/>
          <w:color w:val="000000"/>
        </w:rPr>
        <w:drawing>
          <wp:inline distT="0" distB="0" distL="0" distR="0" wp14:anchorId="69E42ECE" wp14:editId="69DFF29C">
            <wp:extent cx="5930900" cy="3238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rst_fixdur_plot.pdf"/>
                    <pic:cNvPicPr/>
                  </pic:nvPicPr>
                  <pic:blipFill>
                    <a:blip r:embed="rId11"/>
                    <a:stretch>
                      <a:fillRect/>
                    </a:stretch>
                  </pic:blipFill>
                  <pic:spPr>
                    <a:xfrm>
                      <a:off x="0" y="0"/>
                      <a:ext cx="5930900" cy="3238500"/>
                    </a:xfrm>
                    <a:prstGeom prst="rect">
                      <a:avLst/>
                    </a:prstGeom>
                  </pic:spPr>
                </pic:pic>
              </a:graphicData>
            </a:graphic>
          </wp:inline>
        </w:drawing>
      </w:r>
      <w:r w:rsidR="00555BCB" w:rsidRPr="00555BCB">
        <w:rPr>
          <w:rFonts w:ascii="Times New Roman" w:eastAsia="Times New Roman" w:hAnsi="Times New Roman" w:cs="Times New Roman"/>
          <w:color w:val="000000"/>
          <w:lang w:val="en-CA"/>
        </w:rPr>
        <w:t xml:space="preserve"> </w:t>
      </w:r>
    </w:p>
    <w:p w14:paraId="0DC46C97" w14:textId="436A6B73" w:rsidR="00555BCB" w:rsidRDefault="00555BCB" w:rsidP="00555BCB">
      <w:pPr>
        <w:pBdr>
          <w:bottom w:val="single" w:sz="4" w:space="1" w:color="auto"/>
        </w:pBdr>
        <w:rPr>
          <w:rFonts w:ascii="Times New Roman" w:eastAsia="Times New Roman" w:hAnsi="Times New Roman" w:cs="Times New Roman"/>
          <w:color w:val="000000"/>
          <w:lang w:val="en-CA"/>
        </w:rPr>
      </w:pPr>
      <w:r>
        <w:rPr>
          <w:rFonts w:ascii="Times New Roman" w:eastAsia="Times New Roman" w:hAnsi="Times New Roman" w:cs="Times New Roman"/>
          <w:color w:val="000000"/>
          <w:lang w:val="en-CA"/>
        </w:rPr>
        <w:t>Figure: First fixation position and 2</w:t>
      </w:r>
      <w:r w:rsidRPr="00555BCB">
        <w:rPr>
          <w:rFonts w:ascii="Times New Roman" w:eastAsia="Times New Roman" w:hAnsi="Times New Roman" w:cs="Times New Roman"/>
          <w:color w:val="000000"/>
          <w:vertAlign w:val="superscript"/>
          <w:lang w:val="en-CA"/>
        </w:rPr>
        <w:t>nd</w:t>
      </w:r>
      <w:r>
        <w:rPr>
          <w:rFonts w:ascii="Times New Roman" w:eastAsia="Times New Roman" w:hAnsi="Times New Roman" w:cs="Times New Roman"/>
          <w:color w:val="000000"/>
          <w:lang w:val="en-CA"/>
        </w:rPr>
        <w:t xml:space="preserve"> information exposure condition interact to predict the total number of fixations on a trial. The middle line of the box-plot indicates the group mean number of fixations per trial with the upper and lower boundaries of the box indicating +/- 1SE</w:t>
      </w:r>
      <w:r w:rsidR="0095002D">
        <w:rPr>
          <w:rFonts w:ascii="Times New Roman" w:eastAsia="Times New Roman" w:hAnsi="Times New Roman" w:cs="Times New Roman"/>
          <w:color w:val="000000"/>
          <w:lang w:val="en-CA"/>
        </w:rPr>
        <w:t xml:space="preserve"> and the whiskers indicating the 95% confidence interval.</w:t>
      </w:r>
    </w:p>
    <w:p w14:paraId="2D00223B" w14:textId="43869DD2" w:rsidR="00BF3F29" w:rsidRDefault="00BF3F29" w:rsidP="005678AA">
      <w:pPr>
        <w:rPr>
          <w:rFonts w:ascii="Times New Roman" w:eastAsia="Times New Roman" w:hAnsi="Times New Roman" w:cs="Times New Roman"/>
          <w:color w:val="000000"/>
          <w:lang w:val="en-CA"/>
        </w:rPr>
      </w:pPr>
    </w:p>
    <w:p w14:paraId="6DD8C569" w14:textId="1366CF4B" w:rsidR="00CA786B" w:rsidRDefault="00CA786B" w:rsidP="005678AA">
      <w:pPr>
        <w:rPr>
          <w:rFonts w:ascii="Times New Roman" w:eastAsia="Times New Roman" w:hAnsi="Times New Roman" w:cs="Times New Roman"/>
          <w:color w:val="000000"/>
          <w:lang w:val="en-CA"/>
        </w:rPr>
      </w:pPr>
    </w:p>
    <w:p w14:paraId="6004478C" w14:textId="1D454A5F" w:rsidR="00620973" w:rsidRDefault="003B4C22" w:rsidP="005678AA">
      <w:pPr>
        <w:rPr>
          <w:rFonts w:ascii="Times New Roman" w:eastAsia="Times New Roman" w:hAnsi="Times New Roman" w:cs="Times New Roman"/>
          <w:color w:val="000000"/>
          <w:lang w:val="en-CA"/>
        </w:rPr>
      </w:pPr>
      <w:r>
        <w:rPr>
          <w:rFonts w:ascii="Times New Roman" w:eastAsia="Times New Roman" w:hAnsi="Times New Roman" w:cs="Times New Roman"/>
          <w:color w:val="000000"/>
          <w:lang w:val="en-CA"/>
        </w:rPr>
        <w:t xml:space="preserve">Although we think these results are interesting, and support </w:t>
      </w:r>
      <w:r>
        <w:rPr>
          <w:rFonts w:ascii="Times New Roman" w:eastAsia="Times New Roman" w:hAnsi="Times New Roman" w:cs="Times New Roman"/>
          <w:i/>
          <w:color w:val="000000"/>
          <w:lang w:val="en-CA"/>
        </w:rPr>
        <w:t>both</w:t>
      </w:r>
      <w:r>
        <w:rPr>
          <w:rFonts w:ascii="Times New Roman" w:eastAsia="Times New Roman" w:hAnsi="Times New Roman" w:cs="Times New Roman"/>
          <w:color w:val="000000"/>
          <w:lang w:val="en-CA"/>
        </w:rPr>
        <w:t xml:space="preserve"> the effects of ignorance and the effects of attention on time-pressure induced biases, we believe they deserve their own</w:t>
      </w:r>
      <w:ins w:id="30" w:author="Cendri Hutcherson" w:date="2020-04-07T08:45:00Z">
        <w:r w:rsidR="006300C7">
          <w:rPr>
            <w:rFonts w:ascii="Times New Roman" w:eastAsia="Times New Roman" w:hAnsi="Times New Roman" w:cs="Times New Roman"/>
            <w:color w:val="000000"/>
            <w:lang w:val="en-CA"/>
          </w:rPr>
          <w:t>, more thorough</w:t>
        </w:r>
      </w:ins>
      <w:r>
        <w:rPr>
          <w:rFonts w:ascii="Times New Roman" w:eastAsia="Times New Roman" w:hAnsi="Times New Roman" w:cs="Times New Roman"/>
          <w:color w:val="000000"/>
          <w:lang w:val="en-CA"/>
        </w:rPr>
        <w:t xml:space="preserve"> treatment</w:t>
      </w:r>
      <w:r w:rsidR="00494DD8">
        <w:rPr>
          <w:rFonts w:ascii="Times New Roman" w:eastAsia="Times New Roman" w:hAnsi="Times New Roman" w:cs="Times New Roman"/>
          <w:color w:val="000000"/>
          <w:lang w:val="en-CA"/>
        </w:rPr>
        <w:t xml:space="preserve"> and</w:t>
      </w:r>
      <w:ins w:id="31" w:author="Cendri Hutcherson" w:date="2020-04-07T08:45:00Z">
        <w:r w:rsidR="006300C7">
          <w:rPr>
            <w:rFonts w:ascii="Times New Roman" w:eastAsia="Times New Roman" w:hAnsi="Times New Roman" w:cs="Times New Roman"/>
            <w:color w:val="000000"/>
            <w:lang w:val="en-CA"/>
          </w:rPr>
          <w:t xml:space="preserve"> are thus working to prepare a second manuscript examining these results further</w:t>
        </w:r>
      </w:ins>
      <w:ins w:id="32" w:author="Cendri Hutcherson" w:date="2020-04-07T08:46:00Z">
        <w:r w:rsidR="006300C7">
          <w:rPr>
            <w:rFonts w:ascii="Times New Roman" w:eastAsia="Times New Roman" w:hAnsi="Times New Roman" w:cs="Times New Roman"/>
            <w:color w:val="000000"/>
            <w:lang w:val="en-CA"/>
          </w:rPr>
          <w:t>, with additional experiments</w:t>
        </w:r>
      </w:ins>
      <w:ins w:id="33" w:author="Cendri Hutcherson" w:date="2020-04-07T08:45:00Z">
        <w:r w:rsidR="006300C7">
          <w:rPr>
            <w:rFonts w:ascii="Times New Roman" w:eastAsia="Times New Roman" w:hAnsi="Times New Roman" w:cs="Times New Roman"/>
            <w:color w:val="000000"/>
            <w:lang w:val="en-CA"/>
          </w:rPr>
          <w:t>.</w:t>
        </w:r>
      </w:ins>
      <w:del w:id="34" w:author="Cendri Hutcherson" w:date="2020-04-07T08:46:00Z">
        <w:r w:rsidR="00494DD8" w:rsidDel="006300C7">
          <w:rPr>
            <w:rFonts w:ascii="Times New Roman" w:eastAsia="Times New Roman" w:hAnsi="Times New Roman" w:cs="Times New Roman"/>
            <w:color w:val="000000"/>
            <w:lang w:val="en-CA"/>
          </w:rPr>
          <w:delText xml:space="preserve"> have highlighted this in the discussion of our paper</w:delText>
        </w:r>
        <w:r w:rsidDel="006300C7">
          <w:rPr>
            <w:rFonts w:ascii="Times New Roman" w:eastAsia="Times New Roman" w:hAnsi="Times New Roman" w:cs="Times New Roman"/>
            <w:color w:val="000000"/>
            <w:lang w:val="en-CA"/>
          </w:rPr>
          <w:delText>.</w:delText>
        </w:r>
      </w:del>
      <w:r>
        <w:rPr>
          <w:rFonts w:ascii="Times New Roman" w:eastAsia="Times New Roman" w:hAnsi="Times New Roman" w:cs="Times New Roman"/>
          <w:color w:val="000000"/>
          <w:lang w:val="en-CA"/>
        </w:rPr>
        <w:t xml:space="preserve"> Given that the paper is already somewhat long as is, we have therefore currently opted not to include a</w:t>
      </w:r>
      <w:r w:rsidR="00494DD8">
        <w:rPr>
          <w:rFonts w:ascii="Times New Roman" w:eastAsia="Times New Roman" w:hAnsi="Times New Roman" w:cs="Times New Roman"/>
          <w:color w:val="000000"/>
          <w:lang w:val="en-CA"/>
        </w:rPr>
        <w:t>n extensive</w:t>
      </w:r>
      <w:r>
        <w:rPr>
          <w:rFonts w:ascii="Times New Roman" w:eastAsia="Times New Roman" w:hAnsi="Times New Roman" w:cs="Times New Roman"/>
          <w:color w:val="000000"/>
          <w:lang w:val="en-CA"/>
        </w:rPr>
        <w:t xml:space="preserve"> discussion of the</w:t>
      </w:r>
      <w:ins w:id="35" w:author="Cendri Hutcherson" w:date="2020-04-07T08:46:00Z">
        <w:r w:rsidR="006300C7">
          <w:rPr>
            <w:rFonts w:ascii="Times New Roman" w:eastAsia="Times New Roman" w:hAnsi="Times New Roman" w:cs="Times New Roman"/>
            <w:color w:val="000000"/>
            <w:lang w:val="en-CA"/>
          </w:rPr>
          <w:t>se findings</w:t>
        </w:r>
      </w:ins>
      <w:del w:id="36" w:author="Cendri Hutcherson" w:date="2020-04-07T08:46:00Z">
        <w:r w:rsidDel="006300C7">
          <w:rPr>
            <w:rFonts w:ascii="Times New Roman" w:eastAsia="Times New Roman" w:hAnsi="Times New Roman" w:cs="Times New Roman"/>
            <w:color w:val="000000"/>
            <w:lang w:val="en-CA"/>
          </w:rPr>
          <w:delText>m</w:delText>
        </w:r>
      </w:del>
      <w:r>
        <w:rPr>
          <w:rFonts w:ascii="Times New Roman" w:eastAsia="Times New Roman" w:hAnsi="Times New Roman" w:cs="Times New Roman"/>
          <w:color w:val="000000"/>
          <w:lang w:val="en-CA"/>
        </w:rPr>
        <w:t xml:space="preserve"> in the current article. However, if the editor or review</w:t>
      </w:r>
      <w:ins w:id="37" w:author="Cendri Hutcherson" w:date="2020-04-07T08:46:00Z">
        <w:r w:rsidR="006300C7">
          <w:rPr>
            <w:rFonts w:ascii="Times New Roman" w:eastAsia="Times New Roman" w:hAnsi="Times New Roman" w:cs="Times New Roman"/>
            <w:color w:val="000000"/>
            <w:lang w:val="en-CA"/>
          </w:rPr>
          <w:t>er</w:t>
        </w:r>
      </w:ins>
      <w:r>
        <w:rPr>
          <w:rFonts w:ascii="Times New Roman" w:eastAsia="Times New Roman" w:hAnsi="Times New Roman" w:cs="Times New Roman"/>
          <w:color w:val="000000"/>
          <w:lang w:val="en-CA"/>
        </w:rPr>
        <w:t xml:space="preserve"> feels that this would be crucial to include, we </w:t>
      </w:r>
      <w:del w:id="38" w:author="Cendri Hutcherson" w:date="2020-04-07T08:46:00Z">
        <w:r w:rsidDel="006300C7">
          <w:rPr>
            <w:rFonts w:ascii="Times New Roman" w:eastAsia="Times New Roman" w:hAnsi="Times New Roman" w:cs="Times New Roman"/>
            <w:color w:val="000000"/>
            <w:lang w:val="en-CA"/>
          </w:rPr>
          <w:delText xml:space="preserve">can </w:delText>
        </w:r>
      </w:del>
      <w:ins w:id="39" w:author="Cendri Hutcherson" w:date="2020-04-07T08:46:00Z">
        <w:r w:rsidR="006300C7">
          <w:rPr>
            <w:rFonts w:ascii="Times New Roman" w:eastAsia="Times New Roman" w:hAnsi="Times New Roman" w:cs="Times New Roman"/>
            <w:color w:val="000000"/>
            <w:lang w:val="en-CA"/>
          </w:rPr>
          <w:t xml:space="preserve">would </w:t>
        </w:r>
      </w:ins>
      <w:r>
        <w:rPr>
          <w:rFonts w:ascii="Times New Roman" w:eastAsia="Times New Roman" w:hAnsi="Times New Roman" w:cs="Times New Roman"/>
          <w:color w:val="000000"/>
          <w:lang w:val="en-CA"/>
        </w:rPr>
        <w:t xml:space="preserve">of course </w:t>
      </w:r>
      <w:ins w:id="40" w:author="Cendri Hutcherson" w:date="2020-04-07T08:46:00Z">
        <w:r w:rsidR="006300C7">
          <w:rPr>
            <w:rFonts w:ascii="Times New Roman" w:eastAsia="Times New Roman" w:hAnsi="Times New Roman" w:cs="Times New Roman"/>
            <w:color w:val="000000"/>
            <w:lang w:val="en-CA"/>
          </w:rPr>
          <w:t xml:space="preserve">be happy </w:t>
        </w:r>
      </w:ins>
      <w:r>
        <w:rPr>
          <w:rFonts w:ascii="Times New Roman" w:eastAsia="Times New Roman" w:hAnsi="Times New Roman" w:cs="Times New Roman"/>
          <w:color w:val="000000"/>
          <w:lang w:val="en-CA"/>
        </w:rPr>
        <w:t>do so, either in the main body of the paper or in a supplementary note.</w:t>
      </w:r>
      <w:r w:rsidR="0002421C">
        <w:rPr>
          <w:rFonts w:ascii="Times New Roman" w:eastAsia="Times New Roman" w:hAnsi="Times New Roman" w:cs="Times New Roman"/>
          <w:color w:val="000000"/>
          <w:lang w:val="en-CA"/>
        </w:rPr>
        <w:t xml:space="preserve"> </w:t>
      </w:r>
      <w:ins w:id="41" w:author="Cendri Hutcherson" w:date="2020-04-07T08:47:00Z">
        <w:r w:rsidR="006300C7">
          <w:rPr>
            <w:rFonts w:ascii="Times New Roman" w:eastAsia="Times New Roman" w:hAnsi="Times New Roman" w:cs="Times New Roman"/>
            <w:color w:val="000000"/>
            <w:lang w:val="en-CA"/>
          </w:rPr>
          <w:t>To highlight the fact that this issue is an important one for future research, we have made the following changes to the Results and Discussion sections of the paper:</w:t>
        </w:r>
      </w:ins>
    </w:p>
    <w:p w14:paraId="6F73ED03" w14:textId="4D58725E" w:rsidR="00B453D8" w:rsidRDefault="00B453D8" w:rsidP="005678AA">
      <w:pPr>
        <w:rPr>
          <w:rFonts w:ascii="Times New Roman" w:eastAsia="Times New Roman" w:hAnsi="Times New Roman" w:cs="Times New Roman"/>
          <w:color w:val="000000"/>
          <w:lang w:val="en-CA"/>
        </w:rPr>
      </w:pPr>
    </w:p>
    <w:p w14:paraId="3CCC659C" w14:textId="6EC747DC" w:rsidR="00F34695" w:rsidRDefault="00F34695" w:rsidP="005678AA">
      <w:pPr>
        <w:rPr>
          <w:rFonts w:ascii="Times New Roman" w:eastAsia="Times New Roman" w:hAnsi="Times New Roman" w:cs="Times New Roman"/>
          <w:color w:val="000000"/>
          <w:lang w:val="en-CA"/>
        </w:rPr>
      </w:pPr>
      <w:r>
        <w:rPr>
          <w:rFonts w:ascii="Times New Roman" w:eastAsia="Times New Roman" w:hAnsi="Times New Roman" w:cs="Times New Roman"/>
          <w:color w:val="000000"/>
          <w:lang w:val="en-CA"/>
        </w:rPr>
        <w:t xml:space="preserve">Results: The </w:t>
      </w:r>
      <w:r w:rsidRPr="00F34695">
        <w:rPr>
          <w:rFonts w:ascii="Times New Roman" w:eastAsia="Times New Roman" w:hAnsi="Times New Roman" w:cs="Times New Roman"/>
          <w:color w:val="000000"/>
          <w:lang w:val="en-CA"/>
        </w:rPr>
        <w:t>Gaze-Informed Attentional Drift Diffusion Model</w:t>
      </w:r>
    </w:p>
    <w:p w14:paraId="552857BD" w14:textId="313B661D" w:rsidR="00B453D8" w:rsidRDefault="00B453D8" w:rsidP="005678AA">
      <w:pPr>
        <w:rPr>
          <w:rFonts w:ascii="Times New Roman" w:eastAsia="Times New Roman" w:hAnsi="Times New Roman" w:cs="Times New Roman"/>
        </w:rPr>
      </w:pPr>
      <w:r>
        <w:rPr>
          <w:rFonts w:ascii="Times New Roman" w:eastAsia="Times New Roman" w:hAnsi="Times New Roman" w:cs="Times New Roman"/>
          <w:color w:val="000000"/>
          <w:lang w:val="en-CA"/>
        </w:rPr>
        <w:t>“</w:t>
      </w:r>
      <w:r w:rsidRPr="006627D2">
        <w:rPr>
          <w:rFonts w:ascii="Times New Roman" w:eastAsia="Times New Roman" w:hAnsi="Times New Roman" w:cs="Times New Roman"/>
        </w:rPr>
        <w:t>Unlike previous applications of the ADDM, which model attention generically using group or trial averages</w:t>
      </w:r>
      <w:r w:rsidR="00297F7C">
        <w:rPr>
          <w:rFonts w:ascii="Times New Roman" w:eastAsia="Times New Roman" w:hAnsi="Times New Roman" w:cs="Times New Roman"/>
        </w:rPr>
        <w:t xml:space="preserve"> </w:t>
      </w:r>
      <w:r w:rsidRPr="006627D2">
        <w:rPr>
          <w:rFonts w:ascii="Times New Roman" w:eastAsia="Times New Roman" w:hAnsi="Times New Roman" w:cs="Times New Roman"/>
        </w:rPr>
        <w:fldChar w:fldCharType="begin" w:fldLock="1"/>
      </w:r>
      <w:r w:rsidR="0051613A">
        <w:rPr>
          <w:rFonts w:ascii="Times New Roman" w:eastAsia="Times New Roman" w:hAnsi="Times New Roman" w:cs="Times New Roman"/>
        </w:rPr>
        <w:instrText>ADDIN CSL_CITATION {"citationItems":[{"id":"ITEM-1","itemData":{"DOI":"10.1038/nn.2635","ISBN":"1546-1726 (Electronic)\\n1097-6256 (Linking)","ISSN":"10976256","PMID":"20835253","abstract":"Most organisms facing a choice between multiple stimuli will look repeatedly at them, presumably implementing a comparison process between the items' values. Little is known about the nature of the comparison process in value-based decision-making or about the role of visual fixations in this process. We created a computational model of value-based binary choice in which fixations guide the comparison process and tested it on humans using eye-tracking. We found that the model can quantitatively explain complex relationships between fixation patterns and choices, as well as several fixation-driven decision biases.","author":[{"dropping-particle":"","family":"Krajbich","given":"Ian","non-dropping-particle":"","parse-names":false,"suffix":""},{"dropping-particle":"","family":"Armel","given":"Carrie","non-dropping-particle":"","parse-names":false,"suffix":""},{"dropping-particle":"","family":"Rangel","given":"Antonio","non-dropping-particle":"","parse-names":false,"suffix":""}],"container-title":"Nature Neuroscience","id":"ITEM-1","issue":"10","issued":{"date-parts":[["2010"]]},"page":"1292-1298","title":"Visual fixations and the computation and comparison of value in simple choice","type":"article-journal","volume":"13"},"uris":["http://www.mendeley.com/documents/?uuid=cd9b76f8-c67a-42a3-9bb2-7d0822c0894a"]},{"id":"ITEM-2","itemData":{"DOI":"10.1073/pnas.1101328108","ISBN":"1091-6490 (Electronic) 0027-8424 (Linking)","ISSN":"0027-8424","PMID":"21808009","abstract":"How do we make decisions when confronted with several alternatives (e.g., on a supermarket shelf)? Previous work has shown that accumulator models, such as the drift-diffusion model, can provide accurate descriptions of the psychometric data for binary value-based choices, and that the choice process is guided by visual attention. However, the computational processes used to make choices in more complicated situations involving three or more options are unknown. We propose a model of trinary value-based choice that generalizes what is known about binary choice, and test it using an eye-tracking experiment. We find that the model provides a quantitatively accurate description of the relationship between choice, reaction time, and visual fixation data using the same parameters that were estimated in previous work on binary choice. Our findings suggest that the brain uses similar computational processes to make binary and trinary choices.","author":[{"dropping-particle":"","family":"Krajbich","given":"Ian","non-dropping-particle":"","parse-names":false,"suffix":""},{"dropping-particle":"","family":"Rangel","given":"Antonio","non-dropping-particle":"","parse-names":false,"suffix":""}],"container-title":"Proceedings of the National Academy of Sciences","id":"ITEM-2","issue":"33","issued":{"date-parts":[["2011"]]},"page":"13852-13857","title":"Multialternative drift-diffusion model predicts the relationship between visual fixations and choice in value-based decisions","type":"article-journal","volume":"108"},"uris":["http://www.mendeley.com/documents/?uuid=6a921c18-e330-4517-be01-c530150c69d6"]},{"id":"ITEM-3","itemData":{"DOI":"10.1177/0956797618810521","ISSN":"14679280","abstract":"When making decisions, people tend to choose the option they have looked at more. An unanswered question is how attention influences the choice process: whether it amplifies the subjective value of the looked-at option or instead adds a constant, value-independent bias. To address this, we examined choice data from six eye-tracking studies (Ns = 39, 44, 44, 36, 20, and 45, respectively) to characterize the interaction between value and gaze in the choice process. We found that the summed values of the options influenced response times in every data set and the gaze-choice correlation in most data sets, in line with an amplifying role of attention in the choice process. Our results suggest that this amplifying effect is more pronounced in tasks using large sets of familiar stimuli, compared with tasks using small sets of learned stimuli.","author":[{"dropping-particle":"","family":"Smith","given":"Stephanie M.","non-dropping-particle":"","parse-names":false,"suffix":""},{"dropping-particle":"","family":"Krajbich","given":"Ian","non-dropping-particle":"","parse-names":false,"suffix":""}],"container-title":"Psychological Science","id":"ITEM-3","issued":{"date-parts":[["2019"]]},"title":"Gaze Amplifies Value in Decision Making","type":"article-journal"},"uris":["http://www.mendeley.com/documents/?uuid=c11ba768-a64c-355b-8ecb-c1952d7a1abc"]}],"mendeley":{"formattedCitation":"(Krajbich, Armel, &amp; Rangel, 2010; Krajbich &amp; Rangel, 2011; Smith &amp; Krajbich, 2019)","plainTextFormattedCitation":"(Krajbich, Armel, &amp; Rangel, 2010; Krajbich &amp; Rangel, 2011; Smith &amp; Krajbich, 2019)","previouslyFormattedCitation":"(Krajbich, Armel, &amp; Rangel, 2010; Krajbich &amp; Rangel, 2011; Smith &amp; Krajbich, 2019)"},"properties":{"noteIndex":0},"schema":"https://github.com/citation-style-language/schema/raw/master/csl-citation.json"}</w:instrText>
      </w:r>
      <w:r w:rsidRPr="006627D2">
        <w:rPr>
          <w:rFonts w:ascii="Times New Roman" w:eastAsia="Times New Roman" w:hAnsi="Times New Roman" w:cs="Times New Roman"/>
        </w:rPr>
        <w:fldChar w:fldCharType="separate"/>
      </w:r>
      <w:r w:rsidR="00F4784A" w:rsidRPr="00F4784A">
        <w:rPr>
          <w:rFonts w:ascii="Times New Roman" w:eastAsia="Times New Roman" w:hAnsi="Times New Roman" w:cs="Times New Roman"/>
          <w:noProof/>
        </w:rPr>
        <w:t xml:space="preserve">(Krajbich, Armel, &amp; Rangel, 2010; Krajbich &amp; Rangel, 2011; Smith &amp; Krajbich, </w:t>
      </w:r>
      <w:r w:rsidR="00F4784A" w:rsidRPr="00F4784A">
        <w:rPr>
          <w:rFonts w:ascii="Times New Roman" w:eastAsia="Times New Roman" w:hAnsi="Times New Roman" w:cs="Times New Roman"/>
          <w:noProof/>
        </w:rPr>
        <w:lastRenderedPageBreak/>
        <w:t>2019)</w:t>
      </w:r>
      <w:r w:rsidRPr="006627D2">
        <w:rPr>
          <w:rFonts w:ascii="Times New Roman" w:eastAsia="Times New Roman" w:hAnsi="Times New Roman" w:cs="Times New Roman"/>
        </w:rPr>
        <w:fldChar w:fldCharType="end"/>
      </w:r>
      <w:r w:rsidRPr="006627D2">
        <w:rPr>
          <w:rFonts w:ascii="Times New Roman" w:eastAsia="Times New Roman" w:hAnsi="Times New Roman" w:cs="Times New Roman"/>
        </w:rPr>
        <w:t xml:space="preserve">, our model makes full use of information about each individual’s moment-by-moment gaze position to </w:t>
      </w:r>
      <w:r w:rsidRPr="00254E7F">
        <w:rPr>
          <w:rFonts w:ascii="Times New Roman" w:eastAsia="Times New Roman" w:hAnsi="Times New Roman" w:cs="Times New Roman"/>
          <w:highlight w:val="yellow"/>
        </w:rPr>
        <w:t xml:space="preserve">determine </w:t>
      </w:r>
      <w:del w:id="42" w:author="Cendri Hutcherson" w:date="2020-04-07T08:47:00Z">
        <w:r w:rsidR="0075614C" w:rsidDel="006300C7">
          <w:rPr>
            <w:rFonts w:ascii="Times New Roman" w:eastAsia="Times New Roman" w:hAnsi="Times New Roman" w:cs="Times New Roman"/>
            <w:highlight w:val="yellow"/>
          </w:rPr>
          <w:delText xml:space="preserve">exactly </w:delText>
        </w:r>
        <w:r w:rsidRPr="00254E7F" w:rsidDel="006300C7">
          <w:rPr>
            <w:rFonts w:ascii="Times New Roman" w:eastAsia="Times New Roman" w:hAnsi="Times New Roman" w:cs="Times New Roman"/>
            <w:highlight w:val="yellow"/>
          </w:rPr>
          <w:delText>when</w:delText>
        </w:r>
      </w:del>
      <w:ins w:id="43" w:author="Cendri Hutcherson" w:date="2020-04-07T08:47:00Z">
        <w:r w:rsidR="006300C7">
          <w:rPr>
            <w:rFonts w:ascii="Times New Roman" w:eastAsia="Times New Roman" w:hAnsi="Times New Roman" w:cs="Times New Roman"/>
            <w:highlight w:val="yellow"/>
          </w:rPr>
          <w:t>whether and when</w:t>
        </w:r>
      </w:ins>
      <w:r w:rsidRPr="00254E7F">
        <w:rPr>
          <w:rFonts w:ascii="Times New Roman" w:eastAsia="Times New Roman" w:hAnsi="Times New Roman" w:cs="Times New Roman"/>
          <w:highlight w:val="yellow"/>
        </w:rPr>
        <w:t xml:space="preserve"> different attributes enter consideration in the decision process</w:t>
      </w:r>
      <w:r w:rsidR="00297F7C">
        <w:rPr>
          <w:rFonts w:ascii="Times New Roman" w:eastAsia="Times New Roman" w:hAnsi="Times New Roman" w:cs="Times New Roman"/>
          <w:highlight w:val="yellow"/>
        </w:rPr>
        <w:t xml:space="preserve"> </w:t>
      </w:r>
      <w:r w:rsidRPr="00254E7F">
        <w:rPr>
          <w:rFonts w:ascii="Times New Roman" w:eastAsia="Times New Roman" w:hAnsi="Times New Roman" w:cs="Times New Roman"/>
          <w:highlight w:val="yellow"/>
        </w:rPr>
        <w:fldChar w:fldCharType="begin" w:fldLock="1"/>
      </w:r>
      <w:r w:rsidR="0051613A">
        <w:rPr>
          <w:rFonts w:ascii="Times New Roman" w:eastAsia="Times New Roman" w:hAnsi="Times New Roman" w:cs="Times New Roman"/>
          <w:highlight w:val="yellow"/>
        </w:rPr>
        <w:instrText>ADDIN CSL_CITATION {"citationItems":[{"id":"ITEM-1","itemData":{"DOI":"10.1016/j.actpsy.2013.06.003","ISBN":"0001-6918","ISSN":"00016918","PMID":"23845447","abstract":"This paper reviews studies on eye movements in decision making, and compares their observations to theoretical predictions concerning the role of attention in decision making. Four decision theories are examined: rational models, bounded rationality, evidence accumulation, and parallel constraint satisfaction models. Although most theories were confirmed with regard to certain predictions, none of the theories adequately accounted for the role of attention during decision making. Several observations emerged concerning the drivers and down-stream effects of attention on choice, suggesting that attention processes plays an active role in constructing decisions. So far, decision theories have largely ignored the constructive role of attention by assuming that it is entirely determined by heuristics, or that it consists of stochastic information sampling. The empirical observations reveal that these assumptions are implausible, and that more accurate assumptions could have been made based on prior attention and eye movement research. Future decision making research would benefit from greater integration with attention research. © 2013 Elsevier B.V.","author":[{"dropping-particle":"","family":"Orquin","given":"Jacob L.","non-dropping-particle":"","parse-names":false,"suffix":""},{"dropping-particle":"","family":"Mueller Loose","given":"Simone","non-dropping-particle":"","parse-names":false,"suffix":""}],"container-title":"Acta Psychologica","id":"ITEM-1","issue":"1","issued":{"date-parts":[["2013"]]},"page":"190-206","publisher":"Elsevier B.V.","title":"Attention and choice: A review on eye movements in decision making","type":"article-journal","volume":"144"},"uris":["http://www.mendeley.com/documents/?uuid=c754c68a-4e63-497d-b77a-54793a527dd0"]}],"mendeley":{"formattedCitation":"(Orquin &amp; Mueller Loose, 2013)","plainTextFormattedCitation":"(Orquin &amp; Mueller Loose, 2013)","previouslyFormattedCitation":"(Orquin &amp; Mueller Loose, 2013)"},"properties":{"noteIndex":0},"schema":"https://github.com/citation-style-language/schema/raw/master/csl-citation.json"}</w:instrText>
      </w:r>
      <w:r w:rsidRPr="00254E7F">
        <w:rPr>
          <w:rFonts w:ascii="Times New Roman" w:eastAsia="Times New Roman" w:hAnsi="Times New Roman" w:cs="Times New Roman"/>
          <w:highlight w:val="yellow"/>
        </w:rPr>
        <w:fldChar w:fldCharType="separate"/>
      </w:r>
      <w:r w:rsidR="00F4784A" w:rsidRPr="00F4784A">
        <w:rPr>
          <w:rFonts w:ascii="Times New Roman" w:eastAsia="Times New Roman" w:hAnsi="Times New Roman" w:cs="Times New Roman"/>
          <w:noProof/>
          <w:highlight w:val="yellow"/>
        </w:rPr>
        <w:t>(Orquin &amp; Mueller Loose, 2013)</w:t>
      </w:r>
      <w:r w:rsidRPr="00254E7F">
        <w:rPr>
          <w:rFonts w:ascii="Times New Roman" w:eastAsia="Times New Roman" w:hAnsi="Times New Roman" w:cs="Times New Roman"/>
          <w:highlight w:val="yellow"/>
        </w:rPr>
        <w:fldChar w:fldCharType="end"/>
      </w:r>
      <w:r w:rsidRPr="00254E7F">
        <w:rPr>
          <w:rFonts w:ascii="Times New Roman" w:eastAsia="Times New Roman" w:hAnsi="Times New Roman" w:cs="Times New Roman"/>
          <w:highlight w:val="yellow"/>
        </w:rPr>
        <w:t xml:space="preserve"> and </w:t>
      </w:r>
      <w:r w:rsidR="003B4C22">
        <w:rPr>
          <w:rFonts w:ascii="Times New Roman" w:eastAsia="Times New Roman" w:hAnsi="Times New Roman" w:cs="Times New Roman"/>
          <w:highlight w:val="yellow"/>
        </w:rPr>
        <w:t>when they</w:t>
      </w:r>
      <w:r w:rsidRPr="00254E7F">
        <w:rPr>
          <w:rFonts w:ascii="Times New Roman" w:eastAsia="Times New Roman" w:hAnsi="Times New Roman" w:cs="Times New Roman"/>
          <w:highlight w:val="yellow"/>
        </w:rPr>
        <w:t xml:space="preserve"> receive amplification</w:t>
      </w:r>
      <w:r w:rsidR="003B4C22">
        <w:rPr>
          <w:rFonts w:ascii="Times New Roman" w:eastAsia="Times New Roman" w:hAnsi="Times New Roman" w:cs="Times New Roman"/>
        </w:rPr>
        <w:t xml:space="preserve"> by attention</w:t>
      </w:r>
      <w:r w:rsidRPr="006627D2">
        <w:rPr>
          <w:rFonts w:ascii="Times New Roman" w:eastAsia="Times New Roman" w:hAnsi="Times New Roman" w:cs="Times New Roman"/>
        </w:rPr>
        <w:t>.</w:t>
      </w:r>
      <w:r>
        <w:rPr>
          <w:rFonts w:ascii="Times New Roman" w:eastAsia="Times New Roman" w:hAnsi="Times New Roman" w:cs="Times New Roman"/>
        </w:rPr>
        <w:t>”</w:t>
      </w:r>
    </w:p>
    <w:p w14:paraId="261A0FCF" w14:textId="77777777" w:rsidR="00F4784A" w:rsidRDefault="00F4784A" w:rsidP="00F4784A">
      <w:pPr>
        <w:rPr>
          <w:rFonts w:ascii="Times New Roman" w:eastAsia="Times New Roman" w:hAnsi="Times New Roman" w:cs="Times New Roman"/>
          <w:b/>
          <w:bCs/>
          <w:i/>
          <w:iCs/>
          <w:color w:val="000000"/>
          <w:lang w:val="en-CA"/>
        </w:rPr>
      </w:pPr>
    </w:p>
    <w:p w14:paraId="50DD3078" w14:textId="77777777" w:rsidR="00F4784A" w:rsidRDefault="00F4784A" w:rsidP="00F4784A">
      <w:pPr>
        <w:rPr>
          <w:rFonts w:ascii="Times New Roman" w:eastAsia="Times New Roman" w:hAnsi="Times New Roman" w:cs="Times New Roman"/>
          <w:color w:val="000000"/>
          <w:lang w:val="en-CA"/>
        </w:rPr>
      </w:pPr>
      <w:r>
        <w:rPr>
          <w:rFonts w:ascii="Times New Roman" w:eastAsia="Times New Roman" w:hAnsi="Times New Roman" w:cs="Times New Roman"/>
          <w:color w:val="000000"/>
          <w:lang w:val="en-CA"/>
        </w:rPr>
        <w:t>Discussion:</w:t>
      </w:r>
    </w:p>
    <w:p w14:paraId="5099553E" w14:textId="6391D724" w:rsidR="00F4784A" w:rsidRPr="00F32381" w:rsidRDefault="00F4784A" w:rsidP="00F4784A">
      <w:pPr>
        <w:rPr>
          <w:rFonts w:ascii="Times New Roman" w:eastAsia="Times New Roman" w:hAnsi="Times New Roman" w:cs="Times New Roman"/>
          <w:color w:val="000000"/>
          <w:lang w:val="en-CA"/>
        </w:rPr>
      </w:pPr>
      <w:r>
        <w:rPr>
          <w:rFonts w:ascii="Times New Roman" w:eastAsia="Times New Roman" w:hAnsi="Times New Roman" w:cs="Times New Roman"/>
          <w:color w:val="000000"/>
          <w:lang w:val="en-CA"/>
        </w:rPr>
        <w:t>“</w:t>
      </w:r>
      <w:r w:rsidRPr="00D926E9">
        <w:rPr>
          <w:rFonts w:ascii="Times New Roman" w:eastAsia="Times New Roman" w:hAnsi="Times New Roman" w:cs="Times New Roman"/>
          <w:highlight w:val="yellow"/>
        </w:rPr>
        <w:t xml:space="preserve">Furthermore, the exact mechanisms through which attention influences the evidence accumulation process remains </w:t>
      </w:r>
      <w:del w:id="44" w:author="Cendri Hutcherson" w:date="2020-04-07T08:48:00Z">
        <w:r w:rsidRPr="00D926E9" w:rsidDel="006300C7">
          <w:rPr>
            <w:rFonts w:ascii="Times New Roman" w:eastAsia="Times New Roman" w:hAnsi="Times New Roman" w:cs="Times New Roman"/>
            <w:highlight w:val="yellow"/>
          </w:rPr>
          <w:delText>unclear</w:delText>
        </w:r>
      </w:del>
      <w:ins w:id="45" w:author="Cendri Hutcherson" w:date="2020-04-07T08:48:00Z">
        <w:r w:rsidR="006300C7">
          <w:rPr>
            <w:rFonts w:ascii="Times New Roman" w:eastAsia="Times New Roman" w:hAnsi="Times New Roman" w:cs="Times New Roman"/>
            <w:highlight w:val="yellow"/>
          </w:rPr>
          <w:t>to be fully elaborated</w:t>
        </w:r>
      </w:ins>
      <w:r w:rsidRPr="00D926E9">
        <w:rPr>
          <w:rFonts w:ascii="Times New Roman" w:eastAsia="Times New Roman" w:hAnsi="Times New Roman" w:cs="Times New Roman"/>
          <w:highlight w:val="yellow"/>
        </w:rPr>
        <w:t xml:space="preserve">. Some existing work suggests that attention </w:t>
      </w:r>
      <w:r w:rsidR="003B4C22">
        <w:rPr>
          <w:rFonts w:ascii="Times New Roman" w:eastAsia="Times New Roman" w:hAnsi="Times New Roman" w:cs="Times New Roman"/>
          <w:highlight w:val="yellow"/>
        </w:rPr>
        <w:t xml:space="preserve">has its primary effect by determining whether information is processed at all, </w:t>
      </w:r>
      <w:r w:rsidRPr="00D926E9">
        <w:rPr>
          <w:rFonts w:ascii="Times New Roman" w:eastAsia="Times New Roman" w:hAnsi="Times New Roman" w:cs="Times New Roman"/>
          <w:highlight w:val="yellow"/>
        </w:rPr>
        <w:t>while other</w:t>
      </w:r>
      <w:r w:rsidR="003B4C22">
        <w:rPr>
          <w:rFonts w:ascii="Times New Roman" w:eastAsia="Times New Roman" w:hAnsi="Times New Roman" w:cs="Times New Roman"/>
          <w:highlight w:val="yellow"/>
        </w:rPr>
        <w:t xml:space="preserve"> work</w:t>
      </w:r>
      <w:del w:id="46" w:author="Cendri Hutcherson" w:date="2020-04-07T08:48:00Z">
        <w:r w:rsidR="003B4C22" w:rsidDel="002B45D4">
          <w:rPr>
            <w:rFonts w:ascii="Times New Roman" w:eastAsia="Times New Roman" w:hAnsi="Times New Roman" w:cs="Times New Roman"/>
            <w:highlight w:val="yellow"/>
          </w:rPr>
          <w:delText>s</w:delText>
        </w:r>
      </w:del>
      <w:r w:rsidRPr="00D926E9">
        <w:rPr>
          <w:rFonts w:ascii="Times New Roman" w:eastAsia="Times New Roman" w:hAnsi="Times New Roman" w:cs="Times New Roman"/>
          <w:highlight w:val="yellow"/>
        </w:rPr>
        <w:t xml:space="preserve"> posit</w:t>
      </w:r>
      <w:r w:rsidR="003B4C22">
        <w:rPr>
          <w:rFonts w:ascii="Times New Roman" w:eastAsia="Times New Roman" w:hAnsi="Times New Roman" w:cs="Times New Roman"/>
          <w:highlight w:val="yellow"/>
        </w:rPr>
        <w:t>s</w:t>
      </w:r>
      <w:r w:rsidRPr="00D926E9">
        <w:rPr>
          <w:rFonts w:ascii="Times New Roman" w:eastAsia="Times New Roman" w:hAnsi="Times New Roman" w:cs="Times New Roman"/>
          <w:highlight w:val="yellow"/>
        </w:rPr>
        <w:t xml:space="preserve"> that attention amplifies the value of evidence in real-time. While we have included both these possibilities as attentional mechanisms in our computational model, </w:t>
      </w:r>
      <w:del w:id="47" w:author="Cendri Hutcherson" w:date="2020-04-07T08:48:00Z">
        <w:r w:rsidRPr="00D926E9" w:rsidDel="002B45D4">
          <w:rPr>
            <w:rFonts w:ascii="Times New Roman" w:eastAsia="Times New Roman" w:hAnsi="Times New Roman" w:cs="Times New Roman"/>
            <w:highlight w:val="yellow"/>
          </w:rPr>
          <w:delText>the field</w:delText>
        </w:r>
      </w:del>
      <w:ins w:id="48" w:author="Cendri Hutcherson" w:date="2020-04-07T08:48:00Z">
        <w:r w:rsidR="002B45D4">
          <w:rPr>
            <w:rFonts w:ascii="Times New Roman" w:eastAsia="Times New Roman" w:hAnsi="Times New Roman" w:cs="Times New Roman"/>
            <w:highlight w:val="yellow"/>
          </w:rPr>
          <w:t>researchers</w:t>
        </w:r>
      </w:ins>
      <w:r w:rsidRPr="00D926E9">
        <w:rPr>
          <w:rFonts w:ascii="Times New Roman" w:eastAsia="Times New Roman" w:hAnsi="Times New Roman" w:cs="Times New Roman"/>
          <w:highlight w:val="yellow"/>
        </w:rPr>
        <w:t xml:space="preserve"> continue</w:t>
      </w:r>
      <w:del w:id="49" w:author="Cendri Hutcherson" w:date="2020-04-07T08:48:00Z">
        <w:r w:rsidRPr="00D926E9" w:rsidDel="002B45D4">
          <w:rPr>
            <w:rFonts w:ascii="Times New Roman" w:eastAsia="Times New Roman" w:hAnsi="Times New Roman" w:cs="Times New Roman"/>
            <w:highlight w:val="yellow"/>
          </w:rPr>
          <w:delText>s</w:delText>
        </w:r>
      </w:del>
      <w:r w:rsidRPr="00D926E9">
        <w:rPr>
          <w:rFonts w:ascii="Times New Roman" w:eastAsia="Times New Roman" w:hAnsi="Times New Roman" w:cs="Times New Roman"/>
          <w:highlight w:val="yellow"/>
        </w:rPr>
        <w:t xml:space="preserve"> to debate the relative contributions of these mechanisms during choice</w:t>
      </w:r>
      <w:r>
        <w:rPr>
          <w:rFonts w:ascii="Times New Roman" w:eastAsia="Times New Roman" w:hAnsi="Times New Roman" w:cs="Times New Roman"/>
          <w:highlight w:val="yellow"/>
        </w:rPr>
        <w:t xml:space="preserve"> </w:t>
      </w:r>
      <w:r w:rsidRPr="00D926E9">
        <w:rPr>
          <w:rFonts w:ascii="Times New Roman" w:eastAsia="Times New Roman" w:hAnsi="Times New Roman" w:cs="Times New Roman"/>
          <w:highlight w:val="yellow"/>
        </w:rPr>
        <w:fldChar w:fldCharType="begin" w:fldLock="1"/>
      </w:r>
      <w:r w:rsidR="0051613A">
        <w:rPr>
          <w:rFonts w:ascii="Times New Roman" w:eastAsia="Times New Roman" w:hAnsi="Times New Roman" w:cs="Times New Roman"/>
          <w:highlight w:val="yellow"/>
        </w:rPr>
        <w:instrText>ADDIN CSL_CITATION {"citationItems":[{"id":"ITEM-1","itemData":{"DOI":"10.1016/j.actpsy.2013.06.003","ISBN":"0001-6918","ISSN":"00016918","PMID":"23845447","abstract":"This paper reviews studies on eye movements in decision making, and compares their observations to theoretical predictions concerning the role of attention in decision making. Four decision theories are examined: rational models, bounded rationality, evidence accumulation, and parallel constraint satisfaction models. Although most theories were confirmed with regard to certain predictions, none of the theories adequately accounted for the role of attention during decision making. Several observations emerged concerning the drivers and down-stream effects of attention on choice, suggesting that attention processes plays an active role in constructing decisions. So far, decision theories have largely ignored the constructive role of attention by assuming that it is entirely determined by heuristics, or that it consists of stochastic information sampling. The empirical observations reveal that these assumptions are implausible, and that more accurate assumptions could have been made based on prior attention and eye movement research. Future decision making research would benefit from greater integration with attention research. © 2013 Elsevier B.V.","author":[{"dropping-particle":"","family":"Orquin","given":"Jacob L.","non-dropping-particle":"","parse-names":false,"suffix":""},{"dropping-particle":"","family":"Mueller Loose","given":"Simone","non-dropping-particle":"","parse-names":false,"suffix":""}],"container-title":"Acta Psychologica","id":"ITEM-1","issue":"1","issued":{"date-parts":[["2013"]]},"page":"190-206","publisher":"Elsevier B.V.","title":"Attention and choice: A review on eye movements in decision making","type":"article-journal","volume":"144"},"uris":["http://www.mendeley.com/documents/?uuid=c754c68a-4e63-497d-b77a-54793a527dd0"]},{"id":"ITEM-2","itemData":{"DOI":"10.1177/0956797618810521","ISSN":"14679280","abstract":"When making decisions, people tend to choose the option they have looked at more. An unanswered question is how attention influences the choice process: whether it amplifies the subjective value of the looked-at option or instead adds a constant, value-independent bias. To address this, we examined choice data from six eye-tracking studies (Ns = 39, 44, 44, 36, 20, and 45, respectively) to characterize the interaction between value and gaze in the choice process. We found that the summed values of the options influenced response times in every data set and the gaze-choice correlation in most data sets, in line with an amplifying role of attention in the choice process. Our results suggest that this amplifying effect is more pronounced in tasks using large sets of familiar stimuli, compared with tasks using small sets of learned stimuli.","author":[{"dropping-particle":"","family":"Smith","given":"Stephanie M.","non-dropping-particle":"","parse-names":false,"suffix":""},{"dropping-particle":"","family":"Krajbich","given":"Ian","non-dropping-particle":"","parse-names":false,"suffix":""}],"container-title":"Psychological Science","id":"ITEM-2","issued":{"date-parts":[["2019"]]},"title":"Gaze Amplifies Value in Decision Making","type":"article-journal"},"uris":["http://www.mendeley.com/documents/?uuid=c11ba768-a64c-355b-8ecb-c1952d7a1abc"]},{"id":"ITEM-3","itemData":{"ISSN":"0956-7976","author":[{"dropping-particle":"","family":"Ghaffari","given":"Minou","non-dropping-particle":"","parse-names":false,"suffix":""},{"dropping-particle":"","family":"Fiedler","given":"Susann","non-dropping-particle":"","parse-names":false,"suffix":""}],"container-title":"Psychological science","id":"ITEM-3","issue":"11","issued":{"date-parts":[["2018"]]},"page":"1878-1889","publisher":"Sage Publications Sage CA: Los Angeles, CA","title":"The power of attention: Using eye gaze to predict other-regarding and moral choices","type":"article-journal","volume":"29"},"uris":["http://www.mendeley.com/documents/?uuid=3e758495-05e6-4df8-ab77-e119fa1adb80"]}],"mendeley":{"formattedCitation":"(Ghaffari &amp; Fiedler, 2018; Orquin &amp; Mueller Loose, 2013; Smith &amp; Krajbich, 2019)","plainTextFormattedCitation":"(Ghaffari &amp; Fiedler, 2018; Orquin &amp; Mueller Loose, 2013; Smith &amp; Krajbich, 2019)","previouslyFormattedCitation":"(Ghaffari &amp; Fiedler, 2018; Orquin &amp; Mueller Loose, 2013; Smith &amp; Krajbich, 2019)"},"properties":{"noteIndex":0},"schema":"https://github.com/citation-style-language/schema/raw/master/csl-citation.json"}</w:instrText>
      </w:r>
      <w:r w:rsidRPr="00D926E9">
        <w:rPr>
          <w:rFonts w:ascii="Times New Roman" w:eastAsia="Times New Roman" w:hAnsi="Times New Roman" w:cs="Times New Roman"/>
          <w:highlight w:val="yellow"/>
        </w:rPr>
        <w:fldChar w:fldCharType="separate"/>
      </w:r>
      <w:r w:rsidRPr="00F4784A">
        <w:rPr>
          <w:rFonts w:ascii="Times New Roman" w:eastAsia="Times New Roman" w:hAnsi="Times New Roman" w:cs="Times New Roman"/>
          <w:noProof/>
          <w:highlight w:val="yellow"/>
        </w:rPr>
        <w:t>(Ghaffari &amp; Fiedler, 2018; Orquin &amp; Mueller Loose, 2013; Smith &amp; Krajbich, 2019)</w:t>
      </w:r>
      <w:r w:rsidRPr="00D926E9">
        <w:rPr>
          <w:rFonts w:ascii="Times New Roman" w:eastAsia="Times New Roman" w:hAnsi="Times New Roman" w:cs="Times New Roman"/>
          <w:highlight w:val="yellow"/>
        </w:rPr>
        <w:fldChar w:fldCharType="end"/>
      </w:r>
      <w:r w:rsidRPr="00E80EC7">
        <w:rPr>
          <w:rFonts w:ascii="Times New Roman" w:eastAsia="Times New Roman" w:hAnsi="Times New Roman" w:cs="Times New Roman"/>
          <w:highlight w:val="yellow"/>
        </w:rPr>
        <w:t xml:space="preserve">. </w:t>
      </w:r>
      <w:r w:rsidR="00CC5C56">
        <w:rPr>
          <w:rFonts w:ascii="Times New Roman" w:eastAsia="Times New Roman" w:hAnsi="Times New Roman" w:cs="Times New Roman"/>
          <w:highlight w:val="yellow"/>
        </w:rPr>
        <w:t xml:space="preserve">Future </w:t>
      </w:r>
      <w:r w:rsidRPr="00E80EC7">
        <w:rPr>
          <w:rFonts w:ascii="Times New Roman" w:eastAsia="Times New Roman" w:hAnsi="Times New Roman" w:cs="Times New Roman"/>
          <w:highlight w:val="yellow"/>
        </w:rPr>
        <w:t>work should seek to characterize and disambiguate between these mechanisms of attention and their downstream effects on choice</w:t>
      </w:r>
      <w:r w:rsidR="003B4C22">
        <w:rPr>
          <w:rFonts w:ascii="Times New Roman" w:eastAsia="Times New Roman" w:hAnsi="Times New Roman" w:cs="Times New Roman"/>
          <w:highlight w:val="yellow"/>
        </w:rPr>
        <w:t xml:space="preserve">, both in the </w:t>
      </w:r>
      <w:r w:rsidRPr="00E80EC7">
        <w:rPr>
          <w:rFonts w:ascii="Times New Roman" w:eastAsia="Times New Roman" w:hAnsi="Times New Roman" w:cs="Times New Roman"/>
          <w:highlight w:val="yellow"/>
        </w:rPr>
        <w:t xml:space="preserve">domain of </w:t>
      </w:r>
      <w:r w:rsidR="003B4C22">
        <w:rPr>
          <w:rFonts w:ascii="Times New Roman" w:eastAsia="Times New Roman" w:hAnsi="Times New Roman" w:cs="Times New Roman"/>
          <w:highlight w:val="yellow"/>
        </w:rPr>
        <w:t>social</w:t>
      </w:r>
      <w:r w:rsidRPr="00E80EC7">
        <w:rPr>
          <w:rFonts w:ascii="Times New Roman" w:eastAsia="Times New Roman" w:hAnsi="Times New Roman" w:cs="Times New Roman"/>
          <w:highlight w:val="yellow"/>
        </w:rPr>
        <w:t xml:space="preserve"> decision makin</w:t>
      </w:r>
      <w:r>
        <w:rPr>
          <w:rFonts w:ascii="Times New Roman" w:eastAsia="Times New Roman" w:hAnsi="Times New Roman" w:cs="Times New Roman"/>
        </w:rPr>
        <w:t>g</w:t>
      </w:r>
      <w:r w:rsidR="003B4C22">
        <w:rPr>
          <w:rFonts w:ascii="Times New Roman" w:eastAsia="Times New Roman" w:hAnsi="Times New Roman" w:cs="Times New Roman"/>
        </w:rPr>
        <w:t xml:space="preserve"> and beyond</w:t>
      </w:r>
      <w:r>
        <w:rPr>
          <w:rFonts w:ascii="Times New Roman" w:eastAsia="Times New Roman" w:hAnsi="Times New Roman" w:cs="Times New Roman"/>
        </w:rPr>
        <w:t>.”</w:t>
      </w:r>
    </w:p>
    <w:p w14:paraId="25647915" w14:textId="77777777" w:rsidR="00F4784A" w:rsidRDefault="00D20667" w:rsidP="005678AA">
      <w:pPr>
        <w:rPr>
          <w:rFonts w:ascii="Times New Roman" w:eastAsia="Times New Roman" w:hAnsi="Times New Roman" w:cs="Times New Roman"/>
          <w:b/>
          <w:bCs/>
          <w:i/>
          <w:iCs/>
          <w:color w:val="000000"/>
          <w:lang w:val="en-CA"/>
        </w:rPr>
      </w:pPr>
      <w:r w:rsidRPr="00D20667">
        <w:rPr>
          <w:rFonts w:ascii="Times New Roman" w:eastAsia="Times New Roman" w:hAnsi="Times New Roman" w:cs="Times New Roman"/>
          <w:b/>
          <w:bCs/>
          <w:i/>
          <w:iCs/>
          <w:color w:val="000000"/>
          <w:lang w:val="en-CA"/>
        </w:rPr>
        <w:br/>
      </w:r>
      <w:r w:rsidRPr="00D20667">
        <w:rPr>
          <w:rFonts w:ascii="Times New Roman" w:eastAsia="Times New Roman" w:hAnsi="Times New Roman" w:cs="Times New Roman"/>
          <w:b/>
          <w:bCs/>
          <w:i/>
          <w:iCs/>
          <w:color w:val="000000"/>
          <w:shd w:val="clear" w:color="auto" w:fill="FFFFFF"/>
          <w:lang w:val="en-CA"/>
        </w:rPr>
        <w:t xml:space="preserve">- The findings of the </w:t>
      </w:r>
      <w:proofErr w:type="spellStart"/>
      <w:r w:rsidRPr="00D20667">
        <w:rPr>
          <w:rFonts w:ascii="Times New Roman" w:eastAsia="Times New Roman" w:hAnsi="Times New Roman" w:cs="Times New Roman"/>
          <w:b/>
          <w:bCs/>
          <w:i/>
          <w:iCs/>
          <w:color w:val="000000"/>
          <w:shd w:val="clear" w:color="auto" w:fill="FFFFFF"/>
          <w:lang w:val="en-CA"/>
        </w:rPr>
        <w:t>Ghaffari</w:t>
      </w:r>
      <w:proofErr w:type="spellEnd"/>
      <w:r w:rsidRPr="00D20667">
        <w:rPr>
          <w:rFonts w:ascii="Times New Roman" w:eastAsia="Times New Roman" w:hAnsi="Times New Roman" w:cs="Times New Roman"/>
          <w:b/>
          <w:bCs/>
          <w:i/>
          <w:iCs/>
          <w:color w:val="000000"/>
          <w:shd w:val="clear" w:color="auto" w:fill="FFFFFF"/>
          <w:lang w:val="en-CA"/>
        </w:rPr>
        <w:t xml:space="preserve"> &amp; Fiedler (2018) paper should be discussed since it provides the most similar work to the newly included study that manipulates attention to influence social preferences. </w:t>
      </w:r>
      <w:r w:rsidRPr="00D20667">
        <w:rPr>
          <w:rFonts w:ascii="Times New Roman" w:eastAsia="Times New Roman" w:hAnsi="Times New Roman" w:cs="Times New Roman"/>
          <w:b/>
          <w:bCs/>
          <w:i/>
          <w:iCs/>
          <w:color w:val="000000"/>
          <w:lang w:val="en-CA"/>
        </w:rPr>
        <w:br/>
      </w:r>
      <w:r w:rsidRPr="00D20667">
        <w:rPr>
          <w:rFonts w:ascii="Times New Roman" w:eastAsia="Times New Roman" w:hAnsi="Times New Roman" w:cs="Times New Roman"/>
          <w:b/>
          <w:bCs/>
          <w:i/>
          <w:iCs/>
          <w:color w:val="000000"/>
          <w:lang w:val="en-CA"/>
        </w:rPr>
        <w:br/>
      </w:r>
      <w:proofErr w:type="spellStart"/>
      <w:r w:rsidRPr="00D20667">
        <w:rPr>
          <w:rFonts w:ascii="Times New Roman" w:eastAsia="Times New Roman" w:hAnsi="Times New Roman" w:cs="Times New Roman"/>
          <w:b/>
          <w:bCs/>
          <w:i/>
          <w:iCs/>
          <w:color w:val="000000"/>
          <w:shd w:val="clear" w:color="auto" w:fill="FFFFFF"/>
          <w:lang w:val="en-CA"/>
        </w:rPr>
        <w:t>Ghaffari</w:t>
      </w:r>
      <w:proofErr w:type="spellEnd"/>
      <w:r w:rsidRPr="00D20667">
        <w:rPr>
          <w:rFonts w:ascii="Times New Roman" w:eastAsia="Times New Roman" w:hAnsi="Times New Roman" w:cs="Times New Roman"/>
          <w:b/>
          <w:bCs/>
          <w:i/>
          <w:iCs/>
          <w:color w:val="000000"/>
          <w:shd w:val="clear" w:color="auto" w:fill="FFFFFF"/>
          <w:lang w:val="en-CA"/>
        </w:rPr>
        <w:t xml:space="preserve">, M., &amp; Fiedler, S. (2018). The Power of Attention: Using Eye Gaze to Predict Other-Regarding and Moral Choices. </w:t>
      </w:r>
      <w:proofErr w:type="gramStart"/>
      <w:r w:rsidRPr="00D20667">
        <w:rPr>
          <w:rFonts w:ascii="Times New Roman" w:eastAsia="Times New Roman" w:hAnsi="Times New Roman" w:cs="Times New Roman"/>
          <w:b/>
          <w:bCs/>
          <w:i/>
          <w:iCs/>
          <w:color w:val="000000"/>
          <w:shd w:val="clear" w:color="auto" w:fill="FFFFFF"/>
          <w:lang w:val="en-CA"/>
        </w:rPr>
        <w:t>Psychological Science, 29(11), 1878-1889.</w:t>
      </w:r>
      <w:proofErr w:type="gramEnd"/>
      <w:r w:rsidRPr="00D20667">
        <w:rPr>
          <w:rFonts w:ascii="Times New Roman" w:eastAsia="Times New Roman" w:hAnsi="Times New Roman" w:cs="Times New Roman"/>
          <w:b/>
          <w:bCs/>
          <w:i/>
          <w:iCs/>
          <w:color w:val="000000"/>
          <w:lang w:val="en-CA"/>
        </w:rPr>
        <w:br/>
      </w:r>
    </w:p>
    <w:p w14:paraId="246E8398" w14:textId="088DC96F" w:rsidR="00F4784A" w:rsidRPr="00F32381" w:rsidRDefault="00F4784A" w:rsidP="00297F7C">
      <w:pPr>
        <w:rPr>
          <w:rFonts w:ascii="Times New Roman" w:eastAsia="Times New Roman" w:hAnsi="Times New Roman" w:cs="Times New Roman"/>
          <w:color w:val="000000"/>
          <w:lang w:val="en-CA"/>
        </w:rPr>
      </w:pPr>
      <w:r>
        <w:rPr>
          <w:rFonts w:ascii="Times New Roman" w:eastAsia="Times New Roman" w:hAnsi="Times New Roman" w:cs="Times New Roman"/>
          <w:color w:val="000000"/>
          <w:lang w:val="en-CA"/>
        </w:rPr>
        <w:t xml:space="preserve">We thank the reviewer for the reference. We </w:t>
      </w:r>
      <w:del w:id="50" w:author="Cendri Hutcherson" w:date="2020-04-07T08:49:00Z">
        <w:r w:rsidDel="002B45D4">
          <w:rPr>
            <w:rFonts w:ascii="Times New Roman" w:eastAsia="Times New Roman" w:hAnsi="Times New Roman" w:cs="Times New Roman"/>
            <w:color w:val="000000"/>
            <w:lang w:val="en-CA"/>
          </w:rPr>
          <w:delText>have since</w:delText>
        </w:r>
      </w:del>
      <w:ins w:id="51" w:author="Cendri Hutcherson" w:date="2020-04-07T08:49:00Z">
        <w:r w:rsidR="002B45D4">
          <w:rPr>
            <w:rFonts w:ascii="Times New Roman" w:eastAsia="Times New Roman" w:hAnsi="Times New Roman" w:cs="Times New Roman"/>
            <w:color w:val="000000"/>
            <w:lang w:val="en-CA"/>
          </w:rPr>
          <w:t>now</w:t>
        </w:r>
      </w:ins>
      <w:r>
        <w:rPr>
          <w:rFonts w:ascii="Times New Roman" w:eastAsia="Times New Roman" w:hAnsi="Times New Roman" w:cs="Times New Roman"/>
          <w:color w:val="000000"/>
          <w:lang w:val="en-CA"/>
        </w:rPr>
        <w:t xml:space="preserve"> include</w:t>
      </w:r>
      <w:del w:id="52" w:author="Cendri Hutcherson" w:date="2020-04-07T08:49:00Z">
        <w:r w:rsidDel="002B45D4">
          <w:rPr>
            <w:rFonts w:ascii="Times New Roman" w:eastAsia="Times New Roman" w:hAnsi="Times New Roman" w:cs="Times New Roman"/>
            <w:color w:val="000000"/>
            <w:lang w:val="en-CA"/>
          </w:rPr>
          <w:delText>d</w:delText>
        </w:r>
      </w:del>
      <w:r>
        <w:rPr>
          <w:rFonts w:ascii="Times New Roman" w:eastAsia="Times New Roman" w:hAnsi="Times New Roman" w:cs="Times New Roman"/>
          <w:color w:val="000000"/>
          <w:lang w:val="en-CA"/>
        </w:rPr>
        <w:t xml:space="preserve"> a reference to this </w:t>
      </w:r>
      <w:r w:rsidR="008F1802">
        <w:rPr>
          <w:rFonts w:ascii="Times New Roman" w:eastAsia="Times New Roman" w:hAnsi="Times New Roman" w:cs="Times New Roman"/>
          <w:color w:val="000000"/>
          <w:lang w:val="en-CA"/>
        </w:rPr>
        <w:t>paper</w:t>
      </w:r>
      <w:r w:rsidR="00297F7C">
        <w:rPr>
          <w:rFonts w:ascii="Times New Roman" w:eastAsia="Times New Roman" w:hAnsi="Times New Roman" w:cs="Times New Roman"/>
          <w:color w:val="000000"/>
          <w:lang w:val="en-CA"/>
        </w:rPr>
        <w:t xml:space="preserve"> in the</w:t>
      </w:r>
      <w:r>
        <w:rPr>
          <w:rFonts w:ascii="Times New Roman" w:eastAsia="Times New Roman" w:hAnsi="Times New Roman" w:cs="Times New Roman"/>
          <w:color w:val="000000"/>
          <w:lang w:val="en-CA"/>
        </w:rPr>
        <w:t xml:space="preserve"> overall discussion</w:t>
      </w:r>
      <w:r w:rsidR="00297F7C">
        <w:rPr>
          <w:rFonts w:ascii="Times New Roman" w:eastAsia="Times New Roman" w:hAnsi="Times New Roman" w:cs="Times New Roman"/>
          <w:color w:val="000000"/>
          <w:lang w:val="en-CA"/>
        </w:rPr>
        <w:t xml:space="preserve"> (Pg</w:t>
      </w:r>
      <w:ins w:id="53" w:author="Cendri Hutcherson" w:date="2020-04-07T08:49:00Z">
        <w:r w:rsidR="002B45D4">
          <w:rPr>
            <w:rFonts w:ascii="Times New Roman" w:eastAsia="Times New Roman" w:hAnsi="Times New Roman" w:cs="Times New Roman"/>
            <w:color w:val="000000"/>
            <w:lang w:val="en-CA"/>
          </w:rPr>
          <w:t>.</w:t>
        </w:r>
      </w:ins>
      <w:r w:rsidR="00297F7C">
        <w:rPr>
          <w:rFonts w:ascii="Times New Roman" w:eastAsia="Times New Roman" w:hAnsi="Times New Roman" w:cs="Times New Roman"/>
          <w:color w:val="000000"/>
          <w:lang w:val="en-CA"/>
        </w:rPr>
        <w:t xml:space="preserve"> 25)</w:t>
      </w:r>
      <w:r>
        <w:rPr>
          <w:rFonts w:ascii="Times New Roman" w:eastAsia="Times New Roman" w:hAnsi="Times New Roman" w:cs="Times New Roman"/>
          <w:color w:val="000000"/>
          <w:lang w:val="en-CA"/>
        </w:rPr>
        <w:t>.</w:t>
      </w:r>
    </w:p>
    <w:p w14:paraId="7C577B3F" w14:textId="5B3A9216" w:rsidR="00693FE1" w:rsidRPr="00F4784A" w:rsidRDefault="00D20667" w:rsidP="005678AA">
      <w:pPr>
        <w:rPr>
          <w:rFonts w:ascii="Times New Roman" w:eastAsia="Times New Roman" w:hAnsi="Times New Roman" w:cs="Times New Roman"/>
          <w:b/>
          <w:bCs/>
          <w:i/>
          <w:iCs/>
          <w:color w:val="000000"/>
          <w:shd w:val="clear" w:color="auto" w:fill="FFFFFF"/>
          <w:lang w:val="en-CA"/>
        </w:rPr>
      </w:pPr>
      <w:r w:rsidRPr="00D20667">
        <w:rPr>
          <w:rFonts w:ascii="Times New Roman" w:eastAsia="Times New Roman" w:hAnsi="Times New Roman" w:cs="Times New Roman"/>
          <w:b/>
          <w:bCs/>
          <w:i/>
          <w:iCs/>
          <w:color w:val="000000"/>
          <w:lang w:val="en-CA"/>
        </w:rPr>
        <w:br/>
      </w:r>
      <w:r w:rsidRPr="00D20667">
        <w:rPr>
          <w:rFonts w:ascii="Times New Roman" w:eastAsia="Times New Roman" w:hAnsi="Times New Roman" w:cs="Times New Roman"/>
          <w:b/>
          <w:bCs/>
          <w:i/>
          <w:iCs/>
          <w:color w:val="000000"/>
          <w:shd w:val="clear" w:color="auto" w:fill="FFFFFF"/>
          <w:lang w:val="en-CA"/>
        </w:rPr>
        <w:t>Reviewer #2 (Remarks to the Author):</w:t>
      </w:r>
      <w:r w:rsidRPr="00D20667">
        <w:rPr>
          <w:rFonts w:ascii="Times New Roman" w:eastAsia="Times New Roman" w:hAnsi="Times New Roman" w:cs="Times New Roman"/>
          <w:b/>
          <w:bCs/>
          <w:i/>
          <w:iCs/>
          <w:color w:val="000000"/>
          <w:lang w:val="en-CA"/>
        </w:rPr>
        <w:br/>
      </w:r>
      <w:r w:rsidRPr="00D20667">
        <w:rPr>
          <w:rFonts w:ascii="Times New Roman" w:eastAsia="Times New Roman" w:hAnsi="Times New Roman" w:cs="Times New Roman"/>
          <w:b/>
          <w:bCs/>
          <w:i/>
          <w:iCs/>
          <w:color w:val="000000"/>
          <w:lang w:val="en-CA"/>
        </w:rPr>
        <w:br/>
      </w:r>
      <w:r w:rsidRPr="00D20667">
        <w:rPr>
          <w:rFonts w:ascii="Times New Roman" w:eastAsia="Times New Roman" w:hAnsi="Times New Roman" w:cs="Times New Roman"/>
          <w:b/>
          <w:bCs/>
          <w:i/>
          <w:iCs/>
          <w:color w:val="000000"/>
          <w:shd w:val="clear" w:color="auto" w:fill="FFFFFF"/>
          <w:lang w:val="en-CA"/>
        </w:rPr>
        <w:t>The authors have fully addressed my comments on the manuscript. The detailed and thoughtful replies are appreciated!</w:t>
      </w:r>
      <w:r w:rsidRPr="00D20667">
        <w:rPr>
          <w:rFonts w:ascii="Times New Roman" w:eastAsia="Times New Roman" w:hAnsi="Times New Roman" w:cs="Times New Roman"/>
          <w:b/>
          <w:bCs/>
          <w:i/>
          <w:iCs/>
          <w:color w:val="000000"/>
          <w:lang w:val="en-CA"/>
        </w:rPr>
        <w:br/>
      </w:r>
    </w:p>
    <w:p w14:paraId="297C3CEC" w14:textId="518E9B83" w:rsidR="00693FE1" w:rsidRPr="00693FE1" w:rsidRDefault="00693FE1" w:rsidP="00693FE1">
      <w:pPr>
        <w:rPr>
          <w:rFonts w:ascii="Times New Roman" w:eastAsia="Times New Roman" w:hAnsi="Times New Roman" w:cs="Times New Roman"/>
          <w:color w:val="000000"/>
          <w:shd w:val="clear" w:color="auto" w:fill="FFFFFF"/>
          <w:lang w:val="en-CA"/>
        </w:rPr>
      </w:pPr>
      <w:r>
        <w:rPr>
          <w:rFonts w:ascii="Times New Roman" w:eastAsia="Times New Roman" w:hAnsi="Times New Roman" w:cs="Times New Roman"/>
          <w:color w:val="000000"/>
          <w:lang w:val="en-CA"/>
        </w:rPr>
        <w:t>We thank the reviewer for their encouraging remarks.</w:t>
      </w:r>
      <w:bookmarkStart w:id="54" w:name="_GoBack"/>
      <w:bookmarkEnd w:id="54"/>
      <w:r w:rsidR="00D20667" w:rsidRPr="00D20667">
        <w:rPr>
          <w:rFonts w:ascii="Times New Roman" w:eastAsia="Times New Roman" w:hAnsi="Times New Roman" w:cs="Times New Roman"/>
          <w:b/>
          <w:bCs/>
          <w:i/>
          <w:iCs/>
          <w:color w:val="000000"/>
          <w:lang w:val="en-CA"/>
        </w:rPr>
        <w:br/>
      </w:r>
      <w:r w:rsidR="00D20667" w:rsidRPr="00D20667">
        <w:rPr>
          <w:rFonts w:ascii="Times New Roman" w:eastAsia="Times New Roman" w:hAnsi="Times New Roman" w:cs="Times New Roman"/>
          <w:b/>
          <w:bCs/>
          <w:i/>
          <w:iCs/>
          <w:color w:val="000000"/>
          <w:lang w:val="en-CA"/>
        </w:rPr>
        <w:br/>
      </w:r>
      <w:r w:rsidR="00D20667" w:rsidRPr="00D20667">
        <w:rPr>
          <w:rFonts w:ascii="Times New Roman" w:eastAsia="Times New Roman" w:hAnsi="Times New Roman" w:cs="Times New Roman"/>
          <w:b/>
          <w:bCs/>
          <w:i/>
          <w:iCs/>
          <w:color w:val="000000"/>
          <w:shd w:val="clear" w:color="auto" w:fill="FFFFFF"/>
          <w:lang w:val="en-CA"/>
        </w:rPr>
        <w:t>Reviewer #3 (Remarks to the Author):</w:t>
      </w:r>
      <w:r w:rsidR="00D20667" w:rsidRPr="00D20667">
        <w:rPr>
          <w:rFonts w:ascii="Times New Roman" w:eastAsia="Times New Roman" w:hAnsi="Times New Roman" w:cs="Times New Roman"/>
          <w:b/>
          <w:bCs/>
          <w:i/>
          <w:iCs/>
          <w:color w:val="000000"/>
          <w:lang w:val="en-CA"/>
        </w:rPr>
        <w:br/>
      </w:r>
      <w:r w:rsidR="00D20667" w:rsidRPr="00D20667">
        <w:rPr>
          <w:rFonts w:ascii="Times New Roman" w:eastAsia="Times New Roman" w:hAnsi="Times New Roman" w:cs="Times New Roman"/>
          <w:b/>
          <w:bCs/>
          <w:i/>
          <w:iCs/>
          <w:color w:val="000000"/>
          <w:lang w:val="en-CA"/>
        </w:rPr>
        <w:br/>
      </w:r>
      <w:r w:rsidR="00D20667" w:rsidRPr="00D20667">
        <w:rPr>
          <w:rFonts w:ascii="Times New Roman" w:eastAsia="Times New Roman" w:hAnsi="Times New Roman" w:cs="Times New Roman"/>
          <w:b/>
          <w:bCs/>
          <w:i/>
          <w:iCs/>
          <w:color w:val="000000"/>
          <w:shd w:val="clear" w:color="auto" w:fill="FFFFFF"/>
          <w:lang w:val="en-CA"/>
        </w:rPr>
        <w:t>I thank the authors for their very comprehensive replies to my comments. It was particularly thoughtful of them to run a follow-up study to address one of my concerns. I have no lingering worries about the paper and believe it would make an excellent contribution to the journal.</w:t>
      </w:r>
      <w:r w:rsidR="00D20667" w:rsidRPr="00D20667">
        <w:rPr>
          <w:rFonts w:ascii="Times New Roman" w:eastAsia="Times New Roman" w:hAnsi="Times New Roman" w:cs="Times New Roman"/>
          <w:b/>
          <w:bCs/>
          <w:i/>
          <w:iCs/>
          <w:color w:val="000000"/>
          <w:lang w:val="en-CA"/>
        </w:rPr>
        <w:br/>
      </w:r>
    </w:p>
    <w:p w14:paraId="45E97D64" w14:textId="02B44F58" w:rsidR="00693FE1" w:rsidRPr="00D20667" w:rsidRDefault="00693FE1" w:rsidP="00693FE1">
      <w:pPr>
        <w:rPr>
          <w:rFonts w:ascii="Times New Roman" w:eastAsia="Times New Roman" w:hAnsi="Times New Roman" w:cs="Times New Roman"/>
          <w:color w:val="000000"/>
          <w:shd w:val="clear" w:color="auto" w:fill="FFFFFF"/>
          <w:lang w:val="en-CA"/>
        </w:rPr>
      </w:pPr>
      <w:r>
        <w:rPr>
          <w:rFonts w:ascii="Times New Roman" w:eastAsia="Times New Roman" w:hAnsi="Times New Roman" w:cs="Times New Roman"/>
          <w:color w:val="000000"/>
          <w:lang w:val="en-CA"/>
        </w:rPr>
        <w:t>We thank the reviewer for their encouraging remarks.</w:t>
      </w:r>
    </w:p>
    <w:p w14:paraId="4D1380F1" w14:textId="77777777" w:rsidR="00EC4489" w:rsidRPr="00D20667" w:rsidRDefault="00EC4489">
      <w:pPr>
        <w:rPr>
          <w:b/>
          <w:bCs/>
          <w:i/>
          <w:iCs/>
        </w:rPr>
      </w:pPr>
    </w:p>
    <w:sectPr w:rsidR="00EC4489" w:rsidRPr="00D20667" w:rsidSect="004133EA">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2" w:author="Cendri Hutcherson" w:date="2020-04-07T08:39:00Z" w:initials="CH">
    <w:p w14:paraId="127B43B3" w14:textId="57E620CA" w:rsidR="006300C7" w:rsidRDefault="006300C7">
      <w:pPr>
        <w:pStyle w:val="CommentText"/>
      </w:pPr>
      <w:ins w:id="14" w:author="Cendri Hutcherson" w:date="2020-04-07T08:39:00Z">
        <w:r>
          <w:rPr>
            <w:rStyle w:val="CommentReference"/>
          </w:rPr>
          <w:annotationRef/>
        </w:r>
      </w:ins>
      <w:r>
        <w:t>True? Or is this for the full dataset regardless of free or forced?</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Yu Gothic Light">
    <w:charset w:val="80"/>
    <w:family w:val="swiss"/>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09F" w:csb1="00000000"/>
  </w:font>
  <w:font w:name="Yu Mincho">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8"/>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7C74"/>
    <w:rsid w:val="00006042"/>
    <w:rsid w:val="0002421C"/>
    <w:rsid w:val="00044B6A"/>
    <w:rsid w:val="00071B1C"/>
    <w:rsid w:val="000754CA"/>
    <w:rsid w:val="00084638"/>
    <w:rsid w:val="000905AA"/>
    <w:rsid w:val="000C6DBD"/>
    <w:rsid w:val="000E4F3C"/>
    <w:rsid w:val="00130025"/>
    <w:rsid w:val="00160FD9"/>
    <w:rsid w:val="001B3951"/>
    <w:rsid w:val="001C513D"/>
    <w:rsid w:val="001F1DC1"/>
    <w:rsid w:val="001F4946"/>
    <w:rsid w:val="00210A39"/>
    <w:rsid w:val="002420DF"/>
    <w:rsid w:val="002703CD"/>
    <w:rsid w:val="00297F7C"/>
    <w:rsid w:val="002B45D4"/>
    <w:rsid w:val="002C3CAC"/>
    <w:rsid w:val="002D0D1E"/>
    <w:rsid w:val="002D28D0"/>
    <w:rsid w:val="002D3FCA"/>
    <w:rsid w:val="002E471F"/>
    <w:rsid w:val="0030310E"/>
    <w:rsid w:val="00360ACC"/>
    <w:rsid w:val="00390489"/>
    <w:rsid w:val="003A27C3"/>
    <w:rsid w:val="003B4574"/>
    <w:rsid w:val="003B4C22"/>
    <w:rsid w:val="003B6A8B"/>
    <w:rsid w:val="003D36CC"/>
    <w:rsid w:val="003E7C90"/>
    <w:rsid w:val="004071E3"/>
    <w:rsid w:val="004133EA"/>
    <w:rsid w:val="004253B4"/>
    <w:rsid w:val="00442690"/>
    <w:rsid w:val="00463034"/>
    <w:rsid w:val="004875EA"/>
    <w:rsid w:val="00494798"/>
    <w:rsid w:val="00494DD8"/>
    <w:rsid w:val="004B1B9E"/>
    <w:rsid w:val="004B7A91"/>
    <w:rsid w:val="0051613A"/>
    <w:rsid w:val="005260FE"/>
    <w:rsid w:val="00555BCB"/>
    <w:rsid w:val="005678AA"/>
    <w:rsid w:val="00567DAF"/>
    <w:rsid w:val="00583686"/>
    <w:rsid w:val="00587CFC"/>
    <w:rsid w:val="00620973"/>
    <w:rsid w:val="006300C7"/>
    <w:rsid w:val="00661D55"/>
    <w:rsid w:val="00671F2F"/>
    <w:rsid w:val="006849E6"/>
    <w:rsid w:val="00693FE1"/>
    <w:rsid w:val="006A6D24"/>
    <w:rsid w:val="006D7F50"/>
    <w:rsid w:val="00701CA7"/>
    <w:rsid w:val="00703B85"/>
    <w:rsid w:val="007123A7"/>
    <w:rsid w:val="0075614C"/>
    <w:rsid w:val="00780E87"/>
    <w:rsid w:val="007D268B"/>
    <w:rsid w:val="007D2D9E"/>
    <w:rsid w:val="007E2FAE"/>
    <w:rsid w:val="007F4400"/>
    <w:rsid w:val="00834D56"/>
    <w:rsid w:val="00853E93"/>
    <w:rsid w:val="008769B3"/>
    <w:rsid w:val="008A50B6"/>
    <w:rsid w:val="008D72B5"/>
    <w:rsid w:val="008E42D3"/>
    <w:rsid w:val="008F1802"/>
    <w:rsid w:val="008F295B"/>
    <w:rsid w:val="009136FF"/>
    <w:rsid w:val="00930978"/>
    <w:rsid w:val="009310A4"/>
    <w:rsid w:val="0095002D"/>
    <w:rsid w:val="00961FAD"/>
    <w:rsid w:val="0096409C"/>
    <w:rsid w:val="00982148"/>
    <w:rsid w:val="00982398"/>
    <w:rsid w:val="009B70C8"/>
    <w:rsid w:val="009C46FA"/>
    <w:rsid w:val="009F4730"/>
    <w:rsid w:val="00A362F4"/>
    <w:rsid w:val="00A47C74"/>
    <w:rsid w:val="00A711F7"/>
    <w:rsid w:val="00AA3386"/>
    <w:rsid w:val="00AA4686"/>
    <w:rsid w:val="00AD0DF7"/>
    <w:rsid w:val="00AE71CB"/>
    <w:rsid w:val="00AF4A08"/>
    <w:rsid w:val="00B453D8"/>
    <w:rsid w:val="00B57C13"/>
    <w:rsid w:val="00B771E4"/>
    <w:rsid w:val="00B80E87"/>
    <w:rsid w:val="00B90753"/>
    <w:rsid w:val="00BF3F29"/>
    <w:rsid w:val="00C0349D"/>
    <w:rsid w:val="00C46444"/>
    <w:rsid w:val="00C93C81"/>
    <w:rsid w:val="00CA786B"/>
    <w:rsid w:val="00CC5C56"/>
    <w:rsid w:val="00CD3365"/>
    <w:rsid w:val="00CD37CC"/>
    <w:rsid w:val="00CD7D57"/>
    <w:rsid w:val="00D20667"/>
    <w:rsid w:val="00D270F2"/>
    <w:rsid w:val="00D32496"/>
    <w:rsid w:val="00DC2BFB"/>
    <w:rsid w:val="00DE06B9"/>
    <w:rsid w:val="00E06DC3"/>
    <w:rsid w:val="00E25406"/>
    <w:rsid w:val="00E40E9D"/>
    <w:rsid w:val="00E5171B"/>
    <w:rsid w:val="00EA21B0"/>
    <w:rsid w:val="00EC4489"/>
    <w:rsid w:val="00ED399B"/>
    <w:rsid w:val="00EF51A6"/>
    <w:rsid w:val="00EF6361"/>
    <w:rsid w:val="00F01FD8"/>
    <w:rsid w:val="00F231B8"/>
    <w:rsid w:val="00F32381"/>
    <w:rsid w:val="00F34695"/>
    <w:rsid w:val="00F45123"/>
    <w:rsid w:val="00F4784A"/>
    <w:rsid w:val="00F7219C"/>
    <w:rsid w:val="00F771BC"/>
    <w:rsid w:val="00F90663"/>
    <w:rsid w:val="00FA3957"/>
    <w:rsid w:val="00FE29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86F02C"/>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20667"/>
  </w:style>
  <w:style w:type="paragraph" w:styleId="BalloonText">
    <w:name w:val="Balloon Text"/>
    <w:basedOn w:val="Normal"/>
    <w:link w:val="BalloonTextChar"/>
    <w:uiPriority w:val="99"/>
    <w:semiHidden/>
    <w:unhideWhenUsed/>
    <w:rsid w:val="0098239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82398"/>
    <w:rPr>
      <w:rFonts w:ascii="Times New Roman" w:hAnsi="Times New Roman" w:cs="Times New Roman"/>
      <w:sz w:val="18"/>
      <w:szCs w:val="18"/>
    </w:rPr>
  </w:style>
  <w:style w:type="table" w:styleId="TableGrid">
    <w:name w:val="Table Grid"/>
    <w:basedOn w:val="TableNormal"/>
    <w:uiPriority w:val="39"/>
    <w:rsid w:val="00F01F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F51A6"/>
    <w:rPr>
      <w:color w:val="0563C1" w:themeColor="hyperlink"/>
      <w:u w:val="single"/>
    </w:rPr>
  </w:style>
  <w:style w:type="character" w:customStyle="1" w:styleId="UnresolvedMention">
    <w:name w:val="Unresolved Mention"/>
    <w:basedOn w:val="DefaultParagraphFont"/>
    <w:uiPriority w:val="99"/>
    <w:semiHidden/>
    <w:unhideWhenUsed/>
    <w:rsid w:val="00EF51A6"/>
    <w:rPr>
      <w:color w:val="605E5C"/>
      <w:shd w:val="clear" w:color="auto" w:fill="E1DFDD"/>
    </w:rPr>
  </w:style>
  <w:style w:type="character" w:styleId="FollowedHyperlink">
    <w:name w:val="FollowedHyperlink"/>
    <w:basedOn w:val="DefaultParagraphFont"/>
    <w:uiPriority w:val="99"/>
    <w:semiHidden/>
    <w:unhideWhenUsed/>
    <w:rsid w:val="00DC2BFB"/>
    <w:rPr>
      <w:color w:val="954F72" w:themeColor="followedHyperlink"/>
      <w:u w:val="single"/>
    </w:rPr>
  </w:style>
  <w:style w:type="character" w:styleId="CommentReference">
    <w:name w:val="annotation reference"/>
    <w:basedOn w:val="DefaultParagraphFont"/>
    <w:uiPriority w:val="99"/>
    <w:semiHidden/>
    <w:unhideWhenUsed/>
    <w:rsid w:val="006300C7"/>
    <w:rPr>
      <w:sz w:val="18"/>
      <w:szCs w:val="18"/>
    </w:rPr>
  </w:style>
  <w:style w:type="paragraph" w:styleId="CommentText">
    <w:name w:val="annotation text"/>
    <w:basedOn w:val="Normal"/>
    <w:link w:val="CommentTextChar"/>
    <w:uiPriority w:val="99"/>
    <w:semiHidden/>
    <w:unhideWhenUsed/>
    <w:rsid w:val="006300C7"/>
  </w:style>
  <w:style w:type="character" w:customStyle="1" w:styleId="CommentTextChar">
    <w:name w:val="Comment Text Char"/>
    <w:basedOn w:val="DefaultParagraphFont"/>
    <w:link w:val="CommentText"/>
    <w:uiPriority w:val="99"/>
    <w:semiHidden/>
    <w:rsid w:val="006300C7"/>
  </w:style>
  <w:style w:type="paragraph" w:styleId="CommentSubject">
    <w:name w:val="annotation subject"/>
    <w:basedOn w:val="CommentText"/>
    <w:next w:val="CommentText"/>
    <w:link w:val="CommentSubjectChar"/>
    <w:uiPriority w:val="99"/>
    <w:semiHidden/>
    <w:unhideWhenUsed/>
    <w:rsid w:val="006300C7"/>
    <w:rPr>
      <w:b/>
      <w:bCs/>
      <w:sz w:val="20"/>
      <w:szCs w:val="20"/>
    </w:rPr>
  </w:style>
  <w:style w:type="character" w:customStyle="1" w:styleId="CommentSubjectChar">
    <w:name w:val="Comment Subject Char"/>
    <w:basedOn w:val="CommentTextChar"/>
    <w:link w:val="CommentSubject"/>
    <w:uiPriority w:val="99"/>
    <w:semiHidden/>
    <w:rsid w:val="006300C7"/>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20667"/>
  </w:style>
  <w:style w:type="paragraph" w:styleId="BalloonText">
    <w:name w:val="Balloon Text"/>
    <w:basedOn w:val="Normal"/>
    <w:link w:val="BalloonTextChar"/>
    <w:uiPriority w:val="99"/>
    <w:semiHidden/>
    <w:unhideWhenUsed/>
    <w:rsid w:val="0098239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82398"/>
    <w:rPr>
      <w:rFonts w:ascii="Times New Roman" w:hAnsi="Times New Roman" w:cs="Times New Roman"/>
      <w:sz w:val="18"/>
      <w:szCs w:val="18"/>
    </w:rPr>
  </w:style>
  <w:style w:type="table" w:styleId="TableGrid">
    <w:name w:val="Table Grid"/>
    <w:basedOn w:val="TableNormal"/>
    <w:uiPriority w:val="39"/>
    <w:rsid w:val="00F01F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F51A6"/>
    <w:rPr>
      <w:color w:val="0563C1" w:themeColor="hyperlink"/>
      <w:u w:val="single"/>
    </w:rPr>
  </w:style>
  <w:style w:type="character" w:customStyle="1" w:styleId="UnresolvedMention">
    <w:name w:val="Unresolved Mention"/>
    <w:basedOn w:val="DefaultParagraphFont"/>
    <w:uiPriority w:val="99"/>
    <w:semiHidden/>
    <w:unhideWhenUsed/>
    <w:rsid w:val="00EF51A6"/>
    <w:rPr>
      <w:color w:val="605E5C"/>
      <w:shd w:val="clear" w:color="auto" w:fill="E1DFDD"/>
    </w:rPr>
  </w:style>
  <w:style w:type="character" w:styleId="FollowedHyperlink">
    <w:name w:val="FollowedHyperlink"/>
    <w:basedOn w:val="DefaultParagraphFont"/>
    <w:uiPriority w:val="99"/>
    <w:semiHidden/>
    <w:unhideWhenUsed/>
    <w:rsid w:val="00DC2BFB"/>
    <w:rPr>
      <w:color w:val="954F72" w:themeColor="followedHyperlink"/>
      <w:u w:val="single"/>
    </w:rPr>
  </w:style>
  <w:style w:type="character" w:styleId="CommentReference">
    <w:name w:val="annotation reference"/>
    <w:basedOn w:val="DefaultParagraphFont"/>
    <w:uiPriority w:val="99"/>
    <w:semiHidden/>
    <w:unhideWhenUsed/>
    <w:rsid w:val="006300C7"/>
    <w:rPr>
      <w:sz w:val="18"/>
      <w:szCs w:val="18"/>
    </w:rPr>
  </w:style>
  <w:style w:type="paragraph" w:styleId="CommentText">
    <w:name w:val="annotation text"/>
    <w:basedOn w:val="Normal"/>
    <w:link w:val="CommentTextChar"/>
    <w:uiPriority w:val="99"/>
    <w:semiHidden/>
    <w:unhideWhenUsed/>
    <w:rsid w:val="006300C7"/>
  </w:style>
  <w:style w:type="character" w:customStyle="1" w:styleId="CommentTextChar">
    <w:name w:val="Comment Text Char"/>
    <w:basedOn w:val="DefaultParagraphFont"/>
    <w:link w:val="CommentText"/>
    <w:uiPriority w:val="99"/>
    <w:semiHidden/>
    <w:rsid w:val="006300C7"/>
  </w:style>
  <w:style w:type="paragraph" w:styleId="CommentSubject">
    <w:name w:val="annotation subject"/>
    <w:basedOn w:val="CommentText"/>
    <w:next w:val="CommentText"/>
    <w:link w:val="CommentSubjectChar"/>
    <w:uiPriority w:val="99"/>
    <w:semiHidden/>
    <w:unhideWhenUsed/>
    <w:rsid w:val="006300C7"/>
    <w:rPr>
      <w:b/>
      <w:bCs/>
      <w:sz w:val="20"/>
      <w:szCs w:val="20"/>
    </w:rPr>
  </w:style>
  <w:style w:type="character" w:customStyle="1" w:styleId="CommentSubjectChar">
    <w:name w:val="Comment Subject Char"/>
    <w:basedOn w:val="CommentTextChar"/>
    <w:link w:val="CommentSubject"/>
    <w:uiPriority w:val="99"/>
    <w:semiHidden/>
    <w:rsid w:val="006300C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6099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emf"/><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osf.io/vf6a5/" TargetMode="External"/><Relationship Id="rId7" Type="http://schemas.openxmlformats.org/officeDocument/2006/relationships/hyperlink" Target="https://osf.io/vf6a5/?view_only=d0ca47b6abe441b59765f29df9611272" TargetMode="External"/><Relationship Id="rId8" Type="http://schemas.openxmlformats.org/officeDocument/2006/relationships/comments" Target="comments.xml"/><Relationship Id="rId9" Type="http://schemas.openxmlformats.org/officeDocument/2006/relationships/image" Target="media/image1.emf"/><Relationship Id="rId10" Type="http://schemas.openxmlformats.org/officeDocument/2006/relationships/hyperlink" Target="https://osf.io/hw9um/?view_only=6c70927f1f144b20b96f18cac18089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341F37-E643-A64D-86F1-CEDB8AFEE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7</Pages>
  <Words>5460</Words>
  <Characters>31123</Characters>
  <Application>Microsoft Macintosh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Teoh</dc:creator>
  <cp:keywords/>
  <dc:description/>
  <cp:lastModifiedBy>Cendri Hutcherson</cp:lastModifiedBy>
  <cp:revision>6</cp:revision>
  <dcterms:created xsi:type="dcterms:W3CDTF">2020-03-30T18:32:00Z</dcterms:created>
  <dcterms:modified xsi:type="dcterms:W3CDTF">2020-04-07T12:49:00Z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458cf858-64b2-300a-b7d4-b4f703376e70</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http://www.zotero.org/styles/chicago-note-bibliography</vt:lpwstr>
  </property>
  <property fmtid="{D5CDD505-2E9C-101B-9397-08002B2CF9AE}" pid="14" name="Mendeley Recent Style Name 4_1">
    <vt:lpwstr>Chicago Manual of Style 17th edition (note)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