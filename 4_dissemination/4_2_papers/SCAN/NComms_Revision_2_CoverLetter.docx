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DD254" w14:textId="4452C9E4" w:rsidR="007E0EAF" w:rsidRPr="005D4D56" w:rsidRDefault="005D4D56">
      <w:pPr>
        <w:rPr>
          <w:rFonts w:ascii="Times New Roman" w:hAnsi="Times New Roman" w:cs="Times New Roman"/>
          <w:lang w:val="en-CA"/>
        </w:rPr>
      </w:pPr>
      <w:r w:rsidRPr="005D4D56">
        <w:rPr>
          <w:rFonts w:ascii="Times New Roman" w:hAnsi="Times New Roman" w:cs="Times New Roman"/>
          <w:lang w:val="en-CA"/>
        </w:rPr>
        <w:t xml:space="preserve">Dear Dr. </w:t>
      </w:r>
      <w:r w:rsidR="00835099">
        <w:rPr>
          <w:rFonts w:ascii="Times New Roman" w:hAnsi="Times New Roman" w:cs="Times New Roman"/>
          <w:lang w:val="en-CA"/>
        </w:rPr>
        <w:t>Cardwell</w:t>
      </w:r>
      <w:r w:rsidRPr="005D4D56">
        <w:rPr>
          <w:rFonts w:ascii="Times New Roman" w:hAnsi="Times New Roman" w:cs="Times New Roman"/>
          <w:lang w:val="en-CA"/>
        </w:rPr>
        <w:t>:</w:t>
      </w:r>
    </w:p>
    <w:p w14:paraId="565FE6BF" w14:textId="38240ECB" w:rsidR="005D4D56" w:rsidRPr="005D4D56" w:rsidRDefault="005D4D56">
      <w:pPr>
        <w:rPr>
          <w:rFonts w:ascii="Times New Roman" w:hAnsi="Times New Roman" w:cs="Times New Roman"/>
          <w:lang w:val="en-CA"/>
        </w:rPr>
      </w:pPr>
    </w:p>
    <w:p w14:paraId="4D1C4D28" w14:textId="39C37A73" w:rsidR="005D4D56" w:rsidRPr="005D4D56" w:rsidRDefault="005D4D56" w:rsidP="005D4D56">
      <w:pPr>
        <w:rPr>
          <w:rFonts w:ascii="Times New Roman" w:eastAsia="Times New Roman" w:hAnsi="Times New Roman" w:cs="Times New Roman"/>
        </w:rPr>
      </w:pPr>
      <w:r w:rsidRPr="005D4D56">
        <w:rPr>
          <w:rFonts w:ascii="Times New Roman" w:hAnsi="Times New Roman" w:cs="Times New Roman"/>
          <w:lang w:val="en-CA"/>
        </w:rPr>
        <w:t xml:space="preserve">We </w:t>
      </w:r>
      <w:r w:rsidR="00031223">
        <w:rPr>
          <w:rFonts w:ascii="Times New Roman" w:hAnsi="Times New Roman" w:cs="Times New Roman"/>
          <w:lang w:val="en-CA"/>
        </w:rPr>
        <w:t>are extremely grateful to</w:t>
      </w:r>
      <w:r w:rsidRPr="005D4D56">
        <w:rPr>
          <w:rFonts w:ascii="Times New Roman" w:hAnsi="Times New Roman" w:cs="Times New Roman"/>
          <w:lang w:val="en-CA"/>
        </w:rPr>
        <w:t xml:space="preserve"> you and the reviewers for your </w:t>
      </w:r>
      <w:r w:rsidR="00835099">
        <w:rPr>
          <w:rFonts w:ascii="Times New Roman" w:hAnsi="Times New Roman" w:cs="Times New Roman"/>
          <w:lang w:val="en-CA"/>
        </w:rPr>
        <w:t>re-</w:t>
      </w:r>
      <w:r w:rsidRPr="005D4D56">
        <w:rPr>
          <w:rFonts w:ascii="Times New Roman" w:hAnsi="Times New Roman" w:cs="Times New Roman"/>
          <w:lang w:val="en-CA"/>
        </w:rPr>
        <w:t>consideration of our manuscript, “</w:t>
      </w:r>
      <w:r w:rsidRPr="005D4D56">
        <w:rPr>
          <w:rFonts w:ascii="Times New Roman" w:eastAsia="Times New Roman" w:hAnsi="Times New Roman" w:cs="Times New Roman"/>
        </w:rPr>
        <w:t>Attentional priorities drive effects of time pressure on altruistic choice”.</w:t>
      </w:r>
      <w:r w:rsidRPr="005D4D56">
        <w:rPr>
          <w:rFonts w:ascii="Times New Roman" w:hAnsi="Times New Roman" w:cs="Times New Roman"/>
        </w:rPr>
        <w:t xml:space="preserve"> </w:t>
      </w:r>
      <w:r w:rsidR="00835099">
        <w:rPr>
          <w:rFonts w:ascii="Times New Roman" w:hAnsi="Times New Roman" w:cs="Times New Roman"/>
        </w:rPr>
        <w:t xml:space="preserve">We greatly appreciate Reviewer 2 and 3’s support and encouragement and Reviewer 1’s comments. </w:t>
      </w:r>
      <w:r>
        <w:rPr>
          <w:rFonts w:ascii="Times New Roman" w:hAnsi="Times New Roman" w:cs="Times New Roman"/>
        </w:rPr>
        <w:t xml:space="preserve">Based on this feedback, we have </w:t>
      </w:r>
      <w:r w:rsidR="00835099">
        <w:rPr>
          <w:rFonts w:ascii="Times New Roman" w:hAnsi="Times New Roman" w:cs="Times New Roman"/>
        </w:rPr>
        <w:t xml:space="preserve">conducted additional complementary analyses and another on-line study </w:t>
      </w:r>
      <w:r>
        <w:rPr>
          <w:rFonts w:ascii="Times New Roman" w:hAnsi="Times New Roman" w:cs="Times New Roman"/>
        </w:rPr>
        <w:t>to provide additional empirical support for our findings.</w:t>
      </w:r>
      <w:r w:rsidR="00031223">
        <w:rPr>
          <w:rFonts w:ascii="Times New Roman" w:hAnsi="Times New Roman" w:cs="Times New Roman"/>
        </w:rPr>
        <w:t xml:space="preserve"> Although you can find our detailed responses </w:t>
      </w:r>
      <w:r w:rsidR="00431E41">
        <w:rPr>
          <w:rFonts w:ascii="Times New Roman" w:hAnsi="Times New Roman" w:cs="Times New Roman"/>
        </w:rPr>
        <w:t>attached separately</w:t>
      </w:r>
      <w:r w:rsidR="00031223">
        <w:rPr>
          <w:rFonts w:ascii="Times New Roman" w:hAnsi="Times New Roman" w:cs="Times New Roman"/>
        </w:rPr>
        <w:t>, here we summarize the major changes we have made.</w:t>
      </w:r>
    </w:p>
    <w:p w14:paraId="51C8E90C" w14:textId="77777777" w:rsidR="005D4D56" w:rsidRDefault="005D4D56" w:rsidP="005D4D56">
      <w:pPr>
        <w:rPr>
          <w:rFonts w:ascii="Times New Roman" w:eastAsia="Times New Roman" w:hAnsi="Times New Roman" w:cs="Times New Roman"/>
        </w:rPr>
      </w:pPr>
    </w:p>
    <w:p w14:paraId="33A27B4A" w14:textId="120A313C" w:rsidR="003C33E0" w:rsidRDefault="00200ABF">
      <w:pPr>
        <w:rPr>
          <w:rFonts w:ascii="Times New Roman" w:hAnsi="Times New Roman" w:cs="Times New Roman"/>
        </w:rPr>
      </w:pPr>
      <w:r>
        <w:rPr>
          <w:rFonts w:ascii="Times New Roman" w:hAnsi="Times New Roman" w:cs="Times New Roman"/>
        </w:rPr>
        <w:t xml:space="preserve">Specifically, reviewer 1 had residual concerns </w:t>
      </w:r>
      <w:del w:id="0" w:author="Cendri Hutcherson" w:date="2020-04-07T09:09:00Z">
        <w:r w:rsidDel="003D13DC">
          <w:rPr>
            <w:rFonts w:ascii="Times New Roman" w:hAnsi="Times New Roman" w:cs="Times New Roman"/>
          </w:rPr>
          <w:delText xml:space="preserve">about </w:delText>
        </w:r>
      </w:del>
      <w:r>
        <w:rPr>
          <w:rFonts w:ascii="Times New Roman" w:hAnsi="Times New Roman" w:cs="Times New Roman"/>
        </w:rPr>
        <w:t xml:space="preserve">that regression towards the mean may possibly be driving changes in generosity from high to low time pressure. To address this, we conducted 3 separate analyses to illustrate the robustness of our findings based on the preconditions for regression towards the mean. Importantly, we found little evidence of measurement variability in generosity in analyses of reliability and consistent replication of the effect within and across experiments, even when we excluded participants that were most likely to exhibit regression towards the mean. We now report these analyses in further detail in </w:t>
      </w:r>
      <w:ins w:id="1" w:author="Cendri Hutcherson" w:date="2020-04-07T09:09:00Z">
        <w:r w:rsidR="003D13DC">
          <w:rPr>
            <w:rFonts w:ascii="Times New Roman" w:hAnsi="Times New Roman" w:cs="Times New Roman"/>
          </w:rPr>
          <w:t xml:space="preserve">a new </w:t>
        </w:r>
      </w:ins>
      <w:r>
        <w:rPr>
          <w:rFonts w:ascii="Times New Roman" w:hAnsi="Times New Roman" w:cs="Times New Roman"/>
        </w:rPr>
        <w:t xml:space="preserve">supplementary note </w:t>
      </w:r>
      <w:ins w:id="2" w:author="Cendri Hutcherson" w:date="2020-04-07T09:09:00Z">
        <w:r w:rsidR="003D13DC">
          <w:rPr>
            <w:rFonts w:ascii="Times New Roman" w:hAnsi="Times New Roman" w:cs="Times New Roman"/>
          </w:rPr>
          <w:t xml:space="preserve">(see Note </w:t>
        </w:r>
      </w:ins>
      <w:r>
        <w:rPr>
          <w:rFonts w:ascii="Times New Roman" w:hAnsi="Times New Roman" w:cs="Times New Roman"/>
        </w:rPr>
        <w:t>1</w:t>
      </w:r>
      <w:ins w:id="3" w:author="Cendri Hutcherson" w:date="2020-04-07T09:09:00Z">
        <w:r w:rsidR="003D13DC">
          <w:rPr>
            <w:rFonts w:ascii="Times New Roman" w:hAnsi="Times New Roman" w:cs="Times New Roman"/>
          </w:rPr>
          <w:t xml:space="preserve"> in the revised supplements for details)</w:t>
        </w:r>
      </w:ins>
      <w:r w:rsidR="003C33E0">
        <w:rPr>
          <w:rFonts w:ascii="Times New Roman" w:hAnsi="Times New Roman" w:cs="Times New Roman"/>
        </w:rPr>
        <w:t>.</w:t>
      </w:r>
      <w:r w:rsidR="005D4D56">
        <w:rPr>
          <w:rFonts w:ascii="Times New Roman" w:hAnsi="Times New Roman" w:cs="Times New Roman"/>
        </w:rPr>
        <w:t xml:space="preserve"> </w:t>
      </w:r>
      <w:r w:rsidR="003C33E0">
        <w:rPr>
          <w:rFonts w:ascii="Times New Roman" w:hAnsi="Times New Roman" w:cs="Times New Roman"/>
        </w:rPr>
        <w:t xml:space="preserve">To summarize, we found that </w:t>
      </w:r>
      <w:r>
        <w:rPr>
          <w:rFonts w:ascii="Times New Roman" w:hAnsi="Times New Roman" w:cs="Times New Roman"/>
          <w:b/>
          <w:bCs/>
        </w:rPr>
        <w:t xml:space="preserve">regression towards the mean is unlikely to account for the pattern of effects we observed. </w:t>
      </w:r>
      <w:r w:rsidRPr="00200ABF">
        <w:rPr>
          <w:rFonts w:ascii="Times New Roman" w:hAnsi="Times New Roman" w:cs="Times New Roman"/>
        </w:rPr>
        <w:t>Ra</w:t>
      </w:r>
      <w:r>
        <w:rPr>
          <w:rFonts w:ascii="Times New Roman" w:hAnsi="Times New Roman" w:cs="Times New Roman"/>
        </w:rPr>
        <w:t xml:space="preserve">ther, the additional analyses further supported our initial interpretation that individual differences in early attention </w:t>
      </w:r>
      <w:r w:rsidR="003A5186">
        <w:rPr>
          <w:rFonts w:ascii="Times New Roman" w:hAnsi="Times New Roman" w:cs="Times New Roman"/>
        </w:rPr>
        <w:t>drove these changes.</w:t>
      </w:r>
    </w:p>
    <w:p w14:paraId="2AC48450" w14:textId="1D839178" w:rsidR="003A5186" w:rsidRDefault="003A5186">
      <w:pPr>
        <w:rPr>
          <w:rFonts w:ascii="Times New Roman" w:hAnsi="Times New Roman" w:cs="Times New Roman"/>
        </w:rPr>
      </w:pPr>
    </w:p>
    <w:p w14:paraId="75A8B6B3" w14:textId="5CA177ED" w:rsidR="007F0409" w:rsidRDefault="003A5186" w:rsidP="001D3604">
      <w:pPr>
        <w:rPr>
          <w:rFonts w:ascii="Times New Roman" w:hAnsi="Times New Roman" w:cs="Times New Roman"/>
        </w:rPr>
      </w:pPr>
      <w:r>
        <w:rPr>
          <w:rFonts w:ascii="Times New Roman" w:hAnsi="Times New Roman" w:cs="Times New Roman"/>
        </w:rPr>
        <w:t xml:space="preserve">Reviewer 1 was also concerned about the possibility that attention’s effect might be driven by incomplete information search rather than real-time amplification. However, </w:t>
      </w:r>
      <w:r>
        <w:rPr>
          <w:rFonts w:ascii="Times New Roman" w:eastAsia="Times New Roman" w:hAnsi="Times New Roman" w:cs="Times New Roman"/>
          <w:color w:val="000000"/>
          <w:lang w:val="en-CA"/>
        </w:rPr>
        <w:t xml:space="preserve">it is in fact </w:t>
      </w:r>
      <w:r>
        <w:rPr>
          <w:rFonts w:ascii="Times New Roman" w:eastAsia="Times New Roman" w:hAnsi="Times New Roman" w:cs="Times New Roman"/>
          <w:i/>
          <w:color w:val="000000"/>
          <w:lang w:val="en-CA"/>
        </w:rPr>
        <w:t xml:space="preserve">precisely </w:t>
      </w:r>
      <w:r>
        <w:rPr>
          <w:rFonts w:ascii="Times New Roman" w:eastAsia="Times New Roman" w:hAnsi="Times New Roman" w:cs="Times New Roman"/>
          <w:color w:val="000000"/>
          <w:lang w:val="en-CA"/>
        </w:rPr>
        <w:t xml:space="preserve">this point that we are trying to make: that time pressure can both amplify attentional biases to acquire certain pieces of information search, and also truncate the search process before all information has been fully comprehended. </w:t>
      </w:r>
      <w:ins w:id="4" w:author="Cendri Hutcherson" w:date="2020-04-07T09:11:00Z">
        <w:r w:rsidR="003D13DC">
          <w:rPr>
            <w:rFonts w:ascii="Times New Roman" w:eastAsia="Times New Roman" w:hAnsi="Times New Roman" w:cs="Times New Roman"/>
            <w:color w:val="000000"/>
            <w:lang w:val="en-CA"/>
          </w:rPr>
          <w:t>Our analyses suggest that this</w:t>
        </w:r>
      </w:ins>
      <w:ins w:id="5" w:author="Cendri Hutcherson" w:date="2020-04-07T09:10:00Z">
        <w:r w:rsidR="003D13DC">
          <w:rPr>
            <w:rFonts w:ascii="Times New Roman" w:eastAsia="Times New Roman" w:hAnsi="Times New Roman" w:cs="Times New Roman"/>
            <w:color w:val="000000"/>
            <w:lang w:val="en-CA"/>
          </w:rPr>
          <w:t xml:space="preserve"> does appear to be an important factor in the results we report in both Studies 1 and 2</w:t>
        </w:r>
      </w:ins>
      <w:ins w:id="6" w:author="Cendri Hutcherson" w:date="2020-04-07T09:11:00Z">
        <w:r w:rsidR="003D13DC">
          <w:rPr>
            <w:rFonts w:ascii="Times New Roman" w:eastAsia="Times New Roman" w:hAnsi="Times New Roman" w:cs="Times New Roman"/>
            <w:color w:val="000000"/>
            <w:lang w:val="en-CA"/>
          </w:rPr>
          <w:t xml:space="preserve"> (for more details, see our response to Reviewer 1 below)</w:t>
        </w:r>
      </w:ins>
      <w:ins w:id="7" w:author="Cendri Hutcherson" w:date="2020-04-07T09:10:00Z">
        <w:r w:rsidR="003D13DC">
          <w:rPr>
            <w:rFonts w:ascii="Times New Roman" w:eastAsia="Times New Roman" w:hAnsi="Times New Roman" w:cs="Times New Roman"/>
            <w:color w:val="000000"/>
            <w:lang w:val="en-CA"/>
          </w:rPr>
          <w:t xml:space="preserve">. </w:t>
        </w:r>
      </w:ins>
      <w:del w:id="8" w:author="Cendri Hutcherson" w:date="2020-04-07T09:11:00Z">
        <w:r w:rsidDel="003D13DC">
          <w:rPr>
            <w:rFonts w:ascii="Times New Roman" w:hAnsi="Times New Roman" w:cs="Times New Roman"/>
          </w:rPr>
          <w:delText>W</w:delText>
        </w:r>
      </w:del>
      <w:del w:id="9" w:author="Cendri Hutcherson" w:date="2020-04-07T09:12:00Z">
        <w:r w:rsidDel="003D13DC">
          <w:rPr>
            <w:rFonts w:ascii="Times New Roman" w:hAnsi="Times New Roman" w:cs="Times New Roman"/>
          </w:rPr>
          <w:delText>hile we share the</w:delText>
        </w:r>
        <w:r w:rsidR="001D3604" w:rsidDel="003D13DC">
          <w:rPr>
            <w:rFonts w:ascii="Times New Roman" w:hAnsi="Times New Roman" w:cs="Times New Roman"/>
          </w:rPr>
          <w:delText xml:space="preserve"> reviewer’s</w:delText>
        </w:r>
        <w:r w:rsidDel="003D13DC">
          <w:rPr>
            <w:rFonts w:ascii="Times New Roman" w:hAnsi="Times New Roman" w:cs="Times New Roman"/>
          </w:rPr>
          <w:delText xml:space="preserve"> interest in this important empirical question about the relative contributions of distinct mechanisms, we believe that it requires its own extensive investigation beyond the scope of our paper. </w:delText>
        </w:r>
      </w:del>
      <w:r>
        <w:rPr>
          <w:rFonts w:ascii="Times New Roman" w:hAnsi="Times New Roman" w:cs="Times New Roman"/>
        </w:rPr>
        <w:t>Nevertheless, we</w:t>
      </w:r>
      <w:ins w:id="10" w:author="Cendri Hutcherson" w:date="2020-04-07T09:12:00Z">
        <w:r w:rsidR="003D13DC">
          <w:rPr>
            <w:rFonts w:ascii="Times New Roman" w:hAnsi="Times New Roman" w:cs="Times New Roman"/>
          </w:rPr>
          <w:t xml:space="preserve"> also suspected that attentional amplification, as opposed to mere ignorance, also plays a role under the right circumstances. We thus</w:t>
        </w:r>
      </w:ins>
      <w:r>
        <w:rPr>
          <w:rFonts w:ascii="Times New Roman" w:hAnsi="Times New Roman" w:cs="Times New Roman"/>
        </w:rPr>
        <w:t xml:space="preserve"> conducted a second on-line study </w:t>
      </w:r>
      <w:r w:rsidR="0090640E">
        <w:rPr>
          <w:rFonts w:ascii="Times New Roman" w:hAnsi="Times New Roman" w:cs="Times New Roman"/>
        </w:rPr>
        <w:t xml:space="preserve">to probe the influence of attention’s real-time amplification of value evidence. In this study </w:t>
      </w:r>
      <w:r>
        <w:rPr>
          <w:rFonts w:ascii="Times New Roman" w:hAnsi="Times New Roman" w:cs="Times New Roman"/>
        </w:rPr>
        <w:t>we ensured participants were presented all relevant information but manipulated the exposure duration of the 2</w:t>
      </w:r>
      <w:r w:rsidRPr="003A5186">
        <w:rPr>
          <w:rFonts w:ascii="Times New Roman" w:hAnsi="Times New Roman" w:cs="Times New Roman"/>
          <w:vertAlign w:val="superscript"/>
        </w:rPr>
        <w:t>nd</w:t>
      </w:r>
      <w:r>
        <w:rPr>
          <w:rFonts w:ascii="Times New Roman" w:hAnsi="Times New Roman" w:cs="Times New Roman"/>
        </w:rPr>
        <w:t xml:space="preserve"> piece of information. </w:t>
      </w:r>
      <w:r w:rsidRPr="003A5186">
        <w:rPr>
          <w:rFonts w:ascii="Times New Roman" w:hAnsi="Times New Roman" w:cs="Times New Roman"/>
          <w:b/>
          <w:bCs/>
        </w:rPr>
        <w:t xml:space="preserve">Importantly, we not only </w:t>
      </w:r>
      <w:r>
        <w:rPr>
          <w:rFonts w:ascii="Times New Roman" w:hAnsi="Times New Roman" w:cs="Times New Roman"/>
          <w:b/>
          <w:bCs/>
        </w:rPr>
        <w:t>show</w:t>
      </w:r>
      <w:r w:rsidRPr="003A5186">
        <w:rPr>
          <w:rFonts w:ascii="Times New Roman" w:hAnsi="Times New Roman" w:cs="Times New Roman"/>
          <w:b/>
          <w:bCs/>
        </w:rPr>
        <w:t xml:space="preserve"> a strong causal influence of early attention on choices</w:t>
      </w:r>
      <w:r>
        <w:rPr>
          <w:rFonts w:ascii="Times New Roman" w:hAnsi="Times New Roman" w:cs="Times New Roman"/>
          <w:b/>
          <w:bCs/>
        </w:rPr>
        <w:t xml:space="preserve">, replicating Studies 1 &amp; 2, but also that increased information </w:t>
      </w:r>
      <w:r w:rsidR="001D3604">
        <w:rPr>
          <w:rFonts w:ascii="Times New Roman" w:hAnsi="Times New Roman" w:cs="Times New Roman"/>
          <w:b/>
          <w:bCs/>
        </w:rPr>
        <w:t xml:space="preserve">sampling </w:t>
      </w:r>
      <w:r>
        <w:rPr>
          <w:rFonts w:ascii="Times New Roman" w:hAnsi="Times New Roman" w:cs="Times New Roman"/>
          <w:b/>
          <w:bCs/>
        </w:rPr>
        <w:t>reduced th</w:t>
      </w:r>
      <w:r w:rsidR="001D3604">
        <w:rPr>
          <w:rFonts w:ascii="Times New Roman" w:hAnsi="Times New Roman" w:cs="Times New Roman"/>
          <w:b/>
          <w:bCs/>
        </w:rPr>
        <w:t xml:space="preserve">is influence. </w:t>
      </w:r>
      <w:r w:rsidR="001D3604">
        <w:rPr>
          <w:rFonts w:ascii="Times New Roman" w:hAnsi="Times New Roman" w:cs="Times New Roman"/>
        </w:rPr>
        <w:t>These findings strongly support our original interpretation that time pressure both truncate information search processes and</w:t>
      </w:r>
      <w:r w:rsidR="001D3604" w:rsidRPr="001D3604">
        <w:rPr>
          <w:rFonts w:ascii="Times New Roman" w:hAnsi="Times New Roman" w:cs="Times New Roman"/>
        </w:rPr>
        <w:t xml:space="preserve"> </w:t>
      </w:r>
      <w:r w:rsidR="001D3604">
        <w:rPr>
          <w:rFonts w:ascii="Times New Roman" w:hAnsi="Times New Roman" w:cs="Times New Roman"/>
        </w:rPr>
        <w:t>amplify attentional biases during evidence accumulation.</w:t>
      </w:r>
      <w:r w:rsidR="0090640E">
        <w:rPr>
          <w:rFonts w:ascii="Times New Roman" w:hAnsi="Times New Roman" w:cs="Times New Roman"/>
        </w:rPr>
        <w:t xml:space="preserve"> </w:t>
      </w:r>
      <w:ins w:id="11" w:author="Cendri Hutcherson" w:date="2020-04-07T09:12:00Z">
        <w:r w:rsidR="003D13DC">
          <w:rPr>
            <w:rFonts w:ascii="Times New Roman" w:hAnsi="Times New Roman" w:cs="Times New Roman"/>
          </w:rPr>
          <w:t>However, while we share the reviewer’s interest in this important empirical question about the relative contributions of distinct mechanisms, we believe that it requires its own extensive investigation beyond the scope of our paper.</w:t>
        </w:r>
        <w:r w:rsidR="003D13DC">
          <w:rPr>
            <w:rFonts w:ascii="Times New Roman" w:hAnsi="Times New Roman" w:cs="Times New Roman"/>
          </w:rPr>
          <w:t xml:space="preserve"> We have thus for the time being opted not to include this new study </w:t>
        </w:r>
      </w:ins>
      <w:ins w:id="12" w:author="Cendri Hutcherson" w:date="2020-04-07T09:13:00Z">
        <w:r w:rsidR="003D13DC">
          <w:rPr>
            <w:rFonts w:ascii="Times New Roman" w:hAnsi="Times New Roman" w:cs="Times New Roman"/>
          </w:rPr>
          <w:t>in the</w:t>
        </w:r>
      </w:ins>
      <w:ins w:id="13" w:author="Cendri Hutcherson" w:date="2020-04-07T09:12:00Z">
        <w:r w:rsidR="003D13DC">
          <w:rPr>
            <w:rFonts w:ascii="Times New Roman" w:hAnsi="Times New Roman" w:cs="Times New Roman"/>
          </w:rPr>
          <w:t xml:space="preserve"> </w:t>
        </w:r>
      </w:ins>
      <w:ins w:id="14" w:author="Cendri Hutcherson" w:date="2020-04-07T09:13:00Z">
        <w:r w:rsidR="003D13DC">
          <w:rPr>
            <w:rFonts w:ascii="Times New Roman" w:hAnsi="Times New Roman" w:cs="Times New Roman"/>
          </w:rPr>
          <w:t>current paper, though we of course are happy to do so if you or Reviewer 1 believe it would significantly strengthen the manuscript.</w:t>
        </w:r>
      </w:ins>
    </w:p>
    <w:p w14:paraId="4C48836F" w14:textId="14E708C0" w:rsidR="00801DD9" w:rsidRDefault="00801DD9">
      <w:pPr>
        <w:rPr>
          <w:rFonts w:ascii="Times New Roman" w:hAnsi="Times New Roman" w:cs="Times New Roman"/>
        </w:rPr>
      </w:pPr>
    </w:p>
    <w:p w14:paraId="1AE53F7F" w14:textId="1D8148F3" w:rsidR="007F0409" w:rsidRDefault="00801DD9">
      <w:pPr>
        <w:rPr>
          <w:rFonts w:ascii="Times New Roman" w:hAnsi="Times New Roman" w:cs="Times New Roman"/>
        </w:rPr>
      </w:pPr>
      <w:r>
        <w:rPr>
          <w:rFonts w:ascii="Times New Roman" w:hAnsi="Times New Roman" w:cs="Times New Roman"/>
        </w:rPr>
        <w:t xml:space="preserve">We have also taken care to address each of the other concerns raised by </w:t>
      </w:r>
      <w:del w:id="15" w:author="Cendri Hutcherson" w:date="2020-04-07T09:13:00Z">
        <w:r w:rsidDel="003D13DC">
          <w:rPr>
            <w:rFonts w:ascii="Times New Roman" w:hAnsi="Times New Roman" w:cs="Times New Roman"/>
          </w:rPr>
          <w:delText xml:space="preserve">reviewers </w:delText>
        </w:r>
      </w:del>
      <w:ins w:id="16" w:author="Cendri Hutcherson" w:date="2020-04-07T09:13:00Z">
        <w:r w:rsidR="003D13DC">
          <w:rPr>
            <w:rFonts w:ascii="Times New Roman" w:hAnsi="Times New Roman" w:cs="Times New Roman"/>
          </w:rPr>
          <w:t>Reviewer 1</w:t>
        </w:r>
        <w:r w:rsidR="003D13DC">
          <w:rPr>
            <w:rFonts w:ascii="Times New Roman" w:hAnsi="Times New Roman" w:cs="Times New Roman"/>
          </w:rPr>
          <w:t xml:space="preserve"> </w:t>
        </w:r>
      </w:ins>
      <w:r>
        <w:rPr>
          <w:rFonts w:ascii="Times New Roman" w:hAnsi="Times New Roman" w:cs="Times New Roman"/>
        </w:rPr>
        <w:t>and revised the manuscript appropriately as described in our point-by-point response</w:t>
      </w:r>
      <w:r w:rsidR="00B671EE">
        <w:rPr>
          <w:rFonts w:ascii="Times New Roman" w:hAnsi="Times New Roman" w:cs="Times New Roman"/>
        </w:rPr>
        <w:t xml:space="preserve">. </w:t>
      </w:r>
    </w:p>
    <w:p w14:paraId="30875E74" w14:textId="77777777" w:rsidR="0090640E" w:rsidRDefault="0090640E">
      <w:pPr>
        <w:rPr>
          <w:rFonts w:ascii="Times New Roman" w:hAnsi="Times New Roman" w:cs="Times New Roman"/>
        </w:rPr>
      </w:pPr>
    </w:p>
    <w:p w14:paraId="39BB9781" w14:textId="1D5FF31D" w:rsidR="007F0409" w:rsidRDefault="007F0409" w:rsidP="007F0409">
      <w:pPr>
        <w:rPr>
          <w:rFonts w:ascii="Times New Roman" w:hAnsi="Times New Roman" w:cs="Times New Roman"/>
        </w:rPr>
      </w:pPr>
      <w:r>
        <w:rPr>
          <w:rFonts w:ascii="Times New Roman" w:hAnsi="Times New Roman" w:cs="Times New Roman"/>
        </w:rPr>
        <w:lastRenderedPageBreak/>
        <w:t xml:space="preserve">Taken together, we believe these revisions have </w:t>
      </w:r>
      <w:del w:id="17" w:author="Cendri Hutcherson" w:date="2020-04-07T09:13:00Z">
        <w:r w:rsidDel="003D13DC">
          <w:rPr>
            <w:rFonts w:ascii="Times New Roman" w:hAnsi="Times New Roman" w:cs="Times New Roman"/>
          </w:rPr>
          <w:delText>strengthened the paper considerably</w:delText>
        </w:r>
      </w:del>
      <w:ins w:id="18" w:author="Cendri Hutcherson" w:date="2020-04-07T09:13:00Z">
        <w:r w:rsidR="003D13DC">
          <w:rPr>
            <w:rFonts w:ascii="Times New Roman" w:hAnsi="Times New Roman" w:cs="Times New Roman"/>
          </w:rPr>
          <w:t>addressed the remaining concerns of Review 1</w:t>
        </w:r>
      </w:ins>
      <w:bookmarkStart w:id="19" w:name="_GoBack"/>
      <w:bookmarkEnd w:id="19"/>
      <w:r>
        <w:rPr>
          <w:rFonts w:ascii="Times New Roman" w:hAnsi="Times New Roman" w:cs="Times New Roman"/>
        </w:rPr>
        <w:t xml:space="preserve">, and helped to emphasize even further the importance and interest of our conclusions to the broad readership of </w:t>
      </w:r>
      <w:r>
        <w:rPr>
          <w:rFonts w:ascii="Times New Roman" w:hAnsi="Times New Roman" w:cs="Times New Roman"/>
          <w:i/>
          <w:iCs/>
        </w:rPr>
        <w:t>Nature Communications</w:t>
      </w:r>
      <w:r>
        <w:rPr>
          <w:rFonts w:ascii="Times New Roman" w:hAnsi="Times New Roman" w:cs="Times New Roman"/>
        </w:rPr>
        <w:t>. Point-by-point responses to the reviewer comments have been separately submitted. Thank you again for your consideration of our revised manuscript.</w:t>
      </w:r>
    </w:p>
    <w:p w14:paraId="6CB01012" w14:textId="77777777" w:rsidR="007F0409" w:rsidRDefault="007F0409" w:rsidP="007F0409">
      <w:pPr>
        <w:rPr>
          <w:rFonts w:ascii="Times New Roman" w:hAnsi="Times New Roman" w:cs="Times New Roman"/>
        </w:rPr>
      </w:pPr>
    </w:p>
    <w:p w14:paraId="3428C1F8" w14:textId="2EEE9075" w:rsidR="00801DD9" w:rsidRDefault="007F0409">
      <w:pPr>
        <w:rPr>
          <w:rFonts w:ascii="Times New Roman" w:hAnsi="Times New Roman" w:cs="Times New Roman"/>
        </w:rPr>
      </w:pPr>
      <w:r>
        <w:rPr>
          <w:rFonts w:ascii="Times New Roman" w:hAnsi="Times New Roman" w:cs="Times New Roman"/>
        </w:rPr>
        <w:t>Sincerely,</w:t>
      </w:r>
    </w:p>
    <w:p w14:paraId="11289832" w14:textId="06DF36D1" w:rsidR="00801DD9" w:rsidRPr="003C33E0" w:rsidRDefault="00801DD9">
      <w:pPr>
        <w:rPr>
          <w:rFonts w:ascii="Times New Roman" w:hAnsi="Times New Roman" w:cs="Times New Roman"/>
        </w:rPr>
      </w:pPr>
      <w:r>
        <w:rPr>
          <w:rFonts w:ascii="Times New Roman" w:hAnsi="Times New Roman" w:cs="Times New Roman"/>
        </w:rPr>
        <w:t xml:space="preserve">Yi Yang Teoh, </w:t>
      </w:r>
      <w:proofErr w:type="spellStart"/>
      <w:r>
        <w:rPr>
          <w:rFonts w:ascii="Times New Roman" w:hAnsi="Times New Roman" w:cs="Times New Roman"/>
        </w:rPr>
        <w:t>Ziqing</w:t>
      </w:r>
      <w:proofErr w:type="spellEnd"/>
      <w:r>
        <w:rPr>
          <w:rFonts w:ascii="Times New Roman" w:hAnsi="Times New Roman" w:cs="Times New Roman"/>
        </w:rPr>
        <w:t xml:space="preserve"> Yao, William Cunningham, &amp; Cendri Hutcherson</w:t>
      </w:r>
    </w:p>
    <w:sectPr w:rsidR="00801DD9" w:rsidRPr="003C33E0" w:rsidSect="00413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56"/>
    <w:rsid w:val="00031223"/>
    <w:rsid w:val="00084638"/>
    <w:rsid w:val="000905AA"/>
    <w:rsid w:val="001B3951"/>
    <w:rsid w:val="001D3604"/>
    <w:rsid w:val="001D5970"/>
    <w:rsid w:val="00200ABF"/>
    <w:rsid w:val="00360ACC"/>
    <w:rsid w:val="003A5186"/>
    <w:rsid w:val="003C33E0"/>
    <w:rsid w:val="003D13DC"/>
    <w:rsid w:val="004133EA"/>
    <w:rsid w:val="00431E41"/>
    <w:rsid w:val="00462843"/>
    <w:rsid w:val="004E78DB"/>
    <w:rsid w:val="005D4D56"/>
    <w:rsid w:val="007E56E4"/>
    <w:rsid w:val="007F0409"/>
    <w:rsid w:val="007F4400"/>
    <w:rsid w:val="00801DD9"/>
    <w:rsid w:val="00835099"/>
    <w:rsid w:val="0090640E"/>
    <w:rsid w:val="009F4396"/>
    <w:rsid w:val="00A21E28"/>
    <w:rsid w:val="00AA4686"/>
    <w:rsid w:val="00B12A55"/>
    <w:rsid w:val="00B14605"/>
    <w:rsid w:val="00B671EE"/>
    <w:rsid w:val="00B948C0"/>
    <w:rsid w:val="00C6312E"/>
    <w:rsid w:val="00C766F6"/>
    <w:rsid w:val="00CD3A68"/>
    <w:rsid w:val="00E06DC3"/>
    <w:rsid w:val="00F425B6"/>
    <w:rsid w:val="00FE2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16B3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D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4D56"/>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D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4D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637</Words>
  <Characters>3634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Teoh</dc:creator>
  <cp:keywords/>
  <dc:description/>
  <cp:lastModifiedBy>Cendri Hutcherson</cp:lastModifiedBy>
  <cp:revision>22</cp:revision>
  <dcterms:created xsi:type="dcterms:W3CDTF">2020-02-10T20:07:00Z</dcterms:created>
  <dcterms:modified xsi:type="dcterms:W3CDTF">2020-04-07T13:13:00Z</dcterms:modified>
</cp:coreProperties>
</file>