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61713" w14:textId="77777777" w:rsidR="009B453E" w:rsidRDefault="009B453E" w:rsidP="002E20F8">
      <w:pPr>
        <w:pStyle w:val="Title"/>
        <w:rPr>
          <w:rFonts w:ascii="Times New Roman" w:hAnsi="Times New Roman" w:cs="Times New Roman"/>
          <w:b/>
          <w:sz w:val="24"/>
          <w:szCs w:val="24"/>
        </w:rPr>
      </w:pPr>
    </w:p>
    <w:p w14:paraId="59F02199" w14:textId="77777777" w:rsidR="009B453E" w:rsidRDefault="009B453E" w:rsidP="002E20F8">
      <w:pPr>
        <w:pStyle w:val="Title"/>
        <w:rPr>
          <w:rFonts w:ascii="Times New Roman" w:hAnsi="Times New Roman" w:cs="Times New Roman"/>
          <w:b/>
          <w:sz w:val="24"/>
          <w:szCs w:val="24"/>
        </w:rPr>
      </w:pPr>
    </w:p>
    <w:p w14:paraId="581E3F76" w14:textId="146CD907" w:rsidR="009814E8" w:rsidRDefault="00231CCF" w:rsidP="002E20F8">
      <w:pPr>
        <w:pStyle w:val="Title"/>
        <w:rPr>
          <w:rFonts w:ascii="Times New Roman" w:hAnsi="Times New Roman" w:cs="Times New Roman"/>
          <w:b/>
          <w:sz w:val="24"/>
          <w:szCs w:val="24"/>
        </w:rPr>
      </w:pPr>
      <w:r>
        <w:rPr>
          <w:rFonts w:ascii="Times New Roman" w:hAnsi="Times New Roman" w:cs="Times New Roman"/>
          <w:b/>
          <w:sz w:val="24"/>
          <w:szCs w:val="24"/>
        </w:rPr>
        <w:t xml:space="preserve">Recruitment of </w:t>
      </w:r>
      <w:proofErr w:type="spellStart"/>
      <w:r>
        <w:rPr>
          <w:rFonts w:ascii="Times New Roman" w:hAnsi="Times New Roman" w:cs="Times New Roman"/>
          <w:b/>
          <w:sz w:val="24"/>
          <w:szCs w:val="24"/>
        </w:rPr>
        <w:t>dlPFC</w:t>
      </w:r>
      <w:proofErr w:type="spellEnd"/>
      <w:r>
        <w:rPr>
          <w:rFonts w:ascii="Times New Roman" w:hAnsi="Times New Roman" w:cs="Times New Roman"/>
          <w:b/>
          <w:sz w:val="24"/>
          <w:szCs w:val="24"/>
        </w:rPr>
        <w:t xml:space="preserve"> during dietary self-regulation predicts the transience of regulatory effects</w:t>
      </w:r>
    </w:p>
    <w:p w14:paraId="1B758316" w14:textId="77777777" w:rsidR="009814E8" w:rsidRDefault="009814E8" w:rsidP="00582D89">
      <w:pPr>
        <w:pStyle w:val="Title"/>
        <w:jc w:val="center"/>
        <w:rPr>
          <w:rFonts w:ascii="Times New Roman" w:hAnsi="Times New Roman" w:cs="Times New Roman"/>
          <w:b/>
          <w:sz w:val="24"/>
          <w:szCs w:val="24"/>
        </w:rPr>
      </w:pPr>
    </w:p>
    <w:p w14:paraId="5503734E" w14:textId="0E27B003" w:rsidR="00166918" w:rsidRPr="003A44C0" w:rsidRDefault="00166918" w:rsidP="002E20F8">
      <w:pPr>
        <w:pStyle w:val="Title"/>
        <w:rPr>
          <w:rFonts w:ascii="Times New Roman" w:hAnsi="Times New Roman" w:cs="Times New Roman"/>
          <w:sz w:val="24"/>
          <w:szCs w:val="24"/>
        </w:rPr>
      </w:pPr>
      <w:r>
        <w:rPr>
          <w:rFonts w:ascii="Times New Roman" w:hAnsi="Times New Roman" w:cs="Times New Roman"/>
          <w:sz w:val="24"/>
          <w:szCs w:val="24"/>
        </w:rPr>
        <w:t>Daniel J. Wilson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Azadeh</w:t>
      </w:r>
      <w:proofErr w:type="spellEnd"/>
      <w:r>
        <w:rPr>
          <w:rFonts w:ascii="Times New Roman" w:hAnsi="Times New Roman" w:cs="Times New Roman"/>
          <w:sz w:val="24"/>
          <w:szCs w:val="24"/>
        </w:rPr>
        <w:t xml:space="preserve"> HajiHosseini</w:t>
      </w:r>
      <w:r>
        <w:rPr>
          <w:rFonts w:ascii="Times New Roman" w:hAnsi="Times New Roman" w:cs="Times New Roman"/>
          <w:sz w:val="24"/>
          <w:szCs w:val="24"/>
          <w:vertAlign w:val="superscript"/>
        </w:rPr>
        <w:t>1</w:t>
      </w:r>
      <w:r>
        <w:rPr>
          <w:rFonts w:ascii="Times New Roman" w:hAnsi="Times New Roman" w:cs="Times New Roman"/>
          <w:sz w:val="24"/>
          <w:szCs w:val="24"/>
        </w:rPr>
        <w:t xml:space="preserve">, &amp; </w:t>
      </w:r>
      <w:proofErr w:type="spellStart"/>
      <w:r>
        <w:rPr>
          <w:rFonts w:ascii="Times New Roman" w:hAnsi="Times New Roman" w:cs="Times New Roman"/>
          <w:sz w:val="24"/>
          <w:szCs w:val="24"/>
        </w:rPr>
        <w:t>Cendri</w:t>
      </w:r>
      <w:proofErr w:type="spellEnd"/>
      <w:r>
        <w:rPr>
          <w:rFonts w:ascii="Times New Roman" w:hAnsi="Times New Roman" w:cs="Times New Roman"/>
          <w:sz w:val="24"/>
          <w:szCs w:val="24"/>
        </w:rPr>
        <w:t xml:space="preserve"> A. Hutcherson</w:t>
      </w:r>
      <w:r>
        <w:rPr>
          <w:rFonts w:ascii="Times New Roman" w:hAnsi="Times New Roman" w:cs="Times New Roman"/>
          <w:sz w:val="24"/>
          <w:szCs w:val="24"/>
          <w:vertAlign w:val="superscript"/>
        </w:rPr>
        <w:t>1,2</w:t>
      </w:r>
    </w:p>
    <w:p w14:paraId="398C63D3" w14:textId="77777777" w:rsidR="003A44C0" w:rsidRPr="003A44C0" w:rsidRDefault="003A44C0" w:rsidP="003A44C0">
      <w:pPr>
        <w:pStyle w:val="Normal1"/>
      </w:pPr>
    </w:p>
    <w:p w14:paraId="5470F46B" w14:textId="29056F2A" w:rsidR="00166918" w:rsidRPr="003A44C0" w:rsidRDefault="00166918" w:rsidP="002E20F8">
      <w:pPr>
        <w:pStyle w:val="Normal1"/>
        <w:rPr>
          <w:rFonts w:ascii="Times New Roman" w:hAnsi="Times New Roman" w:cs="Times New Roman"/>
          <w:sz w:val="24"/>
          <w:szCs w:val="24"/>
        </w:rPr>
      </w:pPr>
      <w:r w:rsidRPr="003A44C0">
        <w:rPr>
          <w:rFonts w:ascii="Times New Roman" w:hAnsi="Times New Roman" w:cs="Times New Roman"/>
          <w:sz w:val="24"/>
          <w:szCs w:val="24"/>
          <w:vertAlign w:val="superscript"/>
        </w:rPr>
        <w:t>1</w:t>
      </w:r>
      <w:r w:rsidRPr="003A44C0">
        <w:rPr>
          <w:rFonts w:ascii="Times New Roman" w:hAnsi="Times New Roman" w:cs="Times New Roman"/>
          <w:sz w:val="24"/>
          <w:szCs w:val="24"/>
        </w:rPr>
        <w:t>Department of Psychology, University of Toronto, Toronto, ON Canada</w:t>
      </w:r>
    </w:p>
    <w:p w14:paraId="7C5BE1DC" w14:textId="38CBC564" w:rsidR="00166918" w:rsidRDefault="00166918" w:rsidP="002E20F8">
      <w:pPr>
        <w:pStyle w:val="Normal1"/>
        <w:rPr>
          <w:rFonts w:ascii="Times New Roman" w:hAnsi="Times New Roman" w:cs="Times New Roman"/>
          <w:sz w:val="24"/>
          <w:szCs w:val="24"/>
        </w:rPr>
      </w:pPr>
      <w:r w:rsidRPr="003A44C0">
        <w:rPr>
          <w:rFonts w:ascii="Times New Roman" w:hAnsi="Times New Roman" w:cs="Times New Roman"/>
          <w:sz w:val="24"/>
          <w:szCs w:val="24"/>
          <w:vertAlign w:val="superscript"/>
        </w:rPr>
        <w:t>2</w:t>
      </w:r>
      <w:r w:rsidRPr="003A44C0">
        <w:rPr>
          <w:rFonts w:ascii="Times New Roman" w:hAnsi="Times New Roman" w:cs="Times New Roman"/>
          <w:sz w:val="24"/>
          <w:szCs w:val="24"/>
        </w:rPr>
        <w:t xml:space="preserve">Department of Marketing, </w:t>
      </w:r>
      <w:proofErr w:type="spellStart"/>
      <w:r w:rsidRPr="003A44C0">
        <w:rPr>
          <w:rFonts w:ascii="Times New Roman" w:hAnsi="Times New Roman" w:cs="Times New Roman"/>
          <w:sz w:val="24"/>
          <w:szCs w:val="24"/>
        </w:rPr>
        <w:t>Rotman</w:t>
      </w:r>
      <w:proofErr w:type="spellEnd"/>
      <w:r w:rsidRPr="003A44C0">
        <w:rPr>
          <w:rFonts w:ascii="Times New Roman" w:hAnsi="Times New Roman" w:cs="Times New Roman"/>
          <w:sz w:val="24"/>
          <w:szCs w:val="24"/>
        </w:rPr>
        <w:t xml:space="preserve"> School of Management, University of Toronto, Toronto ON Canada</w:t>
      </w:r>
    </w:p>
    <w:p w14:paraId="6E683D9D" w14:textId="77777777" w:rsidR="00FA7338" w:rsidRDefault="00FA7338" w:rsidP="002E20F8">
      <w:pPr>
        <w:pStyle w:val="Normal1"/>
        <w:rPr>
          <w:rFonts w:ascii="Times New Roman" w:hAnsi="Times New Roman" w:cs="Times New Roman"/>
          <w:sz w:val="24"/>
          <w:szCs w:val="24"/>
        </w:rPr>
      </w:pPr>
    </w:p>
    <w:p w14:paraId="6F697B26" w14:textId="77777777" w:rsidR="009B453E" w:rsidRDefault="009B453E" w:rsidP="002E20F8">
      <w:pPr>
        <w:pStyle w:val="Normal1"/>
        <w:rPr>
          <w:rFonts w:ascii="Times New Roman" w:hAnsi="Times New Roman" w:cs="Times New Roman"/>
          <w:sz w:val="24"/>
          <w:szCs w:val="24"/>
        </w:rPr>
      </w:pPr>
      <w:r>
        <w:rPr>
          <w:rFonts w:ascii="Times New Roman" w:hAnsi="Times New Roman" w:cs="Times New Roman"/>
          <w:sz w:val="24"/>
          <w:szCs w:val="24"/>
        </w:rPr>
        <w:t xml:space="preserve">Corresponding Author: </w:t>
      </w:r>
    </w:p>
    <w:p w14:paraId="3010B3D6" w14:textId="3CA6638E" w:rsidR="00FA7338" w:rsidRDefault="009B453E" w:rsidP="002E20F8">
      <w:pPr>
        <w:pStyle w:val="Normal1"/>
        <w:rPr>
          <w:rFonts w:ascii="Times New Roman" w:hAnsi="Times New Roman" w:cs="Times New Roman"/>
          <w:sz w:val="24"/>
          <w:szCs w:val="24"/>
        </w:rPr>
      </w:pPr>
      <w:proofErr w:type="spellStart"/>
      <w:r>
        <w:rPr>
          <w:rFonts w:ascii="Times New Roman" w:hAnsi="Times New Roman" w:cs="Times New Roman"/>
          <w:sz w:val="24"/>
          <w:szCs w:val="24"/>
        </w:rPr>
        <w:t>Cendri</w:t>
      </w:r>
      <w:proofErr w:type="spellEnd"/>
      <w:r>
        <w:rPr>
          <w:rFonts w:ascii="Times New Roman" w:hAnsi="Times New Roman" w:cs="Times New Roman"/>
          <w:sz w:val="24"/>
          <w:szCs w:val="24"/>
        </w:rPr>
        <w:t xml:space="preserve"> Hutcherson</w:t>
      </w:r>
    </w:p>
    <w:p w14:paraId="284B0BE1" w14:textId="1F03C477" w:rsidR="009B453E" w:rsidRDefault="009B453E" w:rsidP="002E20F8">
      <w:pPr>
        <w:pStyle w:val="Normal1"/>
        <w:rPr>
          <w:rFonts w:ascii="Times New Roman" w:hAnsi="Times New Roman" w:cs="Times New Roman"/>
          <w:sz w:val="24"/>
          <w:szCs w:val="24"/>
        </w:rPr>
      </w:pPr>
      <w:r>
        <w:rPr>
          <w:rFonts w:ascii="Times New Roman" w:hAnsi="Times New Roman" w:cs="Times New Roman"/>
          <w:sz w:val="24"/>
          <w:szCs w:val="24"/>
        </w:rPr>
        <w:t>Department of Psychology</w:t>
      </w:r>
    </w:p>
    <w:p w14:paraId="621371DB" w14:textId="5B463B5B" w:rsidR="009B453E" w:rsidRDefault="009B453E" w:rsidP="002E20F8">
      <w:pPr>
        <w:pStyle w:val="Normal1"/>
        <w:rPr>
          <w:rFonts w:ascii="Times New Roman" w:hAnsi="Times New Roman" w:cs="Times New Roman"/>
          <w:sz w:val="24"/>
          <w:szCs w:val="24"/>
        </w:rPr>
      </w:pPr>
      <w:r>
        <w:rPr>
          <w:rFonts w:ascii="Times New Roman" w:hAnsi="Times New Roman" w:cs="Times New Roman"/>
          <w:sz w:val="24"/>
          <w:szCs w:val="24"/>
        </w:rPr>
        <w:t>1265 Military Trail</w:t>
      </w:r>
    </w:p>
    <w:p w14:paraId="6E94BDE7" w14:textId="6C7C161E" w:rsidR="009B453E" w:rsidRDefault="009B453E" w:rsidP="002E20F8">
      <w:pPr>
        <w:pStyle w:val="Normal1"/>
        <w:rPr>
          <w:rFonts w:ascii="Times New Roman" w:hAnsi="Times New Roman" w:cs="Times New Roman"/>
          <w:sz w:val="24"/>
          <w:szCs w:val="24"/>
        </w:rPr>
      </w:pPr>
      <w:r>
        <w:rPr>
          <w:rFonts w:ascii="Times New Roman" w:hAnsi="Times New Roman" w:cs="Times New Roman"/>
          <w:sz w:val="24"/>
          <w:szCs w:val="24"/>
        </w:rPr>
        <w:t>Toronto, ON M1C 1A4</w:t>
      </w:r>
    </w:p>
    <w:p w14:paraId="305FF664" w14:textId="77777777" w:rsidR="009B453E" w:rsidRDefault="009B453E" w:rsidP="002E20F8">
      <w:pPr>
        <w:pStyle w:val="Normal1"/>
        <w:rPr>
          <w:rFonts w:ascii="Times New Roman" w:hAnsi="Times New Roman" w:cs="Times New Roman"/>
          <w:sz w:val="24"/>
          <w:szCs w:val="24"/>
        </w:rPr>
      </w:pPr>
    </w:p>
    <w:p w14:paraId="1BE5F304" w14:textId="20ADCEA0" w:rsidR="009B453E" w:rsidRDefault="00E03C94" w:rsidP="002E20F8">
      <w:pPr>
        <w:pStyle w:val="Normal1"/>
        <w:rPr>
          <w:rFonts w:ascii="Times New Roman" w:hAnsi="Times New Roman" w:cs="Times New Roman"/>
          <w:sz w:val="24"/>
          <w:szCs w:val="24"/>
        </w:rPr>
      </w:pPr>
      <w:hyperlink r:id="rId8" w:history="1">
        <w:r w:rsidR="009B453E" w:rsidRPr="00D2268D">
          <w:rPr>
            <w:rStyle w:val="Hyperlink"/>
            <w:rFonts w:ascii="Times New Roman" w:hAnsi="Times New Roman" w:cs="Times New Roman"/>
            <w:sz w:val="24"/>
            <w:szCs w:val="24"/>
          </w:rPr>
          <w:t>c.hutcherson@utoronto.ca</w:t>
        </w:r>
      </w:hyperlink>
    </w:p>
    <w:p w14:paraId="6250F6D8" w14:textId="3E323C96" w:rsidR="009B453E" w:rsidRDefault="009B453E" w:rsidP="002E20F8">
      <w:pPr>
        <w:pStyle w:val="Normal1"/>
        <w:rPr>
          <w:rFonts w:ascii="Times New Roman" w:hAnsi="Times New Roman" w:cs="Times New Roman"/>
          <w:sz w:val="24"/>
          <w:szCs w:val="24"/>
        </w:rPr>
      </w:pPr>
      <w:r>
        <w:rPr>
          <w:rFonts w:ascii="Times New Roman" w:hAnsi="Times New Roman" w:cs="Times New Roman"/>
          <w:sz w:val="24"/>
          <w:szCs w:val="24"/>
        </w:rPr>
        <w:t>+1-416-287-7447</w:t>
      </w:r>
    </w:p>
    <w:p w14:paraId="43292050" w14:textId="77777777" w:rsidR="003A44C0" w:rsidRDefault="003A44C0" w:rsidP="00166918">
      <w:pPr>
        <w:pStyle w:val="Normal1"/>
        <w:jc w:val="center"/>
        <w:rPr>
          <w:rFonts w:ascii="Times New Roman" w:hAnsi="Times New Roman" w:cs="Times New Roman"/>
          <w:sz w:val="24"/>
          <w:szCs w:val="24"/>
        </w:rPr>
      </w:pPr>
    </w:p>
    <w:p w14:paraId="2EE2AC20" w14:textId="77777777" w:rsidR="004371F2" w:rsidRDefault="004371F2" w:rsidP="00166918">
      <w:pPr>
        <w:pStyle w:val="Normal1"/>
        <w:jc w:val="center"/>
        <w:rPr>
          <w:rFonts w:ascii="Times New Roman" w:hAnsi="Times New Roman" w:cs="Times New Roman"/>
          <w:sz w:val="24"/>
          <w:szCs w:val="24"/>
        </w:rPr>
      </w:pPr>
    </w:p>
    <w:p w14:paraId="48F20D62" w14:textId="77777777" w:rsidR="004371F2" w:rsidRDefault="004371F2" w:rsidP="004371F2">
      <w:pPr>
        <w:pStyle w:val="Normal1"/>
        <w:rPr>
          <w:rFonts w:ascii="Times New Roman" w:hAnsi="Times New Roman" w:cs="Times New Roman"/>
          <w:sz w:val="24"/>
          <w:szCs w:val="24"/>
        </w:rPr>
      </w:pPr>
    </w:p>
    <w:p w14:paraId="08F84691" w14:textId="231EF2D4" w:rsidR="004371F2" w:rsidRDefault="00D75012" w:rsidP="004371F2">
      <w:pPr>
        <w:pStyle w:val="Normal1"/>
        <w:rPr>
          <w:rFonts w:ascii="Times New Roman" w:hAnsi="Times New Roman" w:cs="Times New Roman"/>
          <w:sz w:val="24"/>
          <w:szCs w:val="24"/>
        </w:rPr>
      </w:pPr>
      <w:r>
        <w:rPr>
          <w:rFonts w:ascii="Times New Roman" w:hAnsi="Times New Roman" w:cs="Times New Roman"/>
          <w:sz w:val="24"/>
          <w:szCs w:val="24"/>
        </w:rPr>
        <w:t xml:space="preserve">Acknowledgements: </w:t>
      </w:r>
      <w:r w:rsidR="00930AC4">
        <w:rPr>
          <w:rFonts w:ascii="Times New Roman" w:hAnsi="Times New Roman" w:cs="Times New Roman"/>
          <w:sz w:val="24"/>
          <w:szCs w:val="24"/>
        </w:rPr>
        <w:t>This work was supported by</w:t>
      </w:r>
      <w:r>
        <w:rPr>
          <w:rFonts w:ascii="Times New Roman" w:hAnsi="Times New Roman" w:cs="Times New Roman"/>
          <w:sz w:val="24"/>
          <w:szCs w:val="24"/>
        </w:rPr>
        <w:t xml:space="preserve"> a National Sciences and Engine</w:t>
      </w:r>
      <w:r w:rsidR="00930AC4">
        <w:rPr>
          <w:rFonts w:ascii="Times New Roman" w:hAnsi="Times New Roman" w:cs="Times New Roman"/>
          <w:sz w:val="24"/>
          <w:szCs w:val="24"/>
        </w:rPr>
        <w:t xml:space="preserve">ering Research Council Discovery </w:t>
      </w:r>
      <w:r w:rsidR="00245757">
        <w:rPr>
          <w:rFonts w:ascii="Times New Roman" w:hAnsi="Times New Roman" w:cs="Times New Roman"/>
          <w:sz w:val="24"/>
          <w:szCs w:val="24"/>
        </w:rPr>
        <w:t>G</w:t>
      </w:r>
      <w:r w:rsidR="00930AC4">
        <w:rPr>
          <w:rFonts w:ascii="Times New Roman" w:hAnsi="Times New Roman" w:cs="Times New Roman"/>
          <w:sz w:val="24"/>
          <w:szCs w:val="24"/>
        </w:rPr>
        <w:t>rant</w:t>
      </w:r>
      <w:r w:rsidR="00245757">
        <w:rPr>
          <w:rFonts w:ascii="Times New Roman" w:hAnsi="Times New Roman" w:cs="Times New Roman"/>
          <w:sz w:val="24"/>
          <w:szCs w:val="24"/>
        </w:rPr>
        <w:t xml:space="preserve"> (RGPIN-2016-05641)</w:t>
      </w:r>
      <w:r w:rsidR="00930AC4">
        <w:rPr>
          <w:rFonts w:ascii="Times New Roman" w:hAnsi="Times New Roman" w:cs="Times New Roman"/>
          <w:sz w:val="24"/>
          <w:szCs w:val="24"/>
        </w:rPr>
        <w:t xml:space="preserve"> and a Connaught New Researcher Award to C.H.</w:t>
      </w:r>
      <w:r w:rsidR="00245757">
        <w:rPr>
          <w:rFonts w:ascii="Times New Roman" w:hAnsi="Times New Roman" w:cs="Times New Roman"/>
          <w:sz w:val="24"/>
          <w:szCs w:val="24"/>
        </w:rPr>
        <w:t xml:space="preserve"> as well as a National Sciences and Eng</w:t>
      </w:r>
      <w:r w:rsidR="001E3BBC">
        <w:rPr>
          <w:rFonts w:ascii="Times New Roman" w:hAnsi="Times New Roman" w:cs="Times New Roman"/>
          <w:sz w:val="24"/>
          <w:szCs w:val="24"/>
        </w:rPr>
        <w:t>ineering Research Council Post-G</w:t>
      </w:r>
      <w:r w:rsidR="00245757">
        <w:rPr>
          <w:rFonts w:ascii="Times New Roman" w:hAnsi="Times New Roman" w:cs="Times New Roman"/>
          <w:sz w:val="24"/>
          <w:szCs w:val="24"/>
        </w:rPr>
        <w:t xml:space="preserve">raduate </w:t>
      </w:r>
      <w:r w:rsidR="001E3BBC">
        <w:rPr>
          <w:rFonts w:ascii="Times New Roman" w:hAnsi="Times New Roman" w:cs="Times New Roman"/>
          <w:sz w:val="24"/>
          <w:szCs w:val="24"/>
        </w:rPr>
        <w:t>S</w:t>
      </w:r>
      <w:r w:rsidR="00245757">
        <w:rPr>
          <w:rFonts w:ascii="Times New Roman" w:hAnsi="Times New Roman" w:cs="Times New Roman"/>
          <w:sz w:val="24"/>
          <w:szCs w:val="24"/>
        </w:rPr>
        <w:t>cholarship to D.J.W.</w:t>
      </w:r>
      <w:r w:rsidR="00D868B5">
        <w:rPr>
          <w:rFonts w:ascii="Times New Roman" w:hAnsi="Times New Roman" w:cs="Times New Roman"/>
          <w:sz w:val="24"/>
          <w:szCs w:val="24"/>
        </w:rPr>
        <w:t xml:space="preserve"> We thank </w:t>
      </w:r>
      <w:proofErr w:type="spellStart"/>
      <w:r w:rsidR="00D868B5">
        <w:rPr>
          <w:rFonts w:ascii="Times New Roman" w:hAnsi="Times New Roman" w:cs="Times New Roman"/>
          <w:sz w:val="24"/>
          <w:szCs w:val="24"/>
        </w:rPr>
        <w:t>Tiancheng</w:t>
      </w:r>
      <w:proofErr w:type="spellEnd"/>
      <w:r w:rsidR="00D868B5">
        <w:rPr>
          <w:rFonts w:ascii="Times New Roman" w:hAnsi="Times New Roman" w:cs="Times New Roman"/>
          <w:sz w:val="24"/>
          <w:szCs w:val="24"/>
        </w:rPr>
        <w:t xml:space="preserve"> Gu and Marcellus Singh for assistance in data collection.</w:t>
      </w:r>
    </w:p>
    <w:p w14:paraId="1A9B9023" w14:textId="77777777" w:rsidR="00E07C84" w:rsidRDefault="00E07C84" w:rsidP="004371F2">
      <w:pPr>
        <w:pStyle w:val="Normal1"/>
        <w:rPr>
          <w:rFonts w:ascii="Times New Roman" w:hAnsi="Times New Roman" w:cs="Times New Roman"/>
          <w:sz w:val="24"/>
          <w:szCs w:val="24"/>
        </w:rPr>
      </w:pPr>
    </w:p>
    <w:p w14:paraId="5CF554EC" w14:textId="5597213F" w:rsidR="00E07C84" w:rsidRDefault="00E07C84" w:rsidP="004371F2">
      <w:pPr>
        <w:pStyle w:val="Normal1"/>
        <w:rPr>
          <w:rFonts w:ascii="Times New Roman" w:hAnsi="Times New Roman" w:cs="Times New Roman"/>
          <w:sz w:val="24"/>
          <w:szCs w:val="24"/>
        </w:rPr>
      </w:pPr>
      <w:r>
        <w:rPr>
          <w:rFonts w:ascii="Times New Roman" w:hAnsi="Times New Roman" w:cs="Times New Roman"/>
          <w:sz w:val="24"/>
          <w:szCs w:val="24"/>
        </w:rPr>
        <w:t>Conflict of interest: The authors declare no competing conflict of interest.</w:t>
      </w:r>
    </w:p>
    <w:p w14:paraId="50C65D47" w14:textId="77777777" w:rsidR="00423927" w:rsidRDefault="00423927" w:rsidP="004371F2">
      <w:pPr>
        <w:pStyle w:val="Normal1"/>
        <w:rPr>
          <w:rFonts w:ascii="Times New Roman" w:hAnsi="Times New Roman" w:cs="Times New Roman"/>
          <w:sz w:val="24"/>
          <w:szCs w:val="24"/>
        </w:rPr>
      </w:pPr>
    </w:p>
    <w:p w14:paraId="64F5535E" w14:textId="472EED7B" w:rsidR="00423927" w:rsidRDefault="00423927" w:rsidP="004371F2">
      <w:pPr>
        <w:pStyle w:val="Normal1"/>
        <w:rPr>
          <w:rFonts w:ascii="Times New Roman" w:hAnsi="Times New Roman" w:cs="Times New Roman"/>
          <w:sz w:val="24"/>
          <w:szCs w:val="24"/>
        </w:rPr>
      </w:pPr>
      <w:r>
        <w:rPr>
          <w:rFonts w:ascii="Times New Roman" w:hAnsi="Times New Roman" w:cs="Times New Roman"/>
          <w:sz w:val="24"/>
          <w:szCs w:val="24"/>
        </w:rPr>
        <w:t>Words in abstract: 181</w:t>
      </w:r>
    </w:p>
    <w:p w14:paraId="3B770AF6" w14:textId="5C8D1562" w:rsidR="004371F2" w:rsidRDefault="00423927" w:rsidP="004371F2">
      <w:pPr>
        <w:pStyle w:val="Normal1"/>
        <w:rPr>
          <w:rFonts w:ascii="Times New Roman" w:hAnsi="Times New Roman" w:cs="Times New Roman"/>
          <w:sz w:val="24"/>
          <w:szCs w:val="24"/>
        </w:rPr>
      </w:pPr>
      <w:r>
        <w:rPr>
          <w:rFonts w:ascii="Times New Roman" w:hAnsi="Times New Roman" w:cs="Times New Roman"/>
          <w:sz w:val="24"/>
          <w:szCs w:val="24"/>
        </w:rPr>
        <w:t>Words in text (excluding figure captions and references): 6,713</w:t>
      </w:r>
    </w:p>
    <w:p w14:paraId="60EC493F" w14:textId="77777777" w:rsidR="004371F2" w:rsidRDefault="004371F2" w:rsidP="004371F2">
      <w:pPr>
        <w:pStyle w:val="Normal1"/>
        <w:rPr>
          <w:rFonts w:ascii="Times New Roman" w:hAnsi="Times New Roman" w:cs="Times New Roman"/>
          <w:sz w:val="24"/>
          <w:szCs w:val="24"/>
        </w:rPr>
      </w:pPr>
    </w:p>
    <w:p w14:paraId="63C2D378" w14:textId="77777777" w:rsidR="004371F2" w:rsidRDefault="004371F2" w:rsidP="004371F2">
      <w:pPr>
        <w:pStyle w:val="Normal1"/>
        <w:rPr>
          <w:rFonts w:ascii="Times New Roman" w:hAnsi="Times New Roman" w:cs="Times New Roman"/>
          <w:sz w:val="24"/>
          <w:szCs w:val="24"/>
        </w:rPr>
      </w:pPr>
    </w:p>
    <w:p w14:paraId="44379DC7" w14:textId="77777777" w:rsidR="004371F2" w:rsidRDefault="004371F2" w:rsidP="004371F2">
      <w:pPr>
        <w:pStyle w:val="Normal1"/>
        <w:rPr>
          <w:rFonts w:ascii="Times New Roman" w:hAnsi="Times New Roman" w:cs="Times New Roman"/>
          <w:sz w:val="24"/>
          <w:szCs w:val="24"/>
        </w:rPr>
      </w:pPr>
    </w:p>
    <w:p w14:paraId="24ACA673" w14:textId="77777777" w:rsidR="004371F2" w:rsidRDefault="004371F2" w:rsidP="004371F2">
      <w:pPr>
        <w:pStyle w:val="Normal1"/>
        <w:rPr>
          <w:rFonts w:ascii="Times New Roman" w:hAnsi="Times New Roman" w:cs="Times New Roman"/>
          <w:sz w:val="24"/>
          <w:szCs w:val="24"/>
        </w:rPr>
      </w:pPr>
    </w:p>
    <w:p w14:paraId="0E7A4460" w14:textId="77777777" w:rsidR="004371F2" w:rsidRDefault="004371F2" w:rsidP="004371F2">
      <w:pPr>
        <w:pStyle w:val="Normal1"/>
        <w:rPr>
          <w:rFonts w:ascii="Times New Roman" w:hAnsi="Times New Roman" w:cs="Times New Roman"/>
          <w:sz w:val="24"/>
          <w:szCs w:val="24"/>
        </w:rPr>
      </w:pPr>
    </w:p>
    <w:p w14:paraId="039DCC01" w14:textId="77777777" w:rsidR="004371F2" w:rsidRDefault="004371F2" w:rsidP="004371F2">
      <w:pPr>
        <w:pStyle w:val="Normal1"/>
        <w:rPr>
          <w:rFonts w:ascii="Times New Roman" w:hAnsi="Times New Roman" w:cs="Times New Roman"/>
          <w:sz w:val="24"/>
          <w:szCs w:val="24"/>
        </w:rPr>
      </w:pPr>
    </w:p>
    <w:p w14:paraId="57A7ED85" w14:textId="77777777" w:rsidR="004371F2" w:rsidRDefault="004371F2" w:rsidP="004371F2">
      <w:pPr>
        <w:pStyle w:val="Normal1"/>
        <w:rPr>
          <w:rFonts w:ascii="Times New Roman" w:hAnsi="Times New Roman" w:cs="Times New Roman"/>
          <w:sz w:val="24"/>
          <w:szCs w:val="24"/>
        </w:rPr>
      </w:pPr>
    </w:p>
    <w:p w14:paraId="0ACCD888" w14:textId="77777777" w:rsidR="008C1AC7" w:rsidRDefault="00166918" w:rsidP="00D36EE2">
      <w:pPr>
        <w:pStyle w:val="Title"/>
        <w:rPr>
          <w:rFonts w:ascii="Times New Roman" w:hAnsi="Times New Roman" w:cs="Times New Roman"/>
          <w:sz w:val="24"/>
          <w:szCs w:val="24"/>
        </w:rPr>
      </w:pPr>
      <w:r>
        <w:rPr>
          <w:rFonts w:ascii="Times New Roman" w:hAnsi="Times New Roman" w:cs="Times New Roman"/>
          <w:b/>
          <w:sz w:val="24"/>
          <w:szCs w:val="24"/>
        </w:rPr>
        <w:br w:type="column"/>
      </w:r>
      <w:r w:rsidR="0039545F">
        <w:rPr>
          <w:rFonts w:ascii="Times New Roman" w:hAnsi="Times New Roman" w:cs="Times New Roman"/>
          <w:b/>
          <w:sz w:val="24"/>
          <w:szCs w:val="24"/>
        </w:rPr>
        <w:lastRenderedPageBreak/>
        <w:t>Abstract</w:t>
      </w:r>
    </w:p>
    <w:p w14:paraId="257ADEDE" w14:textId="77777777" w:rsidR="00D4629E" w:rsidRDefault="00D4629E" w:rsidP="006370DE">
      <w:pPr>
        <w:pStyle w:val="Title"/>
        <w:spacing w:line="480" w:lineRule="auto"/>
        <w:rPr>
          <w:rFonts w:ascii="Times New Roman" w:hAnsi="Times New Roman" w:cs="Times New Roman"/>
          <w:sz w:val="24"/>
          <w:szCs w:val="24"/>
        </w:rPr>
      </w:pPr>
    </w:p>
    <w:p w14:paraId="51513D74" w14:textId="6DE635E5" w:rsidR="004B748D" w:rsidRPr="004B748D" w:rsidRDefault="00292110" w:rsidP="006370DE">
      <w:pPr>
        <w:pStyle w:val="Title"/>
        <w:spacing w:line="480" w:lineRule="auto"/>
        <w:rPr>
          <w:rFonts w:ascii="Times New Roman" w:hAnsi="Times New Roman" w:cs="Times New Roman"/>
          <w:sz w:val="24"/>
          <w:szCs w:val="24"/>
        </w:rPr>
      </w:pPr>
      <w:r>
        <w:rPr>
          <w:rFonts w:ascii="Times New Roman" w:hAnsi="Times New Roman" w:cs="Times New Roman"/>
          <w:sz w:val="24"/>
          <w:szCs w:val="24"/>
        </w:rPr>
        <w:t xml:space="preserve">Recent work on the cognitive regulation of dietary decision </w:t>
      </w:r>
      <w:r w:rsidR="004B748D">
        <w:rPr>
          <w:rFonts w:ascii="Times New Roman" w:hAnsi="Times New Roman" w:cs="Times New Roman"/>
          <w:sz w:val="24"/>
          <w:szCs w:val="24"/>
        </w:rPr>
        <w:t xml:space="preserve">making </w:t>
      </w:r>
      <w:r w:rsidR="00CE5C19">
        <w:rPr>
          <w:rFonts w:ascii="Times New Roman" w:hAnsi="Times New Roman" w:cs="Times New Roman"/>
          <w:sz w:val="24"/>
          <w:szCs w:val="24"/>
        </w:rPr>
        <w:t xml:space="preserve">suggests that regulation can </w:t>
      </w:r>
      <w:r w:rsidR="004B748D">
        <w:rPr>
          <w:rFonts w:ascii="Times New Roman" w:hAnsi="Times New Roman" w:cs="Times New Roman"/>
          <w:sz w:val="24"/>
          <w:szCs w:val="24"/>
        </w:rPr>
        <w:t>alter both the</w:t>
      </w:r>
      <w:r w:rsidR="00CE5C19">
        <w:rPr>
          <w:rFonts w:ascii="Times New Roman" w:hAnsi="Times New Roman" w:cs="Times New Roman"/>
          <w:sz w:val="24"/>
          <w:szCs w:val="24"/>
        </w:rPr>
        <w:t xml:space="preserve"> choices that people make in the moment, </w:t>
      </w:r>
      <w:r w:rsidR="004B748D">
        <w:rPr>
          <w:rFonts w:ascii="Times New Roman" w:hAnsi="Times New Roman" w:cs="Times New Roman"/>
          <w:sz w:val="24"/>
          <w:szCs w:val="24"/>
        </w:rPr>
        <w:t xml:space="preserve">as well as </w:t>
      </w:r>
      <w:del w:id="0" w:author="Daniel Wilson" w:date="2020-08-14T09:08:00Z">
        <w:r w:rsidR="004B748D" w:rsidDel="009D1049">
          <w:rPr>
            <w:rFonts w:ascii="Times New Roman" w:hAnsi="Times New Roman" w:cs="Times New Roman"/>
            <w:sz w:val="24"/>
            <w:szCs w:val="24"/>
          </w:rPr>
          <w:delText xml:space="preserve">more </w:delText>
        </w:r>
      </w:del>
      <w:r w:rsidR="004B748D">
        <w:rPr>
          <w:rFonts w:ascii="Times New Roman" w:hAnsi="Times New Roman" w:cs="Times New Roman"/>
          <w:sz w:val="24"/>
          <w:szCs w:val="24"/>
        </w:rPr>
        <w:t>longer-lasting</w:t>
      </w:r>
      <w:r w:rsidR="00CE5C19">
        <w:rPr>
          <w:rFonts w:ascii="Times New Roman" w:hAnsi="Times New Roman" w:cs="Times New Roman"/>
          <w:sz w:val="24"/>
          <w:szCs w:val="24"/>
        </w:rPr>
        <w:t xml:space="preserve"> preferences </w:t>
      </w:r>
      <w:r w:rsidR="00CE5C19">
        <w:rPr>
          <w:rFonts w:ascii="Times New Roman" w:hAnsi="Times New Roman" w:cs="Times New Roman"/>
          <w:sz w:val="24"/>
          <w:szCs w:val="24"/>
        </w:rPr>
        <w:fldChar w:fldCharType="begin"/>
      </w:r>
      <w:r w:rsidR="00CE5C19">
        <w:rPr>
          <w:rFonts w:ascii="Times New Roman" w:hAnsi="Times New Roman" w:cs="Times New Roman"/>
          <w:sz w:val="24"/>
          <w:szCs w:val="24"/>
        </w:rPr>
        <w:instrText xml:space="preserve"> ADDIN EN.CITE &lt;EndNote&gt;&lt;Cite&gt;&lt;Author&gt;Boswell&lt;/Author&gt;&lt;Year&gt;2018&lt;/Year&gt;&lt;RecNum&gt;302&lt;/RecNum&gt;&lt;DisplayText&gt;(Boswell, Sun, Suzuki, &amp;amp; Kober, 2018)&lt;/DisplayText&gt;&lt;record&gt;&lt;rec-number&gt;302&lt;/rec-number&gt;&lt;foreign-keys&gt;&lt;key app="EN" db-id="rp29t0rzi0rpzqewd0aprzf6zedaafdpw9ft" timestamp="1580512873"&gt;302&lt;/key&gt;&lt;/foreign-keys&gt;&lt;ref-type name="Journal Article"&gt;17&lt;/ref-type&gt;&lt;contributors&gt;&lt;authors&gt;&lt;author&gt;Boswell, Rebecca G.&lt;/author&gt;&lt;author&gt;Sun, Wendy&lt;/author&gt;&lt;author&gt;Suzuki, Shosuke&lt;/author&gt;&lt;author&gt;Kober, Hedy&lt;/author&gt;&lt;/authors&gt;&lt;/contributors&gt;&lt;titles&gt;&lt;title&gt;Training in cognitive strategies reduces eating and improves food choice&lt;/title&gt;&lt;secondary-title&gt;Proceedings of the National Academy of Sciences&lt;/secondary-title&gt;&lt;/titles&gt;&lt;periodical&gt;&lt;full-title&gt;Proceedings of the National Academy of Sciences&lt;/full-title&gt;&lt;/periodical&gt;&lt;pages&gt;E11238-E11247 %@ 0027-8424&lt;/pages&gt;&lt;volume&gt;115&lt;/volume&gt;&lt;number&gt;48&lt;/number&gt;&lt;dates&gt;&lt;year&gt;2018&lt;/year&gt;&lt;/dates&gt;&lt;urls&gt;&lt;/urls&gt;&lt;/record&gt;&lt;/Cite&gt;&lt;/EndNote&gt;</w:instrText>
      </w:r>
      <w:r w:rsidR="00CE5C19">
        <w:rPr>
          <w:rFonts w:ascii="Times New Roman" w:hAnsi="Times New Roman" w:cs="Times New Roman"/>
          <w:sz w:val="24"/>
          <w:szCs w:val="24"/>
        </w:rPr>
        <w:fldChar w:fldCharType="separate"/>
      </w:r>
      <w:r w:rsidR="00CE5C19">
        <w:rPr>
          <w:rFonts w:ascii="Times New Roman" w:hAnsi="Times New Roman" w:cs="Times New Roman"/>
          <w:noProof/>
          <w:sz w:val="24"/>
          <w:szCs w:val="24"/>
        </w:rPr>
        <w:t>(Boswell, Sun, Suzuki, &amp; Kober, 2018)</w:t>
      </w:r>
      <w:r w:rsidR="00CE5C19">
        <w:rPr>
          <w:rFonts w:ascii="Times New Roman" w:hAnsi="Times New Roman" w:cs="Times New Roman"/>
          <w:sz w:val="24"/>
          <w:szCs w:val="24"/>
        </w:rPr>
        <w:fldChar w:fldCharType="end"/>
      </w:r>
      <w:r w:rsidR="00CE5C19">
        <w:rPr>
          <w:rFonts w:ascii="Times New Roman" w:hAnsi="Times New Roman" w:cs="Times New Roman"/>
          <w:sz w:val="24"/>
          <w:szCs w:val="24"/>
        </w:rPr>
        <w:t xml:space="preserve">. </w:t>
      </w:r>
      <w:r w:rsidR="004B748D">
        <w:rPr>
          <w:rFonts w:ascii="Times New Roman" w:hAnsi="Times New Roman" w:cs="Times New Roman"/>
          <w:sz w:val="24"/>
          <w:szCs w:val="24"/>
        </w:rPr>
        <w:t xml:space="preserve">However, it is unclear what </w:t>
      </w:r>
      <w:r w:rsidR="0061480F">
        <w:rPr>
          <w:rFonts w:ascii="Times New Roman" w:hAnsi="Times New Roman" w:cs="Times New Roman"/>
          <w:sz w:val="24"/>
          <w:szCs w:val="24"/>
        </w:rPr>
        <w:t>mechanisms lead</w:t>
      </w:r>
      <w:r w:rsidR="004B748D">
        <w:rPr>
          <w:rFonts w:ascii="Times New Roman" w:hAnsi="Times New Roman" w:cs="Times New Roman"/>
          <w:sz w:val="24"/>
          <w:szCs w:val="24"/>
        </w:rPr>
        <w:t xml:space="preserve"> to temporary or more lasting change. </w:t>
      </w:r>
      <w:r w:rsidR="0061480F">
        <w:rPr>
          <w:rFonts w:ascii="Times New Roman" w:hAnsi="Times New Roman" w:cs="Times New Roman"/>
          <w:sz w:val="24"/>
          <w:szCs w:val="24"/>
        </w:rPr>
        <w:t>To address this question, we used fMRI during a task employing cognitive regulation of food choice</w:t>
      </w:r>
      <w:r w:rsidR="004B748D">
        <w:rPr>
          <w:rFonts w:ascii="Times New Roman" w:hAnsi="Times New Roman" w:cs="Times New Roman"/>
          <w:sz w:val="24"/>
          <w:szCs w:val="24"/>
        </w:rPr>
        <w:t xml:space="preserve"> </w:t>
      </w:r>
      <w:r w:rsidR="0061480F">
        <w:rPr>
          <w:rFonts w:ascii="Times New Roman" w:hAnsi="Times New Roman" w:cs="Times New Roman"/>
          <w:sz w:val="24"/>
          <w:szCs w:val="24"/>
        </w:rPr>
        <w:t>and assessed changes in food preference from baseline to post-regulation. We foun</w:t>
      </w:r>
      <w:r w:rsidR="004B748D">
        <w:rPr>
          <w:rFonts w:ascii="Times New Roman" w:hAnsi="Times New Roman" w:cs="Times New Roman"/>
          <w:sz w:val="24"/>
          <w:szCs w:val="24"/>
        </w:rPr>
        <w:t xml:space="preserve">d </w:t>
      </w:r>
      <w:r w:rsidR="0061480F">
        <w:rPr>
          <w:rFonts w:ascii="Times New Roman" w:hAnsi="Times New Roman" w:cs="Times New Roman"/>
          <w:sz w:val="24"/>
          <w:szCs w:val="24"/>
        </w:rPr>
        <w:t xml:space="preserve">evidence </w:t>
      </w:r>
      <w:r w:rsidR="004B748D">
        <w:rPr>
          <w:rFonts w:ascii="Times New Roman" w:hAnsi="Times New Roman" w:cs="Times New Roman"/>
          <w:sz w:val="24"/>
          <w:szCs w:val="24"/>
        </w:rPr>
        <w:t xml:space="preserve">that </w:t>
      </w:r>
      <w:r w:rsidR="0061480F">
        <w:rPr>
          <w:rFonts w:ascii="Times New Roman" w:hAnsi="Times New Roman" w:cs="Times New Roman"/>
          <w:sz w:val="24"/>
          <w:szCs w:val="24"/>
        </w:rPr>
        <w:t>regulation</w:t>
      </w:r>
      <w:r w:rsidR="004B748D">
        <w:rPr>
          <w:rFonts w:ascii="Times New Roman" w:hAnsi="Times New Roman" w:cs="Times New Roman"/>
          <w:sz w:val="24"/>
          <w:szCs w:val="24"/>
        </w:rPr>
        <w:t xml:space="preserve"> may result in a temporary reconfiguration of the neural drivers of choice, emphasizing goal-consistent value-related computations in the dorsolateral prefrontal cortex (</w:t>
      </w:r>
      <w:proofErr w:type="spellStart"/>
      <w:r w:rsidR="004B748D">
        <w:rPr>
          <w:rFonts w:ascii="Times New Roman" w:hAnsi="Times New Roman" w:cs="Times New Roman"/>
          <w:sz w:val="24"/>
          <w:szCs w:val="24"/>
        </w:rPr>
        <w:t>dlPFC</w:t>
      </w:r>
      <w:proofErr w:type="spellEnd"/>
      <w:r w:rsidR="004B748D">
        <w:rPr>
          <w:rFonts w:ascii="Times New Roman" w:hAnsi="Times New Roman" w:cs="Times New Roman"/>
          <w:sz w:val="24"/>
          <w:szCs w:val="24"/>
        </w:rPr>
        <w:t xml:space="preserve">) and de-emphasizing goal-inconsistent value-related computations in the ventromedial prefrontal cortex. Moreover, we find that the extent to which the </w:t>
      </w:r>
      <w:proofErr w:type="spellStart"/>
      <w:r w:rsidR="004B748D">
        <w:rPr>
          <w:rFonts w:ascii="Times New Roman" w:hAnsi="Times New Roman" w:cs="Times New Roman"/>
          <w:sz w:val="24"/>
          <w:szCs w:val="24"/>
        </w:rPr>
        <w:t>dlPFC</w:t>
      </w:r>
      <w:proofErr w:type="spellEnd"/>
      <w:r w:rsidR="004B748D">
        <w:rPr>
          <w:rFonts w:ascii="Times New Roman" w:hAnsi="Times New Roman" w:cs="Times New Roman"/>
          <w:sz w:val="24"/>
          <w:szCs w:val="24"/>
        </w:rPr>
        <w:t xml:space="preserve"> was recruited to represent </w:t>
      </w:r>
      <w:r w:rsidR="0061480F">
        <w:rPr>
          <w:rFonts w:ascii="Times New Roman" w:hAnsi="Times New Roman" w:cs="Times New Roman"/>
          <w:sz w:val="24"/>
          <w:szCs w:val="24"/>
        </w:rPr>
        <w:t xml:space="preserve">different </w:t>
      </w:r>
      <w:r w:rsidR="004B748D">
        <w:rPr>
          <w:rFonts w:ascii="Times New Roman" w:hAnsi="Times New Roman" w:cs="Times New Roman"/>
          <w:sz w:val="24"/>
          <w:szCs w:val="24"/>
        </w:rPr>
        <w:t xml:space="preserve">regulatory goals during the moment of choice </w:t>
      </w:r>
      <w:r w:rsidR="004B748D">
        <w:rPr>
          <w:rFonts w:ascii="Times New Roman" w:hAnsi="Times New Roman" w:cs="Times New Roman"/>
          <w:i/>
          <w:sz w:val="24"/>
          <w:szCs w:val="24"/>
        </w:rPr>
        <w:t xml:space="preserve">negatively </w:t>
      </w:r>
      <w:r w:rsidR="004B748D">
        <w:rPr>
          <w:rFonts w:ascii="Times New Roman" w:hAnsi="Times New Roman" w:cs="Times New Roman"/>
          <w:sz w:val="24"/>
          <w:szCs w:val="24"/>
        </w:rPr>
        <w:t xml:space="preserve">predicted the extent to which those regulatory goals produced </w:t>
      </w:r>
      <w:del w:id="1" w:author="Daniel Wilson" w:date="2020-08-14T09:16:00Z">
        <w:r w:rsidR="004B748D" w:rsidDel="009D1049">
          <w:rPr>
            <w:rFonts w:ascii="Times New Roman" w:hAnsi="Times New Roman" w:cs="Times New Roman"/>
            <w:sz w:val="24"/>
            <w:szCs w:val="24"/>
          </w:rPr>
          <w:delText xml:space="preserve">lasting </w:delText>
        </w:r>
      </w:del>
      <w:proofErr w:type="spellStart"/>
      <w:ins w:id="2" w:author="Daniel Wilson" w:date="2020-08-14T09:16:00Z">
        <w:r w:rsidR="009D1049">
          <w:rPr>
            <w:rFonts w:ascii="Times New Roman" w:hAnsi="Times New Roman" w:cs="Times New Roman"/>
            <w:sz w:val="24"/>
            <w:szCs w:val="24"/>
          </w:rPr>
          <w:t>persistant</w:t>
        </w:r>
        <w:proofErr w:type="spellEnd"/>
        <w:r w:rsidR="009D1049">
          <w:rPr>
            <w:rFonts w:ascii="Times New Roman" w:hAnsi="Times New Roman" w:cs="Times New Roman"/>
            <w:sz w:val="24"/>
            <w:szCs w:val="24"/>
          </w:rPr>
          <w:t xml:space="preserve"> </w:t>
        </w:r>
      </w:ins>
      <w:r w:rsidR="004B748D">
        <w:rPr>
          <w:rFonts w:ascii="Times New Roman" w:hAnsi="Times New Roman" w:cs="Times New Roman"/>
          <w:sz w:val="24"/>
          <w:szCs w:val="24"/>
        </w:rPr>
        <w:t>changes in preference.</w:t>
      </w:r>
      <w:r w:rsidR="0061480F">
        <w:rPr>
          <w:rFonts w:ascii="Times New Roman" w:hAnsi="Times New Roman" w:cs="Times New Roman"/>
          <w:sz w:val="24"/>
          <w:szCs w:val="24"/>
        </w:rPr>
        <w:t xml:space="preserve"> Our results suggest that recruitment of the </w:t>
      </w:r>
      <w:proofErr w:type="spellStart"/>
      <w:r w:rsidR="0061480F">
        <w:rPr>
          <w:rFonts w:ascii="Times New Roman" w:hAnsi="Times New Roman" w:cs="Times New Roman"/>
          <w:sz w:val="24"/>
          <w:szCs w:val="24"/>
        </w:rPr>
        <w:t>dlPFC</w:t>
      </w:r>
      <w:proofErr w:type="spellEnd"/>
      <w:r w:rsidR="0061480F">
        <w:rPr>
          <w:rFonts w:ascii="Times New Roman" w:hAnsi="Times New Roman" w:cs="Times New Roman"/>
          <w:sz w:val="24"/>
          <w:szCs w:val="24"/>
        </w:rPr>
        <w:t xml:space="preserve"> in the service of regulation may have a downside: it is effective </w:t>
      </w:r>
      <w:r w:rsidR="004070C9">
        <w:rPr>
          <w:rFonts w:ascii="Times New Roman" w:hAnsi="Times New Roman" w:cs="Times New Roman"/>
          <w:sz w:val="24"/>
          <w:szCs w:val="24"/>
        </w:rPr>
        <w:t xml:space="preserve">at changing behavior </w:t>
      </w:r>
      <w:r w:rsidR="0061480F">
        <w:rPr>
          <w:rFonts w:ascii="Times New Roman" w:hAnsi="Times New Roman" w:cs="Times New Roman"/>
          <w:sz w:val="24"/>
          <w:szCs w:val="24"/>
        </w:rPr>
        <w:t>in the moment, but its effects on preference</w:t>
      </w:r>
      <w:r w:rsidR="004070C9">
        <w:rPr>
          <w:rFonts w:ascii="Times New Roman" w:hAnsi="Times New Roman" w:cs="Times New Roman"/>
          <w:sz w:val="24"/>
          <w:szCs w:val="24"/>
        </w:rPr>
        <w:t>s</w:t>
      </w:r>
      <w:r w:rsidR="0061480F">
        <w:rPr>
          <w:rFonts w:ascii="Times New Roman" w:hAnsi="Times New Roman" w:cs="Times New Roman"/>
          <w:sz w:val="24"/>
          <w:szCs w:val="24"/>
        </w:rPr>
        <w:t xml:space="preserve"> are transient.</w:t>
      </w:r>
    </w:p>
    <w:p w14:paraId="469F6FEB" w14:textId="77777777" w:rsidR="004B748D" w:rsidRDefault="004B748D" w:rsidP="008C1AC7">
      <w:pPr>
        <w:pStyle w:val="Title"/>
        <w:rPr>
          <w:rFonts w:ascii="Times New Roman" w:hAnsi="Times New Roman" w:cs="Times New Roman"/>
          <w:sz w:val="24"/>
          <w:szCs w:val="24"/>
        </w:rPr>
      </w:pPr>
    </w:p>
    <w:p w14:paraId="1B04F83D" w14:textId="213858FD" w:rsidR="00292110" w:rsidRDefault="00292110" w:rsidP="008C1AC7">
      <w:pPr>
        <w:pStyle w:val="Title"/>
        <w:rPr>
          <w:rFonts w:ascii="Times New Roman" w:hAnsi="Times New Roman" w:cs="Times New Roman"/>
          <w:sz w:val="24"/>
          <w:szCs w:val="24"/>
        </w:rPr>
      </w:pPr>
      <w:r>
        <w:rPr>
          <w:rFonts w:ascii="Times New Roman" w:hAnsi="Times New Roman" w:cs="Times New Roman"/>
          <w:sz w:val="24"/>
          <w:szCs w:val="24"/>
        </w:rPr>
        <w:t xml:space="preserve"> </w:t>
      </w:r>
    </w:p>
    <w:p w14:paraId="09FBC9B6" w14:textId="2295A2FC" w:rsidR="006B62FF" w:rsidRDefault="009B453E" w:rsidP="009B453E">
      <w:pPr>
        <w:pStyle w:val="Title"/>
        <w:rPr>
          <w:rFonts w:ascii="Times New Roman" w:hAnsi="Times New Roman" w:cs="Times New Roman"/>
          <w:b/>
          <w:sz w:val="24"/>
          <w:szCs w:val="24"/>
        </w:rPr>
      </w:pPr>
      <w:r w:rsidRPr="009B453E">
        <w:rPr>
          <w:rFonts w:ascii="Times New Roman" w:hAnsi="Times New Roman" w:cs="Times New Roman"/>
          <w:sz w:val="24"/>
          <w:szCs w:val="24"/>
        </w:rPr>
        <w:t xml:space="preserve">Keywords: Decision-making; </w:t>
      </w:r>
      <w:r w:rsidR="0061363E">
        <w:rPr>
          <w:rFonts w:ascii="Times New Roman" w:hAnsi="Times New Roman" w:cs="Times New Roman"/>
          <w:sz w:val="24"/>
          <w:szCs w:val="24"/>
        </w:rPr>
        <w:t xml:space="preserve">dietary choice; </w:t>
      </w:r>
      <w:r w:rsidRPr="009B453E">
        <w:rPr>
          <w:rFonts w:ascii="Times New Roman" w:hAnsi="Times New Roman" w:cs="Times New Roman"/>
          <w:sz w:val="24"/>
          <w:szCs w:val="24"/>
        </w:rPr>
        <w:t>cognitive regulation; ventromedial prefrontal cortex; dorsolateral prefrontal cortex</w:t>
      </w:r>
      <w:r w:rsidR="00292110">
        <w:rPr>
          <w:rFonts w:ascii="Times New Roman" w:hAnsi="Times New Roman" w:cs="Times New Roman"/>
          <w:b/>
          <w:sz w:val="24"/>
          <w:szCs w:val="24"/>
        </w:rPr>
        <w:br w:type="column"/>
      </w:r>
      <w:r w:rsidR="006B62FF">
        <w:rPr>
          <w:rFonts w:ascii="Times New Roman" w:hAnsi="Times New Roman" w:cs="Times New Roman"/>
          <w:b/>
          <w:sz w:val="24"/>
          <w:szCs w:val="24"/>
        </w:rPr>
        <w:lastRenderedPageBreak/>
        <w:t>Introduction</w:t>
      </w:r>
    </w:p>
    <w:p w14:paraId="14217822" w14:textId="77777777" w:rsidR="009A15FC" w:rsidRDefault="009A15FC" w:rsidP="006B62FF">
      <w:pPr>
        <w:pStyle w:val="Title"/>
        <w:rPr>
          <w:rFonts w:ascii="Times New Roman" w:hAnsi="Times New Roman" w:cs="Times New Roman"/>
          <w:sz w:val="24"/>
          <w:szCs w:val="24"/>
        </w:rPr>
      </w:pPr>
    </w:p>
    <w:p w14:paraId="06BA8428" w14:textId="6715118E" w:rsidR="00FA5B61" w:rsidRDefault="007221AE" w:rsidP="00FE5CD9">
      <w:pPr>
        <w:pStyle w:val="Title"/>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perennial laments of dieters the world over centers around </w:t>
      </w:r>
      <w:r w:rsidR="00895B51">
        <w:rPr>
          <w:rFonts w:ascii="Times New Roman" w:hAnsi="Times New Roman" w:cs="Times New Roman"/>
          <w:sz w:val="24"/>
          <w:szCs w:val="24"/>
        </w:rPr>
        <w:t xml:space="preserve">the difficulty of maintaining </w:t>
      </w:r>
      <w:r>
        <w:rPr>
          <w:rFonts w:ascii="Times New Roman" w:hAnsi="Times New Roman" w:cs="Times New Roman"/>
          <w:sz w:val="24"/>
          <w:szCs w:val="24"/>
        </w:rPr>
        <w:t xml:space="preserve">healthy </w:t>
      </w:r>
      <w:r w:rsidR="00895B51">
        <w:rPr>
          <w:rFonts w:ascii="Times New Roman" w:hAnsi="Times New Roman" w:cs="Times New Roman"/>
          <w:sz w:val="24"/>
          <w:szCs w:val="24"/>
        </w:rPr>
        <w:t>eating practices</w:t>
      </w:r>
      <w:r>
        <w:rPr>
          <w:rFonts w:ascii="Times New Roman" w:hAnsi="Times New Roman" w:cs="Times New Roman"/>
          <w:sz w:val="24"/>
          <w:szCs w:val="24"/>
        </w:rPr>
        <w:t xml:space="preserve">. All too often, we set a goal to eat </w:t>
      </w:r>
      <w:r w:rsidR="00895B51">
        <w:rPr>
          <w:rFonts w:ascii="Times New Roman" w:hAnsi="Times New Roman" w:cs="Times New Roman"/>
          <w:sz w:val="24"/>
          <w:szCs w:val="24"/>
        </w:rPr>
        <w:t>healthier or to simply eat less</w:t>
      </w:r>
      <w:r>
        <w:rPr>
          <w:rFonts w:ascii="Times New Roman" w:hAnsi="Times New Roman" w:cs="Times New Roman"/>
          <w:sz w:val="24"/>
          <w:szCs w:val="24"/>
        </w:rPr>
        <w:t xml:space="preserve">, </w:t>
      </w:r>
      <w:r w:rsidR="00895B51">
        <w:rPr>
          <w:rFonts w:ascii="Times New Roman" w:hAnsi="Times New Roman" w:cs="Times New Roman"/>
          <w:sz w:val="24"/>
          <w:szCs w:val="24"/>
        </w:rPr>
        <w:t xml:space="preserve">and </w:t>
      </w:r>
      <w:r>
        <w:rPr>
          <w:rFonts w:ascii="Times New Roman" w:hAnsi="Times New Roman" w:cs="Times New Roman"/>
          <w:sz w:val="24"/>
          <w:szCs w:val="24"/>
        </w:rPr>
        <w:t>su</w:t>
      </w:r>
      <w:r w:rsidR="00711668">
        <w:rPr>
          <w:rFonts w:ascii="Times New Roman" w:hAnsi="Times New Roman" w:cs="Times New Roman"/>
          <w:sz w:val="24"/>
          <w:szCs w:val="24"/>
        </w:rPr>
        <w:t>cceed for a few days or weeks</w:t>
      </w:r>
      <w:r w:rsidR="00895B51">
        <w:rPr>
          <w:rFonts w:ascii="Times New Roman" w:hAnsi="Times New Roman" w:cs="Times New Roman"/>
          <w:sz w:val="24"/>
          <w:szCs w:val="24"/>
        </w:rPr>
        <w:t xml:space="preserve"> </w:t>
      </w:r>
      <w:r>
        <w:rPr>
          <w:rFonts w:ascii="Times New Roman" w:hAnsi="Times New Roman" w:cs="Times New Roman"/>
          <w:sz w:val="24"/>
          <w:szCs w:val="24"/>
        </w:rPr>
        <w:t xml:space="preserve">only to have our core love of sugars and fats </w:t>
      </w:r>
      <w:r w:rsidR="00895B51">
        <w:rPr>
          <w:rFonts w:ascii="Times New Roman" w:hAnsi="Times New Roman" w:cs="Times New Roman"/>
          <w:sz w:val="24"/>
          <w:szCs w:val="24"/>
        </w:rPr>
        <w:t>rear up at an inopportune moment. Recent research has pointed to the potential utility of value-based cognitive self-regul</w:t>
      </w:r>
      <w:r w:rsidR="002025C8">
        <w:rPr>
          <w:rFonts w:ascii="Times New Roman" w:hAnsi="Times New Roman" w:cs="Times New Roman"/>
          <w:sz w:val="24"/>
          <w:szCs w:val="24"/>
        </w:rPr>
        <w:t>ation—</w:t>
      </w:r>
      <w:r w:rsidR="00895B51">
        <w:rPr>
          <w:rFonts w:ascii="Times New Roman" w:hAnsi="Times New Roman" w:cs="Times New Roman"/>
          <w:sz w:val="24"/>
          <w:szCs w:val="24"/>
        </w:rPr>
        <w:t>the</w:t>
      </w:r>
      <w:r w:rsidR="002025C8">
        <w:rPr>
          <w:rFonts w:ascii="Times New Roman" w:hAnsi="Times New Roman" w:cs="Times New Roman"/>
          <w:sz w:val="24"/>
          <w:szCs w:val="24"/>
        </w:rPr>
        <w:t xml:space="preserve"> </w:t>
      </w:r>
      <w:r w:rsidR="00895B51">
        <w:rPr>
          <w:rFonts w:ascii="Times New Roman" w:hAnsi="Times New Roman" w:cs="Times New Roman"/>
          <w:sz w:val="24"/>
          <w:szCs w:val="24"/>
        </w:rPr>
        <w:t>use of memory, attention and executive control to al</w:t>
      </w:r>
      <w:r w:rsidR="002025C8">
        <w:rPr>
          <w:rFonts w:ascii="Times New Roman" w:hAnsi="Times New Roman" w:cs="Times New Roman"/>
          <w:sz w:val="24"/>
          <w:szCs w:val="24"/>
        </w:rPr>
        <w:t>ter the value we place on food—</w:t>
      </w:r>
      <w:r w:rsidR="00895B51">
        <w:rPr>
          <w:rFonts w:ascii="Times New Roman" w:hAnsi="Times New Roman" w:cs="Times New Roman"/>
          <w:sz w:val="24"/>
          <w:szCs w:val="24"/>
        </w:rPr>
        <w:t>as</w:t>
      </w:r>
      <w:r w:rsidR="002025C8">
        <w:rPr>
          <w:rFonts w:ascii="Times New Roman" w:hAnsi="Times New Roman" w:cs="Times New Roman"/>
          <w:sz w:val="24"/>
          <w:szCs w:val="24"/>
        </w:rPr>
        <w:t xml:space="preserve"> </w:t>
      </w:r>
      <w:r w:rsidR="00895B51">
        <w:rPr>
          <w:rFonts w:ascii="Times New Roman" w:hAnsi="Times New Roman" w:cs="Times New Roman"/>
          <w:sz w:val="24"/>
          <w:szCs w:val="24"/>
        </w:rPr>
        <w:t xml:space="preserve">a potential solution to this problem </w:t>
      </w:r>
      <w:r w:rsidR="00895B51">
        <w:rPr>
          <w:rFonts w:ascii="Times New Roman" w:hAnsi="Times New Roman" w:cs="Times New Roman"/>
          <w:sz w:val="24"/>
          <w:szCs w:val="24"/>
        </w:rPr>
        <w:fldChar w:fldCharType="begin">
          <w:fldData xml:space="preserve">PEVuZE5vdGU+PENpdGU+PEF1dGhvcj5IYXJlPC9BdXRob3I+PFllYXI+MjAxMTwvWWVhcj48UmVj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</w:fldData>
        </w:fldChar>
      </w:r>
      <w:r w:rsidR="002A7E29">
        <w:rPr>
          <w:rFonts w:ascii="Times New Roman" w:hAnsi="Times New Roman" w:cs="Times New Roman"/>
          <w:sz w:val="24"/>
          <w:szCs w:val="24"/>
        </w:rPr>
        <w:instrText xml:space="preserve"> ADDIN EN.CITE </w:instrText>
      </w:r>
      <w:r w:rsidR="002A7E29">
        <w:rPr>
          <w:rFonts w:ascii="Times New Roman" w:hAnsi="Times New Roman" w:cs="Times New Roman"/>
          <w:sz w:val="24"/>
          <w:szCs w:val="24"/>
        </w:rPr>
        <w:fldChar w:fldCharType="begin">
          <w:fldData xml:space="preserve">PEVuZE5vdGU+PENpdGU+PEF1dGhvcj5IYXJlPC9BdXRob3I+PFllYXI+MjAxMTwvWWVhcj48UmVj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</w:fldData>
        </w:fldChar>
      </w:r>
      <w:r w:rsidR="002A7E29">
        <w:rPr>
          <w:rFonts w:ascii="Times New Roman" w:hAnsi="Times New Roman" w:cs="Times New Roman"/>
          <w:sz w:val="24"/>
          <w:szCs w:val="24"/>
        </w:rPr>
        <w:instrText xml:space="preserve"> ADDIN EN.CITE.DATA </w:instrText>
      </w:r>
      <w:r w:rsidR="002A7E29">
        <w:rPr>
          <w:rFonts w:ascii="Times New Roman" w:hAnsi="Times New Roman" w:cs="Times New Roman"/>
          <w:sz w:val="24"/>
          <w:szCs w:val="24"/>
        </w:rPr>
      </w:r>
      <w:r w:rsidR="002A7E29">
        <w:rPr>
          <w:rFonts w:ascii="Times New Roman" w:hAnsi="Times New Roman" w:cs="Times New Roman"/>
          <w:sz w:val="24"/>
          <w:szCs w:val="24"/>
        </w:rPr>
        <w:fldChar w:fldCharType="end"/>
      </w:r>
      <w:r w:rsidR="00895B51">
        <w:rPr>
          <w:rFonts w:ascii="Times New Roman" w:hAnsi="Times New Roman" w:cs="Times New Roman"/>
          <w:sz w:val="24"/>
          <w:szCs w:val="24"/>
        </w:rPr>
      </w:r>
      <w:r w:rsidR="00895B51">
        <w:rPr>
          <w:rFonts w:ascii="Times New Roman" w:hAnsi="Times New Roman" w:cs="Times New Roman"/>
          <w:sz w:val="24"/>
          <w:szCs w:val="24"/>
        </w:rPr>
        <w:fldChar w:fldCharType="separate"/>
      </w:r>
      <w:r w:rsidR="002A7E29">
        <w:rPr>
          <w:rFonts w:ascii="Times New Roman" w:hAnsi="Times New Roman" w:cs="Times New Roman"/>
          <w:noProof/>
          <w:sz w:val="24"/>
          <w:szCs w:val="24"/>
        </w:rPr>
        <w:t>(Hare, Malmaud, &amp; Rangel, 2011)</w:t>
      </w:r>
      <w:r w:rsidR="00895B51">
        <w:rPr>
          <w:rFonts w:ascii="Times New Roman" w:hAnsi="Times New Roman" w:cs="Times New Roman"/>
          <w:sz w:val="24"/>
          <w:szCs w:val="24"/>
        </w:rPr>
        <w:fldChar w:fldCharType="end"/>
      </w:r>
      <w:r w:rsidR="00895B51">
        <w:rPr>
          <w:rFonts w:ascii="Times New Roman" w:hAnsi="Times New Roman" w:cs="Times New Roman"/>
          <w:sz w:val="24"/>
          <w:szCs w:val="24"/>
        </w:rPr>
        <w:t>.</w:t>
      </w:r>
      <w:r w:rsidR="006E0D64">
        <w:rPr>
          <w:rFonts w:ascii="Times New Roman" w:hAnsi="Times New Roman" w:cs="Times New Roman"/>
          <w:sz w:val="24"/>
          <w:szCs w:val="24"/>
        </w:rPr>
        <w:t xml:space="preserve"> This work suggests not only that cognitive self-regulation can be used to change the momentary values assigned to different foods, but also that regulatory effects can persist beyond the moment of active regulatory focus, leading to lasting changes in preference. </w:t>
      </w:r>
      <w:r w:rsidR="00347762">
        <w:rPr>
          <w:rFonts w:ascii="Times New Roman" w:hAnsi="Times New Roman" w:cs="Times New Roman"/>
          <w:sz w:val="24"/>
          <w:szCs w:val="24"/>
        </w:rPr>
        <w:t>More remarkably, these changes appear not to require active regulatory effort to maintain</w:t>
      </w:r>
      <w:r w:rsidR="00A51A9F">
        <w:rPr>
          <w:rFonts w:ascii="Times New Roman" w:hAnsi="Times New Roman" w:cs="Times New Roman"/>
          <w:sz w:val="24"/>
          <w:szCs w:val="24"/>
        </w:rPr>
        <w:t xml:space="preserve"> </w:t>
      </w:r>
      <w:r w:rsidR="00A51A9F">
        <w:rPr>
          <w:rFonts w:ascii="Times New Roman" w:hAnsi="Times New Roman" w:cs="Times New Roman"/>
          <w:sz w:val="24"/>
          <w:szCs w:val="24"/>
        </w:rPr>
        <w:fldChar w:fldCharType="begin"/>
      </w:r>
      <w:r w:rsidR="00A51A9F">
        <w:rPr>
          <w:rFonts w:ascii="Times New Roman" w:hAnsi="Times New Roman" w:cs="Times New Roman"/>
          <w:sz w:val="24"/>
          <w:szCs w:val="24"/>
        </w:rPr>
        <w:instrText xml:space="preserve"> ADDIN EN.CITE &lt;EndNote&gt;&lt;Cite&gt;&lt;Author&gt;Boswell&lt;/Author&gt;&lt;Year&gt;2018&lt;/Year&gt;&lt;RecNum&gt;302&lt;/RecNum&gt;&lt;DisplayText&gt;(Boswell et al., 2018; see also Denny et al., 2015 for a similar conclusion in the domain of emotion regulation)&lt;/DisplayText&gt;&lt;record&gt;&lt;rec-number&gt;302&lt;/rec-number&gt;&lt;foreign-keys&gt;&lt;key app="EN" db-id="rp29t0rzi0rpzqewd0aprzf6zedaafdpw9ft" timestamp="1580512873"&gt;302&lt;/key&gt;&lt;/foreign-keys&gt;&lt;ref-type name="Journal Article"&gt;17&lt;/ref-type&gt;&lt;contributors&gt;&lt;authors&gt;&lt;author&gt;Boswell, Rebecca G.&lt;/author&gt;&lt;author&gt;Sun, Wendy&lt;/author&gt;&lt;author&gt;Suzuki, Shosuke&lt;/author&gt;&lt;author&gt;Kober, Hedy&lt;/author&gt;&lt;/authors&gt;&lt;/contributors&gt;&lt;titles&gt;&lt;title&gt;Training in cognitive strategies reduces eating and improves food choice&lt;/title&gt;&lt;secondary-title&gt;Proceedings of the National Academy of Sciences&lt;/secondary-title&gt;&lt;/titles&gt;&lt;periodical&gt;&lt;full-title&gt;Proceedings of the National Academy of Sciences&lt;/full-title&gt;&lt;/periodical&gt;&lt;pages&gt;E11238-E11247 %@ 0027-8424&lt;/pages&gt;&lt;volume&gt;115&lt;/volume&gt;&lt;number&gt;48&lt;/number&gt;&lt;dates&gt;&lt;year&gt;2018&lt;/year&gt;&lt;/dates&gt;&lt;urls&gt;&lt;/urls&gt;&lt;/record&gt;&lt;/Cite&gt;&lt;Cite&gt;&lt;Author&gt;Denny&lt;/Author&gt;&lt;Year&gt;2015&lt;/Year&gt;&lt;RecNum&gt;239&lt;/RecNum&gt;&lt;Prefix&gt;see also &lt;/Prefix&gt;&lt;Suffix&gt; for a similar conclusion in the domain of emotion regulation&lt;/Suffix&gt;&lt;record&gt;&lt;rec-number&gt;239&lt;/rec-number&gt;&lt;foreign-keys&gt;&lt;key app="EN" db-id="rp29t0rzi0rpzqewd0aprzf6zedaafdpw9ft" timestamp="1447680287"&gt;239&lt;/key&gt;&lt;/foreign-keys&gt;&lt;ref-type name="Journal Article"&gt;17&lt;/ref-type&gt;&lt;contributors&gt;&lt;authors&gt;&lt;author&gt;Denny, Bryan T.&lt;/author&gt;&lt;author&gt;Inhoff, Marika C.&lt;/author&gt;&lt;author&gt;Zerubavel, Noam&lt;/author&gt;&lt;author&gt;Davachi, Lila&lt;/author&gt;&lt;author&gt;Ochsner, Kevin N.&lt;/author&gt;&lt;/authors&gt;&lt;/contributors&gt;&lt;titles&gt;&lt;title&gt;Getting Over It Long-Lasting Effects of Emotion Regulation on Amygdala Response&lt;/title&gt;&lt;secondary-title&gt;Psychological science&lt;/secondary-title&gt;&lt;/titles&gt;&lt;periodical&gt;&lt;full-title&gt;Psychological Science&lt;/full-title&gt;&lt;abbr-1&gt;Psychol Sci&lt;/abbr-1&gt;&lt;/periodical&gt;&lt;pages&gt;1377-1388 %@ 0956-7976&lt;/pages&gt;&lt;volume&gt;26&lt;/volume&gt;&lt;number&gt;9&lt;/number&gt;&lt;dates&gt;&lt;year&gt;2015&lt;/year&gt;&lt;/dates&gt;&lt;urls&gt;&lt;/urls&gt;&lt;/record&gt;&lt;/Cite&gt;&lt;/EndNote&gt;</w:instrText>
      </w:r>
      <w:r w:rsidR="00A51A9F">
        <w:rPr>
          <w:rFonts w:ascii="Times New Roman" w:hAnsi="Times New Roman" w:cs="Times New Roman"/>
          <w:sz w:val="24"/>
          <w:szCs w:val="24"/>
        </w:rPr>
        <w:fldChar w:fldCharType="separate"/>
      </w:r>
      <w:r w:rsidR="00A51A9F">
        <w:rPr>
          <w:rFonts w:ascii="Times New Roman" w:hAnsi="Times New Roman" w:cs="Times New Roman"/>
          <w:noProof/>
          <w:sz w:val="24"/>
          <w:szCs w:val="24"/>
        </w:rPr>
        <w:t>(Boswell et al., 2018; see also Denny et al., 2015 for a similar conclusion in the domain of emotion regulation)</w:t>
      </w:r>
      <w:r w:rsidR="00A51A9F">
        <w:rPr>
          <w:rFonts w:ascii="Times New Roman" w:hAnsi="Times New Roman" w:cs="Times New Roman"/>
          <w:sz w:val="24"/>
          <w:szCs w:val="24"/>
        </w:rPr>
        <w:fldChar w:fldCharType="end"/>
      </w:r>
      <w:r w:rsidR="00A51A9F">
        <w:rPr>
          <w:rFonts w:ascii="Times New Roman" w:hAnsi="Times New Roman" w:cs="Times New Roman"/>
          <w:sz w:val="24"/>
          <w:szCs w:val="24"/>
        </w:rPr>
        <w:t xml:space="preserve">. </w:t>
      </w:r>
      <w:r w:rsidR="00711668">
        <w:rPr>
          <w:rFonts w:ascii="Times New Roman" w:hAnsi="Times New Roman" w:cs="Times New Roman"/>
          <w:sz w:val="24"/>
          <w:szCs w:val="24"/>
        </w:rPr>
        <w:t>But t</w:t>
      </w:r>
      <w:r w:rsidR="006E0D64">
        <w:rPr>
          <w:rFonts w:ascii="Times New Roman" w:hAnsi="Times New Roman" w:cs="Times New Roman"/>
          <w:sz w:val="24"/>
          <w:szCs w:val="24"/>
        </w:rPr>
        <w:t xml:space="preserve">his finding raises something of a puzzle: if self-regulatory efforts can alter not only momentary but also lasting preferences, why don’t more people learn to </w:t>
      </w:r>
      <w:r w:rsidR="00711668">
        <w:rPr>
          <w:rFonts w:ascii="Times New Roman" w:hAnsi="Times New Roman" w:cs="Times New Roman"/>
          <w:sz w:val="24"/>
          <w:szCs w:val="24"/>
        </w:rPr>
        <w:t>“</w:t>
      </w:r>
      <w:r w:rsidR="00132E49">
        <w:rPr>
          <w:rFonts w:ascii="Times New Roman" w:hAnsi="Times New Roman" w:cs="Times New Roman"/>
          <w:sz w:val="24"/>
          <w:szCs w:val="24"/>
        </w:rPr>
        <w:t>dislike</w:t>
      </w:r>
      <w:r w:rsidR="00711668">
        <w:rPr>
          <w:rFonts w:ascii="Times New Roman" w:hAnsi="Times New Roman" w:cs="Times New Roman"/>
          <w:sz w:val="24"/>
          <w:szCs w:val="24"/>
        </w:rPr>
        <w:t>”</w:t>
      </w:r>
      <w:r w:rsidR="006E0D64">
        <w:rPr>
          <w:rFonts w:ascii="Times New Roman" w:hAnsi="Times New Roman" w:cs="Times New Roman"/>
          <w:sz w:val="24"/>
          <w:szCs w:val="24"/>
        </w:rPr>
        <w:t xml:space="preserve"> </w:t>
      </w:r>
      <w:r w:rsidR="00132E49">
        <w:rPr>
          <w:rFonts w:ascii="Times New Roman" w:hAnsi="Times New Roman" w:cs="Times New Roman"/>
          <w:sz w:val="24"/>
          <w:szCs w:val="24"/>
        </w:rPr>
        <w:t>cookies and ice cream</w:t>
      </w:r>
      <w:r w:rsidR="006E0D64">
        <w:rPr>
          <w:rFonts w:ascii="Times New Roman" w:hAnsi="Times New Roman" w:cs="Times New Roman"/>
          <w:sz w:val="24"/>
          <w:szCs w:val="24"/>
        </w:rPr>
        <w:t xml:space="preserve">? </w:t>
      </w:r>
      <w:r w:rsidR="00711668">
        <w:rPr>
          <w:rFonts w:ascii="Times New Roman" w:hAnsi="Times New Roman" w:cs="Times New Roman"/>
          <w:sz w:val="24"/>
          <w:szCs w:val="24"/>
        </w:rPr>
        <w:t>What determine</w:t>
      </w:r>
      <w:r w:rsidR="00147EB7">
        <w:rPr>
          <w:rFonts w:ascii="Times New Roman" w:hAnsi="Times New Roman" w:cs="Times New Roman"/>
          <w:sz w:val="24"/>
          <w:szCs w:val="24"/>
        </w:rPr>
        <w:t>s</w:t>
      </w:r>
      <w:r w:rsidR="00711668">
        <w:rPr>
          <w:rFonts w:ascii="Times New Roman" w:hAnsi="Times New Roman" w:cs="Times New Roman"/>
          <w:sz w:val="24"/>
          <w:szCs w:val="24"/>
        </w:rPr>
        <w:t xml:space="preserve"> whether</w:t>
      </w:r>
      <w:r w:rsidR="009F6AC0">
        <w:rPr>
          <w:rFonts w:ascii="Times New Roman" w:hAnsi="Times New Roman" w:cs="Times New Roman"/>
          <w:sz w:val="24"/>
          <w:szCs w:val="24"/>
        </w:rPr>
        <w:t xml:space="preserve"> self-regulatory efforts produce only transient </w:t>
      </w:r>
      <w:r w:rsidR="00347762">
        <w:rPr>
          <w:rFonts w:ascii="Times New Roman" w:hAnsi="Times New Roman" w:cs="Times New Roman"/>
          <w:sz w:val="24"/>
          <w:szCs w:val="24"/>
        </w:rPr>
        <w:t xml:space="preserve">rather than </w:t>
      </w:r>
      <w:del w:id="3" w:author="Daniel Wilson" w:date="2020-08-14T09:17:00Z">
        <w:r w:rsidR="00347762" w:rsidRPr="00FA5B61" w:rsidDel="009D1049">
          <w:rPr>
            <w:rFonts w:ascii="Times New Roman" w:hAnsi="Times New Roman" w:cs="Times New Roman"/>
            <w:sz w:val="24"/>
            <w:szCs w:val="24"/>
          </w:rPr>
          <w:delText xml:space="preserve">lasting </w:delText>
        </w:r>
      </w:del>
      <w:proofErr w:type="spellStart"/>
      <w:ins w:id="4" w:author="Daniel Wilson" w:date="2020-08-14T09:17:00Z">
        <w:r w:rsidR="009D1049">
          <w:rPr>
            <w:rFonts w:ascii="Times New Roman" w:hAnsi="Times New Roman" w:cs="Times New Roman"/>
            <w:sz w:val="24"/>
            <w:szCs w:val="24"/>
          </w:rPr>
          <w:t>persistant</w:t>
        </w:r>
        <w:proofErr w:type="spellEnd"/>
        <w:r w:rsidR="009D1049" w:rsidRPr="00FA5B61">
          <w:rPr>
            <w:rFonts w:ascii="Times New Roman" w:hAnsi="Times New Roman" w:cs="Times New Roman"/>
            <w:sz w:val="24"/>
            <w:szCs w:val="24"/>
          </w:rPr>
          <w:t xml:space="preserve"> </w:t>
        </w:r>
      </w:ins>
      <w:r w:rsidR="009F6AC0" w:rsidRPr="00FA5B61">
        <w:rPr>
          <w:rFonts w:ascii="Times New Roman" w:hAnsi="Times New Roman" w:cs="Times New Roman"/>
          <w:sz w:val="24"/>
          <w:szCs w:val="24"/>
        </w:rPr>
        <w:t>changes</w:t>
      </w:r>
      <w:r w:rsidR="006E0D64" w:rsidRPr="00FA5B61">
        <w:rPr>
          <w:rFonts w:ascii="Times New Roman" w:hAnsi="Times New Roman" w:cs="Times New Roman"/>
          <w:sz w:val="24"/>
          <w:szCs w:val="24"/>
        </w:rPr>
        <w:t xml:space="preserve"> </w:t>
      </w:r>
      <w:r w:rsidR="00347762" w:rsidRPr="00FA5B61">
        <w:rPr>
          <w:rFonts w:ascii="Times New Roman" w:hAnsi="Times New Roman" w:cs="Times New Roman"/>
          <w:sz w:val="24"/>
          <w:szCs w:val="24"/>
        </w:rPr>
        <w:t>in behavior?</w:t>
      </w:r>
      <w:r w:rsidR="00FE5CD9">
        <w:rPr>
          <w:rFonts w:ascii="Times New Roman" w:hAnsi="Times New Roman" w:cs="Times New Roman"/>
          <w:sz w:val="24"/>
          <w:szCs w:val="24"/>
        </w:rPr>
        <w:t xml:space="preserve"> </w:t>
      </w:r>
      <w:r w:rsidR="00FA5B61" w:rsidRPr="00FA5B61">
        <w:rPr>
          <w:rFonts w:ascii="Times New Roman" w:hAnsi="Times New Roman" w:cs="Times New Roman"/>
          <w:sz w:val="24"/>
          <w:szCs w:val="24"/>
        </w:rPr>
        <w:t>Here</w:t>
      </w:r>
      <w:r w:rsidR="00FA5B61">
        <w:rPr>
          <w:rFonts w:ascii="Times New Roman" w:hAnsi="Times New Roman" w:cs="Times New Roman"/>
          <w:sz w:val="24"/>
          <w:szCs w:val="24"/>
        </w:rPr>
        <w:t xml:space="preserve">, we suggest that </w:t>
      </w:r>
      <w:r w:rsidR="00FE5CD9">
        <w:rPr>
          <w:rFonts w:ascii="Times New Roman" w:hAnsi="Times New Roman" w:cs="Times New Roman"/>
          <w:sz w:val="24"/>
          <w:szCs w:val="24"/>
        </w:rPr>
        <w:t>the answer</w:t>
      </w:r>
      <w:r w:rsidR="00FA5B61">
        <w:rPr>
          <w:rFonts w:ascii="Times New Roman" w:hAnsi="Times New Roman" w:cs="Times New Roman"/>
          <w:sz w:val="24"/>
          <w:szCs w:val="24"/>
        </w:rPr>
        <w:t xml:space="preserve"> may lie</w:t>
      </w:r>
      <w:r w:rsidR="00FE5CD9">
        <w:rPr>
          <w:rFonts w:ascii="Times New Roman" w:hAnsi="Times New Roman" w:cs="Times New Roman"/>
          <w:sz w:val="24"/>
          <w:szCs w:val="24"/>
        </w:rPr>
        <w:t xml:space="preserve"> partly</w:t>
      </w:r>
      <w:r w:rsidR="00FA5B61">
        <w:rPr>
          <w:rFonts w:ascii="Times New Roman" w:hAnsi="Times New Roman" w:cs="Times New Roman"/>
          <w:sz w:val="24"/>
          <w:szCs w:val="24"/>
        </w:rPr>
        <w:t xml:space="preserve"> in </w:t>
      </w:r>
      <w:r w:rsidR="00711668">
        <w:rPr>
          <w:rFonts w:ascii="Times New Roman" w:hAnsi="Times New Roman" w:cs="Times New Roman"/>
          <w:sz w:val="24"/>
          <w:szCs w:val="24"/>
        </w:rPr>
        <w:t xml:space="preserve">the extent to which </w:t>
      </w:r>
      <w:r w:rsidR="00FE5CD9">
        <w:rPr>
          <w:rFonts w:ascii="Times New Roman" w:hAnsi="Times New Roman" w:cs="Times New Roman"/>
          <w:sz w:val="24"/>
          <w:szCs w:val="24"/>
        </w:rPr>
        <w:t>distinct</w:t>
      </w:r>
      <w:r w:rsidR="00FA5B61">
        <w:rPr>
          <w:rFonts w:ascii="Times New Roman" w:hAnsi="Times New Roman" w:cs="Times New Roman"/>
          <w:sz w:val="24"/>
          <w:szCs w:val="24"/>
        </w:rPr>
        <w:t xml:space="preserve"> neural mechanisms</w:t>
      </w:r>
      <w:r w:rsidR="00FE5CD9">
        <w:rPr>
          <w:rFonts w:ascii="Times New Roman" w:hAnsi="Times New Roman" w:cs="Times New Roman"/>
          <w:sz w:val="24"/>
          <w:szCs w:val="24"/>
        </w:rPr>
        <w:t xml:space="preserve"> are</w:t>
      </w:r>
      <w:r w:rsidR="00FA5B61">
        <w:rPr>
          <w:rFonts w:ascii="Times New Roman" w:hAnsi="Times New Roman" w:cs="Times New Roman"/>
          <w:sz w:val="24"/>
          <w:szCs w:val="24"/>
        </w:rPr>
        <w:t xml:space="preserve"> recruited to accomplish a self-regulatory goal.</w:t>
      </w:r>
    </w:p>
    <w:p w14:paraId="09A547B0" w14:textId="77777777" w:rsidR="00FE5CD9" w:rsidRPr="00FE5CD9" w:rsidRDefault="00FE5CD9" w:rsidP="00FE5CD9">
      <w:pPr>
        <w:pStyle w:val="Normal1"/>
        <w:spacing w:line="480" w:lineRule="auto"/>
      </w:pPr>
    </w:p>
    <w:p w14:paraId="0C505AE4" w14:textId="79E7D422" w:rsidR="00585538" w:rsidRDefault="00FE5CD9" w:rsidP="00FE5CD9">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Prior research on the neural implementation of cognitive self-regulation in the domain of dietary choice </w:t>
      </w:r>
      <w:r w:rsidR="00711668">
        <w:rPr>
          <w:rFonts w:ascii="Times New Roman" w:hAnsi="Times New Roman" w:cs="Times New Roman"/>
          <w:sz w:val="24"/>
          <w:szCs w:val="24"/>
        </w:rPr>
        <w:t>consistently implicates the ventromedial prefrontal cortex (</w:t>
      </w:r>
      <w:proofErr w:type="spellStart"/>
      <w:r w:rsidR="00711668">
        <w:rPr>
          <w:rFonts w:ascii="Times New Roman" w:hAnsi="Times New Roman" w:cs="Times New Roman"/>
          <w:sz w:val="24"/>
          <w:szCs w:val="24"/>
        </w:rPr>
        <w:t>vmPFC</w:t>
      </w:r>
      <w:proofErr w:type="spellEnd"/>
      <w:r w:rsidR="00711668">
        <w:rPr>
          <w:rFonts w:ascii="Times New Roman" w:hAnsi="Times New Roman" w:cs="Times New Roman"/>
          <w:sz w:val="24"/>
          <w:szCs w:val="24"/>
        </w:rPr>
        <w:t>) and the dorsolateral prefrontal cortex (</w:t>
      </w:r>
      <w:proofErr w:type="spellStart"/>
      <w:r w:rsidR="00711668">
        <w:rPr>
          <w:rFonts w:ascii="Times New Roman" w:hAnsi="Times New Roman" w:cs="Times New Roman"/>
          <w:sz w:val="24"/>
          <w:szCs w:val="24"/>
        </w:rPr>
        <w:t>dlPFC</w:t>
      </w:r>
      <w:proofErr w:type="spellEnd"/>
      <w:r w:rsidR="00711668">
        <w:rPr>
          <w:rFonts w:ascii="Times New Roman" w:hAnsi="Times New Roman" w:cs="Times New Roman"/>
          <w:sz w:val="24"/>
          <w:szCs w:val="24"/>
        </w:rPr>
        <w:t xml:space="preserve">), although the literature paints a mixed picture regarding the precise role played by each of these regions. </w:t>
      </w:r>
      <w:del w:id="5" w:author="Daniel Wilson" w:date="2020-08-14T09:20:00Z">
        <w:r w:rsidDel="00E64867">
          <w:rPr>
            <w:rFonts w:ascii="Times New Roman" w:hAnsi="Times New Roman" w:cs="Times New Roman"/>
            <w:sz w:val="24"/>
            <w:szCs w:val="24"/>
          </w:rPr>
          <w:delText xml:space="preserve">On the one </w:delText>
        </w:r>
        <w:r w:rsidR="00161885" w:rsidDel="00E64867">
          <w:rPr>
            <w:rFonts w:ascii="Times New Roman" w:hAnsi="Times New Roman" w:cs="Times New Roman"/>
            <w:sz w:val="24"/>
            <w:szCs w:val="24"/>
          </w:rPr>
          <w:delText xml:space="preserve">hand, some </w:delText>
        </w:r>
      </w:del>
      <w:ins w:id="6" w:author="Daniel Wilson" w:date="2020-08-14T09:20:00Z">
        <w:r w:rsidR="00E64867">
          <w:rPr>
            <w:rFonts w:ascii="Times New Roman" w:hAnsi="Times New Roman" w:cs="Times New Roman"/>
            <w:sz w:val="24"/>
            <w:szCs w:val="24"/>
          </w:rPr>
          <w:t>S</w:t>
        </w:r>
      </w:ins>
      <w:ins w:id="7" w:author="Daniel Wilson" w:date="2020-08-14T09:21:00Z">
        <w:r w:rsidR="00E64867">
          <w:rPr>
            <w:rFonts w:ascii="Times New Roman" w:hAnsi="Times New Roman" w:cs="Times New Roman"/>
            <w:sz w:val="24"/>
            <w:szCs w:val="24"/>
          </w:rPr>
          <w:t xml:space="preserve">ome </w:t>
        </w:r>
      </w:ins>
      <w:r w:rsidR="00161885">
        <w:rPr>
          <w:rFonts w:ascii="Times New Roman" w:hAnsi="Times New Roman" w:cs="Times New Roman"/>
          <w:sz w:val="24"/>
          <w:szCs w:val="24"/>
        </w:rPr>
        <w:t>research suggests that</w:t>
      </w:r>
      <w:r>
        <w:rPr>
          <w:rFonts w:ascii="Times New Roman" w:hAnsi="Times New Roman" w:cs="Times New Roman"/>
          <w:sz w:val="24"/>
          <w:szCs w:val="24"/>
        </w:rPr>
        <w:t xml:space="preserve"> cognitive regulation </w:t>
      </w:r>
      <w:r w:rsidR="00461A9C">
        <w:rPr>
          <w:rFonts w:ascii="Times New Roman" w:hAnsi="Times New Roman" w:cs="Times New Roman"/>
          <w:sz w:val="24"/>
          <w:szCs w:val="24"/>
        </w:rPr>
        <w:t xml:space="preserve">recruits the </w:t>
      </w:r>
      <w:proofErr w:type="spellStart"/>
      <w:r w:rsidR="00461A9C">
        <w:rPr>
          <w:rFonts w:ascii="Times New Roman" w:hAnsi="Times New Roman" w:cs="Times New Roman"/>
          <w:sz w:val="24"/>
          <w:szCs w:val="24"/>
        </w:rPr>
        <w:t>dlPFC</w:t>
      </w:r>
      <w:proofErr w:type="spellEnd"/>
      <w:r w:rsidR="0091005C">
        <w:rPr>
          <w:rFonts w:ascii="Times New Roman" w:hAnsi="Times New Roman" w:cs="Times New Roman"/>
          <w:sz w:val="24"/>
          <w:szCs w:val="24"/>
        </w:rPr>
        <w:t xml:space="preserve">—an area associated with cognitive control more generally, e.g., </w:t>
      </w:r>
      <w:r w:rsidR="0091005C">
        <w:rPr>
          <w:rFonts w:ascii="Times New Roman" w:hAnsi="Times New Roman" w:cs="Times New Roman"/>
          <w:sz w:val="24"/>
          <w:szCs w:val="24"/>
        </w:rPr>
        <w:fldChar w:fldCharType="begin"/>
      </w:r>
      <w:r w:rsidR="0091005C">
        <w:rPr>
          <w:rFonts w:ascii="Times New Roman" w:hAnsi="Times New Roman" w:cs="Times New Roman"/>
          <w:sz w:val="24"/>
          <w:szCs w:val="24"/>
        </w:rPr>
        <w:instrText xml:space="preserve"> ADDIN EN.CITE &lt;EndNote&gt;&lt;Cite&gt;&lt;Author&gt;Brass&lt;/Author&gt;&lt;Year&gt;2005&lt;/Year&gt;&lt;RecNum&gt;303&lt;/RecNum&gt;&lt;DisplayText&gt;(Brass, Derrfuss, Forstmann, &amp;amp; von Cramon, 2005)&lt;/DisplayText&gt;&lt;record&gt;&lt;rec-number&gt;303&lt;/rec-number&gt;&lt;foreign-keys&gt;&lt;key app="EN" db-id="rp29t0rzi0rpzqewd0aprzf6zedaafdpw9ft" timestamp="1580514937"&gt;303&lt;/key&gt;&lt;/foreign-keys&gt;&lt;ref-type name="Journal Article"&gt;17&lt;/ref-type&gt;&lt;contributors&gt;&lt;authors&gt;&lt;author&gt;Brass, Marcel&lt;/author&gt;&lt;author&gt;Derrfuss, Jan&lt;/author&gt;&lt;author&gt;Forstmann, Birte&lt;/author&gt;&lt;author&gt;von Cramon, D. Yves&lt;/author&gt;&lt;/authors&gt;&lt;/contributors&gt;&lt;titles&gt;&lt;title&gt;The role of the inferior frontal junction area in cognitive control&lt;/title&gt;&lt;secondary-title&gt;Trends in cognitive sciences&lt;/secondary-title&gt;&lt;/titles&gt;&lt;periodical&gt;&lt;full-title&gt;Trends in Cognitive Sciences&lt;/full-title&gt;&lt;abbr-1&gt;Trends Cogn Sci&lt;/abbr-1&gt;&lt;/periodical&gt;&lt;pages&gt;314-316 %@ 1364-6613&lt;/pages&gt;&lt;volume&gt;9&lt;/volume&gt;&lt;number&gt;7&lt;/number&gt;&lt;dates&gt;&lt;year&gt;2005&lt;/year&gt;&lt;/dates&gt;&lt;urls&gt;&lt;/urls&gt;&lt;/record&gt;&lt;/Cite&gt;&lt;/EndNote&gt;</w:instrText>
      </w:r>
      <w:r w:rsidR="0091005C">
        <w:rPr>
          <w:rFonts w:ascii="Times New Roman" w:hAnsi="Times New Roman" w:cs="Times New Roman"/>
          <w:sz w:val="24"/>
          <w:szCs w:val="24"/>
        </w:rPr>
        <w:fldChar w:fldCharType="separate"/>
      </w:r>
      <w:r w:rsidR="0091005C">
        <w:rPr>
          <w:rFonts w:ascii="Times New Roman" w:hAnsi="Times New Roman" w:cs="Times New Roman"/>
          <w:noProof/>
          <w:sz w:val="24"/>
          <w:szCs w:val="24"/>
        </w:rPr>
        <w:t xml:space="preserve">(Brass, Derrfuss, </w:t>
      </w:r>
      <w:r w:rsidR="0091005C">
        <w:rPr>
          <w:rFonts w:ascii="Times New Roman" w:hAnsi="Times New Roman" w:cs="Times New Roman"/>
          <w:noProof/>
          <w:sz w:val="24"/>
          <w:szCs w:val="24"/>
        </w:rPr>
        <w:lastRenderedPageBreak/>
        <w:t>Forstmann, &amp; von Cramon, 2005)</w:t>
      </w:r>
      <w:r w:rsidR="0091005C">
        <w:rPr>
          <w:rFonts w:ascii="Times New Roman" w:hAnsi="Times New Roman" w:cs="Times New Roman"/>
          <w:sz w:val="24"/>
          <w:szCs w:val="24"/>
        </w:rPr>
        <w:fldChar w:fldCharType="end"/>
      </w:r>
      <w:r w:rsidR="0091005C">
        <w:rPr>
          <w:rFonts w:ascii="Times New Roman" w:hAnsi="Times New Roman" w:cs="Times New Roman"/>
          <w:sz w:val="24"/>
          <w:szCs w:val="24"/>
        </w:rPr>
        <w:t>—</w:t>
      </w:r>
      <w:r w:rsidR="00461A9C">
        <w:rPr>
          <w:rFonts w:ascii="Times New Roman" w:hAnsi="Times New Roman" w:cs="Times New Roman"/>
          <w:sz w:val="24"/>
          <w:szCs w:val="24"/>
        </w:rPr>
        <w:t>to</w:t>
      </w:r>
      <w:r w:rsidR="0091005C">
        <w:rPr>
          <w:rFonts w:ascii="Times New Roman" w:hAnsi="Times New Roman" w:cs="Times New Roman"/>
          <w:sz w:val="24"/>
          <w:szCs w:val="24"/>
        </w:rPr>
        <w:t xml:space="preserve"> a</w:t>
      </w:r>
      <w:r w:rsidR="00461A9C">
        <w:rPr>
          <w:rFonts w:ascii="Times New Roman" w:hAnsi="Times New Roman" w:cs="Times New Roman"/>
          <w:sz w:val="24"/>
          <w:szCs w:val="24"/>
        </w:rPr>
        <w:t>lter</w:t>
      </w:r>
      <w:r>
        <w:rPr>
          <w:rFonts w:ascii="Times New Roman" w:hAnsi="Times New Roman" w:cs="Times New Roman"/>
          <w:sz w:val="24"/>
          <w:szCs w:val="24"/>
        </w:rPr>
        <w:t xml:space="preserve"> compu</w:t>
      </w:r>
      <w:r w:rsidR="00461A9C">
        <w:rPr>
          <w:rFonts w:ascii="Times New Roman" w:hAnsi="Times New Roman" w:cs="Times New Roman"/>
          <w:sz w:val="24"/>
          <w:szCs w:val="24"/>
        </w:rPr>
        <w:t>t</w:t>
      </w:r>
      <w:r>
        <w:rPr>
          <w:rFonts w:ascii="Times New Roman" w:hAnsi="Times New Roman" w:cs="Times New Roman"/>
          <w:sz w:val="24"/>
          <w:szCs w:val="24"/>
        </w:rPr>
        <w:t>ations in the ventromed</w:t>
      </w:r>
      <w:r w:rsidR="00ED6857">
        <w:rPr>
          <w:rFonts w:ascii="Times New Roman" w:hAnsi="Times New Roman" w:cs="Times New Roman"/>
          <w:sz w:val="24"/>
          <w:szCs w:val="24"/>
        </w:rPr>
        <w:t>ial prefrontal cortex</w:t>
      </w:r>
      <w:r>
        <w:rPr>
          <w:rFonts w:ascii="Times New Roman" w:hAnsi="Times New Roman" w:cs="Times New Roman"/>
          <w:sz w:val="24"/>
          <w:szCs w:val="24"/>
        </w:rPr>
        <w:t xml:space="preserve">, a region </w:t>
      </w:r>
      <w:r w:rsidR="003141AE">
        <w:rPr>
          <w:rFonts w:ascii="Times New Roman" w:hAnsi="Times New Roman" w:cs="Times New Roman"/>
          <w:sz w:val="24"/>
          <w:szCs w:val="24"/>
        </w:rPr>
        <w:t xml:space="preserve">consistently </w:t>
      </w:r>
      <w:r w:rsidR="00715119">
        <w:rPr>
          <w:rFonts w:ascii="Times New Roman" w:hAnsi="Times New Roman" w:cs="Times New Roman"/>
          <w:sz w:val="24"/>
          <w:szCs w:val="24"/>
        </w:rPr>
        <w:t>shown to correlate with decision values at the time of choic</w:t>
      </w:r>
      <w:r w:rsidR="00BB6465">
        <w:rPr>
          <w:rFonts w:ascii="Times New Roman" w:hAnsi="Times New Roman" w:cs="Times New Roman"/>
          <w:sz w:val="24"/>
          <w:szCs w:val="24"/>
        </w:rPr>
        <w:t xml:space="preserve">e </w:t>
      </w:r>
      <w:r>
        <w:rPr>
          <w:rFonts w:ascii="Times New Roman" w:hAnsi="Times New Roman" w:cs="Times New Roman"/>
          <w:sz w:val="24"/>
          <w:szCs w:val="24"/>
        </w:rPr>
        <w:fldChar w:fldCharType="begin">
          <w:fldData xml:space="preserve">PEVuZE5vdGU+PENpdGU+PEF1dGhvcj5DbGl0aGVybzwvQXV0aG9yPjxZZWFyPjIwMTM8L1llYXI+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=
</w:fldData>
        </w:fldChar>
      </w:r>
      <w:r w:rsidR="00A51A9F">
        <w:rPr>
          <w:rFonts w:ascii="Times New Roman" w:hAnsi="Times New Roman" w:cs="Times New Roman"/>
          <w:sz w:val="24"/>
          <w:szCs w:val="24"/>
        </w:rPr>
        <w:instrText xml:space="preserve"> ADDIN EN.CITE </w:instrText>
      </w:r>
      <w:r w:rsidR="00A51A9F">
        <w:rPr>
          <w:rFonts w:ascii="Times New Roman" w:hAnsi="Times New Roman" w:cs="Times New Roman"/>
          <w:sz w:val="24"/>
          <w:szCs w:val="24"/>
        </w:rPr>
        <w:fldChar w:fldCharType="begin">
          <w:fldData xml:space="preserve">PEVuZE5vdGU+PENpdGU+PEF1dGhvcj5DbGl0aGVybzwvQXV0aG9yPjxZZWFyPjIwMTM8L1llYXI+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=
</w:fldData>
        </w:fldChar>
      </w:r>
      <w:r w:rsidR="00A51A9F">
        <w:rPr>
          <w:rFonts w:ascii="Times New Roman" w:hAnsi="Times New Roman" w:cs="Times New Roman"/>
          <w:sz w:val="24"/>
          <w:szCs w:val="24"/>
        </w:rPr>
        <w:instrText xml:space="preserve"> ADDIN EN.CITE.DATA </w:instrText>
      </w:r>
      <w:r w:rsidR="00A51A9F">
        <w:rPr>
          <w:rFonts w:ascii="Times New Roman" w:hAnsi="Times New Roman" w:cs="Times New Roman"/>
          <w:sz w:val="24"/>
          <w:szCs w:val="24"/>
        </w:rPr>
      </w:r>
      <w:r w:rsidR="00A51A9F">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A51A9F">
        <w:rPr>
          <w:rFonts w:ascii="Times New Roman" w:hAnsi="Times New Roman" w:cs="Times New Roman"/>
          <w:noProof/>
          <w:sz w:val="24"/>
          <w:szCs w:val="24"/>
        </w:rPr>
        <w:t>(Bartra, McGuire, &amp; Kable, 2013; Clithero &amp; Rangel, 2013)</w:t>
      </w:r>
      <w:r>
        <w:rPr>
          <w:rFonts w:ascii="Times New Roman" w:hAnsi="Times New Roman" w:cs="Times New Roman"/>
          <w:sz w:val="24"/>
          <w:szCs w:val="24"/>
        </w:rPr>
        <w:fldChar w:fldCharType="end"/>
      </w:r>
      <w:r w:rsidR="00461A9C">
        <w:rPr>
          <w:rFonts w:ascii="Times New Roman" w:hAnsi="Times New Roman" w:cs="Times New Roman"/>
          <w:sz w:val="24"/>
          <w:szCs w:val="24"/>
        </w:rPr>
        <w:t xml:space="preserve">. </w:t>
      </w:r>
      <w:r w:rsidR="00BB6465">
        <w:rPr>
          <w:rFonts w:ascii="Times New Roman" w:hAnsi="Times New Roman" w:cs="Times New Roman"/>
          <w:sz w:val="24"/>
          <w:szCs w:val="24"/>
        </w:rPr>
        <w:t xml:space="preserve">For example, regulation of craving appears to activate portions of the </w:t>
      </w:r>
      <w:proofErr w:type="spellStart"/>
      <w:r w:rsidR="00BB6465">
        <w:rPr>
          <w:rFonts w:ascii="Times New Roman" w:hAnsi="Times New Roman" w:cs="Times New Roman"/>
          <w:sz w:val="24"/>
          <w:szCs w:val="24"/>
        </w:rPr>
        <w:t>dlPFC</w:t>
      </w:r>
      <w:proofErr w:type="spellEnd"/>
      <w:r w:rsidR="00BB6465">
        <w:rPr>
          <w:rFonts w:ascii="Times New Roman" w:hAnsi="Times New Roman" w:cs="Times New Roman"/>
          <w:sz w:val="24"/>
          <w:szCs w:val="24"/>
        </w:rPr>
        <w:t xml:space="preserve"> and </w:t>
      </w:r>
      <w:r w:rsidR="00BB6465" w:rsidRPr="00E86284">
        <w:rPr>
          <w:rFonts w:ascii="Times New Roman" w:hAnsi="Times New Roman" w:cs="Times New Roman"/>
          <w:i/>
          <w:sz w:val="24"/>
          <w:szCs w:val="24"/>
        </w:rPr>
        <w:t>reduce</w:t>
      </w:r>
      <w:r w:rsidR="00BB6465">
        <w:rPr>
          <w:rFonts w:ascii="Times New Roman" w:hAnsi="Times New Roman" w:cs="Times New Roman"/>
          <w:sz w:val="24"/>
          <w:szCs w:val="24"/>
        </w:rPr>
        <w:t xml:space="preserve"> activation in the </w:t>
      </w:r>
      <w:proofErr w:type="spellStart"/>
      <w:r w:rsidR="00BB6465">
        <w:rPr>
          <w:rFonts w:ascii="Times New Roman" w:hAnsi="Times New Roman" w:cs="Times New Roman"/>
          <w:sz w:val="24"/>
          <w:szCs w:val="24"/>
        </w:rPr>
        <w:t>vmPFC</w:t>
      </w:r>
      <w:proofErr w:type="spellEnd"/>
      <w:r w:rsidR="000B28B8">
        <w:rPr>
          <w:rFonts w:ascii="Times New Roman" w:hAnsi="Times New Roman" w:cs="Times New Roman"/>
          <w:sz w:val="24"/>
          <w:szCs w:val="24"/>
        </w:rPr>
        <w:t xml:space="preserve"> </w:t>
      </w:r>
      <w:r w:rsidR="000B28B8">
        <w:rPr>
          <w:rFonts w:ascii="Times New Roman" w:hAnsi="Times New Roman" w:cs="Times New Roman"/>
          <w:sz w:val="24"/>
          <w:szCs w:val="24"/>
        </w:rPr>
        <w:fldChar w:fldCharType="begin"/>
      </w:r>
      <w:r w:rsidR="000B28B8">
        <w:rPr>
          <w:rFonts w:ascii="Times New Roman" w:hAnsi="Times New Roman" w:cs="Times New Roman"/>
          <w:sz w:val="24"/>
          <w:szCs w:val="24"/>
        </w:rPr>
        <w:instrText xml:space="preserve"> ADDIN EN.CITE &lt;EndNote&gt;&lt;Cite&gt;&lt;Author&gt;Kober&lt;/Author&gt;&lt;Year&gt;2010&lt;/Year&gt;&lt;RecNum&gt;227&lt;/RecNum&gt;&lt;DisplayText&gt;(Kober et al., 2010)&lt;/DisplayText&gt;&lt;record&gt;&lt;rec-number&gt;227&lt;/rec-number&gt;&lt;foreign-keys&gt;&lt;key app="EN" db-id="rp29t0rzi0rpzqewd0aprzf6zedaafdpw9ft" timestamp="1445616960"&gt;227&lt;/key&gt;&lt;/foreign-keys&gt;&lt;ref-type name="Journal Article"&gt;17&lt;/ref-type&gt;&lt;contributors&gt;&lt;authors&gt;&lt;author&gt;Kober, Hedy&lt;/author&gt;&lt;author&gt;Mende-Siedlecki, Peter&lt;/author&gt;&lt;author&gt;Kross, Ethan F.&lt;/author&gt;&lt;author&gt;Weber, Jochen&lt;/author&gt;&lt;author&gt;Mischel, Walter&lt;/author&gt;&lt;author&gt;Hart, Carl L.&lt;/author&gt;&lt;author&gt;Ochsner, Kevin N.&lt;/author&gt;&lt;/authors&gt;&lt;/contributors&gt;&lt;titles&gt;&lt;title&gt;Prefrontal–striatal pathway underlies cognitive regulation of craving&lt;/title&gt;&lt;secondary-title&gt;Proceedings of the National Academy of Sciences&lt;/secondary-title&gt;&lt;/titles&gt;&lt;periodical&gt;&lt;full-title&gt;Proceedings of the National Academy of Sciences&lt;/full-title&gt;&lt;/periodical&gt;&lt;pages&gt;14811-14816&lt;/pages&gt;&lt;volume&gt;107&lt;/volume&gt;&lt;number&gt;33&lt;/number&gt;&lt;dates&gt;&lt;year&gt;2010&lt;/year&gt;&lt;/dates&gt;&lt;urls&gt;&lt;/urls&gt;&lt;/record&gt;&lt;/Cite&gt;&lt;/EndNote&gt;</w:instrText>
      </w:r>
      <w:r w:rsidR="000B28B8">
        <w:rPr>
          <w:rFonts w:ascii="Times New Roman" w:hAnsi="Times New Roman" w:cs="Times New Roman"/>
          <w:sz w:val="24"/>
          <w:szCs w:val="24"/>
        </w:rPr>
        <w:fldChar w:fldCharType="separate"/>
      </w:r>
      <w:r w:rsidR="000B28B8">
        <w:rPr>
          <w:rFonts w:ascii="Times New Roman" w:hAnsi="Times New Roman" w:cs="Times New Roman"/>
          <w:noProof/>
          <w:sz w:val="24"/>
          <w:szCs w:val="24"/>
        </w:rPr>
        <w:t>(Kober et al., 2010)</w:t>
      </w:r>
      <w:r w:rsidR="000B28B8">
        <w:rPr>
          <w:rFonts w:ascii="Times New Roman" w:hAnsi="Times New Roman" w:cs="Times New Roman"/>
          <w:sz w:val="24"/>
          <w:szCs w:val="24"/>
        </w:rPr>
        <w:fldChar w:fldCharType="end"/>
      </w:r>
      <w:r w:rsidR="000B28B8">
        <w:rPr>
          <w:rFonts w:ascii="Times New Roman" w:hAnsi="Times New Roman" w:cs="Times New Roman"/>
          <w:sz w:val="24"/>
          <w:szCs w:val="24"/>
        </w:rPr>
        <w:t>.</w:t>
      </w:r>
      <w:r w:rsidR="00BB6465">
        <w:rPr>
          <w:rFonts w:ascii="Times New Roman" w:hAnsi="Times New Roman" w:cs="Times New Roman"/>
          <w:sz w:val="24"/>
          <w:szCs w:val="24"/>
        </w:rPr>
        <w:t xml:space="preserve"> </w:t>
      </w:r>
      <w:r w:rsidR="00461A9C">
        <w:rPr>
          <w:rFonts w:ascii="Times New Roman" w:hAnsi="Times New Roman" w:cs="Times New Roman"/>
          <w:sz w:val="24"/>
          <w:szCs w:val="24"/>
        </w:rPr>
        <w:t>Similarly</w:t>
      </w:r>
      <w:r w:rsidR="00585538">
        <w:rPr>
          <w:rFonts w:ascii="Times New Roman" w:hAnsi="Times New Roman" w:cs="Times New Roman"/>
          <w:sz w:val="24"/>
          <w:szCs w:val="24"/>
        </w:rPr>
        <w:t>,</w:t>
      </w:r>
      <w:r w:rsidR="00461A9C">
        <w:rPr>
          <w:rFonts w:ascii="Times New Roman" w:hAnsi="Times New Roman" w:cs="Times New Roman"/>
          <w:sz w:val="24"/>
          <w:szCs w:val="24"/>
        </w:rPr>
        <w:t xml:space="preserve"> </w:t>
      </w:r>
      <w:r w:rsidR="00580B41">
        <w:rPr>
          <w:rFonts w:ascii="Times New Roman" w:hAnsi="Times New Roman" w:cs="Times New Roman"/>
          <w:sz w:val="24"/>
          <w:szCs w:val="24"/>
        </w:rPr>
        <w:t>a</w:t>
      </w:r>
      <w:r>
        <w:rPr>
          <w:rFonts w:ascii="Times New Roman" w:hAnsi="Times New Roman" w:cs="Times New Roman"/>
          <w:sz w:val="24"/>
          <w:szCs w:val="24"/>
        </w:rPr>
        <w:t xml:space="preserve">ttempts to consider the healthiness of a food </w:t>
      </w:r>
      <w:r w:rsidR="00461A9C">
        <w:rPr>
          <w:rFonts w:ascii="Times New Roman" w:hAnsi="Times New Roman" w:cs="Times New Roman"/>
          <w:sz w:val="24"/>
          <w:szCs w:val="24"/>
        </w:rPr>
        <w:t xml:space="preserve">seem to activate the </w:t>
      </w:r>
      <w:proofErr w:type="spellStart"/>
      <w:r w:rsidR="002B3C30">
        <w:rPr>
          <w:rFonts w:ascii="Times New Roman" w:hAnsi="Times New Roman" w:cs="Times New Roman"/>
          <w:sz w:val="24"/>
          <w:szCs w:val="24"/>
        </w:rPr>
        <w:t>dlPFC</w:t>
      </w:r>
      <w:proofErr w:type="spellEnd"/>
      <w:r w:rsidR="002B3C30">
        <w:rPr>
          <w:rFonts w:ascii="Times New Roman" w:hAnsi="Times New Roman" w:cs="Times New Roman"/>
          <w:sz w:val="24"/>
          <w:szCs w:val="24"/>
        </w:rPr>
        <w:t>, which appears</w:t>
      </w:r>
      <w:ins w:id="8" w:author="Daniel Wilson" w:date="2020-08-14T09:19:00Z">
        <w:r w:rsidR="00E64867">
          <w:rPr>
            <w:rFonts w:ascii="Times New Roman" w:hAnsi="Times New Roman" w:cs="Times New Roman"/>
            <w:sz w:val="24"/>
            <w:szCs w:val="24"/>
          </w:rPr>
          <w:t>,</w:t>
        </w:r>
      </w:ins>
      <w:r w:rsidR="002B3C30">
        <w:rPr>
          <w:rFonts w:ascii="Times New Roman" w:hAnsi="Times New Roman" w:cs="Times New Roman"/>
          <w:sz w:val="24"/>
          <w:szCs w:val="24"/>
        </w:rPr>
        <w:t xml:space="preserve"> through fu</w:t>
      </w:r>
      <w:r w:rsidR="00461A9C">
        <w:rPr>
          <w:rFonts w:ascii="Times New Roman" w:hAnsi="Times New Roman" w:cs="Times New Roman"/>
          <w:sz w:val="24"/>
          <w:szCs w:val="24"/>
        </w:rPr>
        <w:t>n</w:t>
      </w:r>
      <w:r w:rsidR="002B3C30">
        <w:rPr>
          <w:rFonts w:ascii="Times New Roman" w:hAnsi="Times New Roman" w:cs="Times New Roman"/>
          <w:sz w:val="24"/>
          <w:szCs w:val="24"/>
        </w:rPr>
        <w:t>c</w:t>
      </w:r>
      <w:r w:rsidR="00461A9C">
        <w:rPr>
          <w:rFonts w:ascii="Times New Roman" w:hAnsi="Times New Roman" w:cs="Times New Roman"/>
          <w:sz w:val="24"/>
          <w:szCs w:val="24"/>
        </w:rPr>
        <w:t>tional connectivity</w:t>
      </w:r>
      <w:ins w:id="9" w:author="Daniel Wilson" w:date="2020-08-14T09:19:00Z">
        <w:r w:rsidR="00E64867">
          <w:rPr>
            <w:rFonts w:ascii="Times New Roman" w:hAnsi="Times New Roman" w:cs="Times New Roman"/>
            <w:sz w:val="24"/>
            <w:szCs w:val="24"/>
          </w:rPr>
          <w:t>,</w:t>
        </w:r>
      </w:ins>
      <w:r w:rsidR="00461A9C">
        <w:rPr>
          <w:rFonts w:ascii="Times New Roman" w:hAnsi="Times New Roman" w:cs="Times New Roman"/>
          <w:sz w:val="24"/>
          <w:szCs w:val="24"/>
        </w:rPr>
        <w:t xml:space="preserve"> to modulate </w:t>
      </w:r>
      <w:proofErr w:type="spellStart"/>
      <w:r w:rsidR="00585538">
        <w:rPr>
          <w:rFonts w:ascii="Times New Roman" w:hAnsi="Times New Roman" w:cs="Times New Roman"/>
          <w:sz w:val="24"/>
          <w:szCs w:val="24"/>
        </w:rPr>
        <w:t>vmPFC</w:t>
      </w:r>
      <w:proofErr w:type="spellEnd"/>
      <w:r w:rsidR="00585538">
        <w:rPr>
          <w:rFonts w:ascii="Times New Roman" w:hAnsi="Times New Roman" w:cs="Times New Roman"/>
          <w:sz w:val="24"/>
          <w:szCs w:val="24"/>
        </w:rPr>
        <w:t xml:space="preserve"> </w:t>
      </w:r>
      <w:r>
        <w:rPr>
          <w:rFonts w:ascii="Times New Roman" w:hAnsi="Times New Roman" w:cs="Times New Roman"/>
          <w:sz w:val="24"/>
          <w:szCs w:val="24"/>
        </w:rPr>
        <w:t>repres</w:t>
      </w:r>
      <w:r w:rsidR="00585538">
        <w:rPr>
          <w:rFonts w:ascii="Times New Roman" w:hAnsi="Times New Roman" w:cs="Times New Roman"/>
          <w:sz w:val="24"/>
          <w:szCs w:val="24"/>
        </w:rPr>
        <w:t xml:space="preserve">entations of healthiness </w:t>
      </w:r>
      <w:r w:rsidR="000B28B8">
        <w:rPr>
          <w:rFonts w:ascii="Times New Roman" w:hAnsi="Times New Roman" w:cs="Times New Roman"/>
          <w:sz w:val="24"/>
          <w:szCs w:val="24"/>
        </w:rPr>
        <w:fldChar w:fldCharType="begin">
          <w:fldData xml:space="preserve">PEVuZE5vdGU+PENpdGU+PEF1dGhvcj5IYXJlPC9BdXRob3I+PFllYXI+MjAxMTwvWWVhcj48UmVj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</w:fldData>
        </w:fldChar>
      </w:r>
      <w:r w:rsidR="002A7E29">
        <w:rPr>
          <w:rFonts w:ascii="Times New Roman" w:hAnsi="Times New Roman" w:cs="Times New Roman"/>
          <w:sz w:val="24"/>
          <w:szCs w:val="24"/>
        </w:rPr>
        <w:instrText xml:space="preserve"> ADDIN EN.CITE </w:instrText>
      </w:r>
      <w:r w:rsidR="002A7E29">
        <w:rPr>
          <w:rFonts w:ascii="Times New Roman" w:hAnsi="Times New Roman" w:cs="Times New Roman"/>
          <w:sz w:val="24"/>
          <w:szCs w:val="24"/>
        </w:rPr>
        <w:fldChar w:fldCharType="begin">
          <w:fldData xml:space="preserve">PEVuZE5vdGU+PENpdGU+PEF1dGhvcj5IYXJlPC9BdXRob3I+PFllYXI+MjAxMTwvWWVhcj48UmVj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</w:fldData>
        </w:fldChar>
      </w:r>
      <w:r w:rsidR="002A7E29">
        <w:rPr>
          <w:rFonts w:ascii="Times New Roman" w:hAnsi="Times New Roman" w:cs="Times New Roman"/>
          <w:sz w:val="24"/>
          <w:szCs w:val="24"/>
        </w:rPr>
        <w:instrText xml:space="preserve"> ADDIN EN.CITE.DATA </w:instrText>
      </w:r>
      <w:r w:rsidR="002A7E29">
        <w:rPr>
          <w:rFonts w:ascii="Times New Roman" w:hAnsi="Times New Roman" w:cs="Times New Roman"/>
          <w:sz w:val="24"/>
          <w:szCs w:val="24"/>
        </w:rPr>
      </w:r>
      <w:r w:rsidR="002A7E29">
        <w:rPr>
          <w:rFonts w:ascii="Times New Roman" w:hAnsi="Times New Roman" w:cs="Times New Roman"/>
          <w:sz w:val="24"/>
          <w:szCs w:val="24"/>
        </w:rPr>
        <w:fldChar w:fldCharType="end"/>
      </w:r>
      <w:r w:rsidR="000B28B8">
        <w:rPr>
          <w:rFonts w:ascii="Times New Roman" w:hAnsi="Times New Roman" w:cs="Times New Roman"/>
          <w:sz w:val="24"/>
          <w:szCs w:val="24"/>
        </w:rPr>
      </w:r>
      <w:r w:rsidR="000B28B8">
        <w:rPr>
          <w:rFonts w:ascii="Times New Roman" w:hAnsi="Times New Roman" w:cs="Times New Roman"/>
          <w:sz w:val="24"/>
          <w:szCs w:val="24"/>
        </w:rPr>
        <w:fldChar w:fldCharType="separate"/>
      </w:r>
      <w:r w:rsidR="002A7E29">
        <w:rPr>
          <w:rFonts w:ascii="Times New Roman" w:hAnsi="Times New Roman" w:cs="Times New Roman"/>
          <w:noProof/>
          <w:sz w:val="24"/>
          <w:szCs w:val="24"/>
        </w:rPr>
        <w:t>(Hare et al., 2011)</w:t>
      </w:r>
      <w:r w:rsidR="000B28B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62A76">
        <w:rPr>
          <w:rFonts w:ascii="Times New Roman" w:hAnsi="Times New Roman" w:cs="Times New Roman"/>
          <w:sz w:val="24"/>
          <w:szCs w:val="24"/>
        </w:rPr>
        <w:t>Nevertheless,</w:t>
      </w:r>
      <w:r>
        <w:rPr>
          <w:rFonts w:ascii="Times New Roman" w:hAnsi="Times New Roman" w:cs="Times New Roman"/>
          <w:sz w:val="24"/>
          <w:szCs w:val="24"/>
        </w:rPr>
        <w:t xml:space="preserve"> other research </w:t>
      </w:r>
      <w:r w:rsidR="00262A76">
        <w:rPr>
          <w:rFonts w:ascii="Times New Roman" w:hAnsi="Times New Roman" w:cs="Times New Roman"/>
          <w:sz w:val="24"/>
          <w:szCs w:val="24"/>
        </w:rPr>
        <w:t>suggests</w:t>
      </w:r>
      <w:r>
        <w:rPr>
          <w:rFonts w:ascii="Times New Roman" w:hAnsi="Times New Roman" w:cs="Times New Roman"/>
          <w:sz w:val="24"/>
          <w:szCs w:val="24"/>
        </w:rPr>
        <w:t xml:space="preserve"> that </w:t>
      </w:r>
      <w:r w:rsidR="00ED6857">
        <w:rPr>
          <w:rFonts w:ascii="Times New Roman" w:hAnsi="Times New Roman" w:cs="Times New Roman"/>
          <w:sz w:val="24"/>
          <w:szCs w:val="24"/>
        </w:rPr>
        <w:t xml:space="preserve">signals in the </w:t>
      </w:r>
      <w:proofErr w:type="spellStart"/>
      <w:r w:rsidR="00ED6857">
        <w:rPr>
          <w:rFonts w:ascii="Times New Roman" w:hAnsi="Times New Roman" w:cs="Times New Roman"/>
          <w:sz w:val="24"/>
          <w:szCs w:val="24"/>
        </w:rPr>
        <w:t>vmPFC</w:t>
      </w:r>
      <w:proofErr w:type="spellEnd"/>
      <w:r w:rsidR="00ED6857">
        <w:rPr>
          <w:rFonts w:ascii="Times New Roman" w:hAnsi="Times New Roman" w:cs="Times New Roman"/>
          <w:sz w:val="24"/>
          <w:szCs w:val="24"/>
        </w:rPr>
        <w:t xml:space="preserve"> might sometimes </w:t>
      </w:r>
      <w:r w:rsidR="00ED6857" w:rsidRPr="00262A76">
        <w:rPr>
          <w:rFonts w:ascii="Times New Roman" w:hAnsi="Times New Roman" w:cs="Times New Roman"/>
          <w:i/>
          <w:sz w:val="24"/>
          <w:szCs w:val="24"/>
        </w:rPr>
        <w:t>resist</w:t>
      </w:r>
      <w:r w:rsidR="00ED6857">
        <w:rPr>
          <w:rFonts w:ascii="Times New Roman" w:hAnsi="Times New Roman" w:cs="Times New Roman"/>
          <w:sz w:val="24"/>
          <w:szCs w:val="24"/>
        </w:rPr>
        <w:t xml:space="preserve"> alteration by </w:t>
      </w:r>
      <w:r>
        <w:rPr>
          <w:rFonts w:ascii="Times New Roman" w:hAnsi="Times New Roman" w:cs="Times New Roman"/>
          <w:sz w:val="24"/>
          <w:szCs w:val="24"/>
        </w:rPr>
        <w:t>cognitive self-regulation</w:t>
      </w:r>
      <w:r w:rsidR="00201373">
        <w:rPr>
          <w:rFonts w:ascii="Times New Roman" w:hAnsi="Times New Roman" w:cs="Times New Roman"/>
          <w:sz w:val="24"/>
          <w:szCs w:val="24"/>
        </w:rPr>
        <w:t xml:space="preserve">. In these cases, neural patterns of </w:t>
      </w:r>
      <w:del w:id="10" w:author="Daniel Wilson" w:date="2020-08-14T09:52:00Z">
        <w:r w:rsidR="00201373" w:rsidDel="005413A2">
          <w:rPr>
            <w:rFonts w:ascii="Times New Roman" w:hAnsi="Times New Roman" w:cs="Times New Roman"/>
            <w:sz w:val="24"/>
            <w:szCs w:val="24"/>
          </w:rPr>
          <w:delText xml:space="preserve">responding </w:delText>
        </w:r>
      </w:del>
      <w:ins w:id="11" w:author="Daniel Wilson" w:date="2020-08-14T09:52:00Z">
        <w:r w:rsidR="005413A2">
          <w:rPr>
            <w:rFonts w:ascii="Times New Roman" w:hAnsi="Times New Roman" w:cs="Times New Roman"/>
            <w:sz w:val="24"/>
            <w:szCs w:val="24"/>
          </w:rPr>
          <w:t xml:space="preserve">response </w:t>
        </w:r>
      </w:ins>
      <w:r w:rsidR="00201373">
        <w:rPr>
          <w:rFonts w:ascii="Times New Roman" w:hAnsi="Times New Roman" w:cs="Times New Roman"/>
          <w:sz w:val="24"/>
          <w:szCs w:val="24"/>
        </w:rPr>
        <w:t>suggest</w:t>
      </w:r>
      <w:r w:rsidR="00ED6857">
        <w:rPr>
          <w:rFonts w:ascii="Times New Roman" w:hAnsi="Times New Roman" w:cs="Times New Roman"/>
          <w:sz w:val="24"/>
          <w:szCs w:val="24"/>
        </w:rPr>
        <w:t xml:space="preserve"> that </w:t>
      </w:r>
      <w:r w:rsidR="00461A9C">
        <w:rPr>
          <w:rFonts w:ascii="Times New Roman" w:hAnsi="Times New Roman" w:cs="Times New Roman"/>
          <w:sz w:val="24"/>
          <w:szCs w:val="24"/>
        </w:rPr>
        <w:t>the</w:t>
      </w:r>
      <w:r w:rsidR="000B3B6B">
        <w:rPr>
          <w:rFonts w:ascii="Times New Roman" w:hAnsi="Times New Roman" w:cs="Times New Roman"/>
          <w:sz w:val="24"/>
          <w:szCs w:val="24"/>
        </w:rPr>
        <w:t xml:space="preserve"> </w:t>
      </w:r>
      <w:del w:id="12" w:author="Daniel Wilson" w:date="2020-08-14T09:53:00Z">
        <w:r w:rsidR="00580B41" w:rsidDel="005413A2">
          <w:rPr>
            <w:rFonts w:ascii="Times New Roman" w:hAnsi="Times New Roman" w:cs="Times New Roman"/>
            <w:sz w:val="24"/>
            <w:szCs w:val="24"/>
          </w:rPr>
          <w:delText>dorsolateral prefrontal cortex</w:delText>
        </w:r>
      </w:del>
      <w:proofErr w:type="spellStart"/>
      <w:ins w:id="13" w:author="Daniel Wilson" w:date="2020-08-14T09:53:00Z">
        <w:r w:rsidR="005413A2">
          <w:rPr>
            <w:rFonts w:ascii="Times New Roman" w:hAnsi="Times New Roman" w:cs="Times New Roman"/>
            <w:sz w:val="24"/>
            <w:szCs w:val="24"/>
          </w:rPr>
          <w:t>dlPFC</w:t>
        </w:r>
      </w:ins>
      <w:proofErr w:type="spellEnd"/>
      <w:r w:rsidR="00461A9C">
        <w:rPr>
          <w:rFonts w:ascii="Times New Roman" w:hAnsi="Times New Roman" w:cs="Times New Roman"/>
          <w:sz w:val="24"/>
          <w:szCs w:val="24"/>
        </w:rPr>
        <w:t xml:space="preserve"> might represent a distinct value signal that </w:t>
      </w:r>
      <w:r w:rsidR="00ED6857">
        <w:rPr>
          <w:rFonts w:ascii="Times New Roman" w:hAnsi="Times New Roman" w:cs="Times New Roman"/>
          <w:sz w:val="24"/>
          <w:szCs w:val="24"/>
        </w:rPr>
        <w:t>show</w:t>
      </w:r>
      <w:r w:rsidR="00461A9C">
        <w:rPr>
          <w:rFonts w:ascii="Times New Roman" w:hAnsi="Times New Roman" w:cs="Times New Roman"/>
          <w:sz w:val="24"/>
          <w:szCs w:val="24"/>
        </w:rPr>
        <w:t>s</w:t>
      </w:r>
      <w:r w:rsidR="00ED6857">
        <w:rPr>
          <w:rFonts w:ascii="Times New Roman" w:hAnsi="Times New Roman" w:cs="Times New Roman"/>
          <w:sz w:val="24"/>
          <w:szCs w:val="24"/>
        </w:rPr>
        <w:t xml:space="preserve"> more flexible, goal-consistent </w:t>
      </w:r>
      <w:r w:rsidR="00991AF3">
        <w:rPr>
          <w:rFonts w:ascii="Times New Roman" w:hAnsi="Times New Roman" w:cs="Times New Roman"/>
          <w:sz w:val="24"/>
          <w:szCs w:val="24"/>
        </w:rPr>
        <w:t>effects</w:t>
      </w:r>
      <w:r w:rsidR="000B16AF">
        <w:rPr>
          <w:rFonts w:ascii="Times New Roman" w:hAnsi="Times New Roman" w:cs="Times New Roman"/>
          <w:sz w:val="24"/>
          <w:szCs w:val="24"/>
        </w:rPr>
        <w:t xml:space="preserve"> of regulation</w:t>
      </w:r>
      <w:r w:rsidR="00ED6857">
        <w:rPr>
          <w:rFonts w:ascii="Times New Roman" w:hAnsi="Times New Roman" w:cs="Times New Roman"/>
          <w:sz w:val="24"/>
          <w:szCs w:val="24"/>
        </w:rPr>
        <w:t xml:space="preserve">. </w:t>
      </w:r>
      <w:r w:rsidR="006375F9">
        <w:rPr>
          <w:rFonts w:ascii="Times New Roman" w:hAnsi="Times New Roman" w:cs="Times New Roman"/>
          <w:sz w:val="24"/>
          <w:szCs w:val="24"/>
        </w:rPr>
        <w:t xml:space="preserve">For example, </w:t>
      </w:r>
      <w:r w:rsidR="002B3C30">
        <w:rPr>
          <w:rFonts w:ascii="Times New Roman" w:hAnsi="Times New Roman" w:cs="Times New Roman"/>
          <w:sz w:val="24"/>
          <w:szCs w:val="24"/>
        </w:rPr>
        <w:t>research suggests</w:t>
      </w:r>
      <w:r w:rsidR="0007363A">
        <w:rPr>
          <w:rFonts w:ascii="Times New Roman" w:hAnsi="Times New Roman" w:cs="Times New Roman"/>
          <w:sz w:val="24"/>
          <w:szCs w:val="24"/>
        </w:rPr>
        <w:t xml:space="preserve"> that</w:t>
      </w:r>
      <w:r w:rsidR="00461A9C">
        <w:rPr>
          <w:rFonts w:ascii="Times New Roman" w:hAnsi="Times New Roman" w:cs="Times New Roman"/>
          <w:sz w:val="24"/>
          <w:szCs w:val="24"/>
        </w:rPr>
        <w:t xml:space="preserve"> attempts to decrease</w:t>
      </w:r>
      <w:r w:rsidR="00ED6857">
        <w:rPr>
          <w:rFonts w:ascii="Times New Roman" w:hAnsi="Times New Roman" w:cs="Times New Roman"/>
          <w:sz w:val="24"/>
          <w:szCs w:val="24"/>
        </w:rPr>
        <w:t xml:space="preserve"> craving</w:t>
      </w:r>
      <w:r w:rsidR="00580B41">
        <w:rPr>
          <w:rFonts w:ascii="Times New Roman" w:hAnsi="Times New Roman" w:cs="Times New Roman"/>
          <w:sz w:val="24"/>
          <w:szCs w:val="24"/>
        </w:rPr>
        <w:t xml:space="preserve"> </w:t>
      </w:r>
      <w:r w:rsidR="00891D82">
        <w:rPr>
          <w:rFonts w:ascii="Times New Roman" w:hAnsi="Times New Roman" w:cs="Times New Roman"/>
          <w:sz w:val="24"/>
          <w:szCs w:val="24"/>
        </w:rPr>
        <w:t>sometimes fail</w:t>
      </w:r>
      <w:r w:rsidR="00461A9C">
        <w:rPr>
          <w:rFonts w:ascii="Times New Roman" w:hAnsi="Times New Roman" w:cs="Times New Roman"/>
          <w:sz w:val="24"/>
          <w:szCs w:val="24"/>
        </w:rPr>
        <w:t xml:space="preserve"> to </w:t>
      </w:r>
      <w:r w:rsidR="00D761DC">
        <w:rPr>
          <w:rFonts w:ascii="Times New Roman" w:hAnsi="Times New Roman" w:cs="Times New Roman"/>
          <w:sz w:val="24"/>
          <w:szCs w:val="24"/>
        </w:rPr>
        <w:t>alter</w:t>
      </w:r>
      <w:r w:rsidR="00461A9C">
        <w:rPr>
          <w:rFonts w:ascii="Times New Roman" w:hAnsi="Times New Roman" w:cs="Times New Roman"/>
          <w:sz w:val="24"/>
          <w:szCs w:val="24"/>
        </w:rPr>
        <w:t xml:space="preserve"> </w:t>
      </w:r>
      <w:proofErr w:type="spellStart"/>
      <w:r w:rsidR="00580B41">
        <w:rPr>
          <w:rFonts w:ascii="Times New Roman" w:hAnsi="Times New Roman" w:cs="Times New Roman"/>
          <w:sz w:val="24"/>
          <w:szCs w:val="24"/>
        </w:rPr>
        <w:t>vmPFC</w:t>
      </w:r>
      <w:proofErr w:type="spellEnd"/>
      <w:r w:rsidR="00580B41">
        <w:rPr>
          <w:rFonts w:ascii="Times New Roman" w:hAnsi="Times New Roman" w:cs="Times New Roman"/>
          <w:sz w:val="24"/>
          <w:szCs w:val="24"/>
        </w:rPr>
        <w:t xml:space="preserve"> </w:t>
      </w:r>
      <w:r w:rsidR="00461A9C">
        <w:rPr>
          <w:rFonts w:ascii="Times New Roman" w:hAnsi="Times New Roman" w:cs="Times New Roman"/>
          <w:sz w:val="24"/>
          <w:szCs w:val="24"/>
        </w:rPr>
        <w:t xml:space="preserve">values </w:t>
      </w:r>
      <w:r w:rsidR="00580B41">
        <w:rPr>
          <w:rFonts w:ascii="Times New Roman" w:hAnsi="Times New Roman" w:cs="Times New Roman"/>
          <w:sz w:val="24"/>
          <w:szCs w:val="24"/>
        </w:rPr>
        <w:t>signals</w:t>
      </w:r>
      <w:r w:rsidR="00D761DC">
        <w:rPr>
          <w:rFonts w:ascii="Times New Roman" w:hAnsi="Times New Roman" w:cs="Times New Roman"/>
          <w:sz w:val="24"/>
          <w:szCs w:val="24"/>
        </w:rPr>
        <w:t xml:space="preserve"> </w:t>
      </w:r>
      <w:r w:rsidR="00D761DC">
        <w:rPr>
          <w:rFonts w:ascii="Times New Roman" w:hAnsi="Times New Roman" w:cs="Times New Roman"/>
          <w:sz w:val="24"/>
          <w:szCs w:val="24"/>
        </w:rPr>
        <w:fldChar w:fldCharType="begin">
          <w:fldData xml:space="preserve">PEVuZE5vdGU+PENpdGU+PEF1dGhvcj5Zb2t1bTwvQXV0aG9yPjxZZWFyPjIwMTM8L1llYXI+PFJl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</w:fldData>
        </w:fldChar>
      </w:r>
      <w:r w:rsidR="00D761DC">
        <w:rPr>
          <w:rFonts w:ascii="Times New Roman" w:hAnsi="Times New Roman" w:cs="Times New Roman"/>
          <w:sz w:val="24"/>
          <w:szCs w:val="24"/>
        </w:rPr>
        <w:instrText xml:space="preserve"> ADDIN EN.CITE </w:instrText>
      </w:r>
      <w:r w:rsidR="00D761DC">
        <w:rPr>
          <w:rFonts w:ascii="Times New Roman" w:hAnsi="Times New Roman" w:cs="Times New Roman"/>
          <w:sz w:val="24"/>
          <w:szCs w:val="24"/>
        </w:rPr>
        <w:fldChar w:fldCharType="begin">
          <w:fldData xml:space="preserve">PEVuZE5vdGU+PENpdGU+PEF1dGhvcj5Zb2t1bTwvQXV0aG9yPjxZZWFyPjIwMTM8L1llYXI+PFJl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</w:fldData>
        </w:fldChar>
      </w:r>
      <w:r w:rsidR="00D761DC">
        <w:rPr>
          <w:rFonts w:ascii="Times New Roman" w:hAnsi="Times New Roman" w:cs="Times New Roman"/>
          <w:sz w:val="24"/>
          <w:szCs w:val="24"/>
        </w:rPr>
        <w:instrText xml:space="preserve"> ADDIN EN.CITE.DATA </w:instrText>
      </w:r>
      <w:r w:rsidR="00D761DC">
        <w:rPr>
          <w:rFonts w:ascii="Times New Roman" w:hAnsi="Times New Roman" w:cs="Times New Roman"/>
          <w:sz w:val="24"/>
          <w:szCs w:val="24"/>
        </w:rPr>
      </w:r>
      <w:r w:rsidR="00D761DC">
        <w:rPr>
          <w:rFonts w:ascii="Times New Roman" w:hAnsi="Times New Roman" w:cs="Times New Roman"/>
          <w:sz w:val="24"/>
          <w:szCs w:val="24"/>
        </w:rPr>
        <w:fldChar w:fldCharType="end"/>
      </w:r>
      <w:r w:rsidR="00D761DC">
        <w:rPr>
          <w:rFonts w:ascii="Times New Roman" w:hAnsi="Times New Roman" w:cs="Times New Roman"/>
          <w:sz w:val="24"/>
          <w:szCs w:val="24"/>
        </w:rPr>
      </w:r>
      <w:r w:rsidR="00D761DC">
        <w:rPr>
          <w:rFonts w:ascii="Times New Roman" w:hAnsi="Times New Roman" w:cs="Times New Roman"/>
          <w:sz w:val="24"/>
          <w:szCs w:val="24"/>
        </w:rPr>
        <w:fldChar w:fldCharType="separate"/>
      </w:r>
      <w:r w:rsidR="00CD4E64">
        <w:rPr>
          <w:rFonts w:ascii="Times New Roman" w:hAnsi="Times New Roman" w:cs="Times New Roman"/>
          <w:noProof/>
          <w:sz w:val="24"/>
          <w:szCs w:val="24"/>
        </w:rPr>
        <w:t>(</w:t>
      </w:r>
      <w:r w:rsidR="00D761DC">
        <w:rPr>
          <w:rFonts w:ascii="Times New Roman" w:hAnsi="Times New Roman" w:cs="Times New Roman"/>
          <w:noProof/>
          <w:sz w:val="24"/>
          <w:szCs w:val="24"/>
        </w:rPr>
        <w:t>Hutcherson, Plassmann, Gross, &amp; Rangel, 2012; Yokum &amp; Stice, 2013)</w:t>
      </w:r>
      <w:r w:rsidR="00D761DC">
        <w:rPr>
          <w:rFonts w:ascii="Times New Roman" w:hAnsi="Times New Roman" w:cs="Times New Roman"/>
          <w:sz w:val="24"/>
          <w:szCs w:val="24"/>
        </w:rPr>
        <w:fldChar w:fldCharType="end"/>
      </w:r>
      <w:r w:rsidR="00461A9C">
        <w:rPr>
          <w:rFonts w:ascii="Times New Roman" w:hAnsi="Times New Roman" w:cs="Times New Roman"/>
          <w:sz w:val="24"/>
          <w:szCs w:val="24"/>
        </w:rPr>
        <w:t>. At the same time</w:t>
      </w:r>
      <w:r w:rsidR="00ED6857">
        <w:rPr>
          <w:rFonts w:ascii="Times New Roman" w:hAnsi="Times New Roman" w:cs="Times New Roman"/>
          <w:sz w:val="24"/>
          <w:szCs w:val="24"/>
        </w:rPr>
        <w:t>, th</w:t>
      </w:r>
      <w:r w:rsidR="00461A9C">
        <w:rPr>
          <w:rFonts w:ascii="Times New Roman" w:hAnsi="Times New Roman" w:cs="Times New Roman"/>
          <w:sz w:val="24"/>
          <w:szCs w:val="24"/>
        </w:rPr>
        <w:t xml:space="preserve">e </w:t>
      </w:r>
      <w:proofErr w:type="spellStart"/>
      <w:r w:rsidR="00461A9C">
        <w:rPr>
          <w:rFonts w:ascii="Times New Roman" w:hAnsi="Times New Roman" w:cs="Times New Roman"/>
          <w:sz w:val="24"/>
          <w:szCs w:val="24"/>
        </w:rPr>
        <w:t>dlFPC</w:t>
      </w:r>
      <w:proofErr w:type="spellEnd"/>
      <w:r w:rsidR="00ED6857">
        <w:rPr>
          <w:rFonts w:ascii="Times New Roman" w:hAnsi="Times New Roman" w:cs="Times New Roman"/>
          <w:sz w:val="24"/>
          <w:szCs w:val="24"/>
        </w:rPr>
        <w:t xml:space="preserve"> show</w:t>
      </w:r>
      <w:r w:rsidR="00D44D96">
        <w:rPr>
          <w:rFonts w:ascii="Times New Roman" w:hAnsi="Times New Roman" w:cs="Times New Roman"/>
          <w:sz w:val="24"/>
          <w:szCs w:val="24"/>
        </w:rPr>
        <w:t>s</w:t>
      </w:r>
      <w:r w:rsidR="00ED6857">
        <w:rPr>
          <w:rFonts w:ascii="Times New Roman" w:hAnsi="Times New Roman" w:cs="Times New Roman"/>
          <w:sz w:val="24"/>
          <w:szCs w:val="24"/>
        </w:rPr>
        <w:t xml:space="preserve"> </w:t>
      </w:r>
      <w:r w:rsidR="006375F9">
        <w:rPr>
          <w:rFonts w:ascii="Times New Roman" w:hAnsi="Times New Roman" w:cs="Times New Roman"/>
          <w:sz w:val="24"/>
          <w:szCs w:val="24"/>
        </w:rPr>
        <w:t>reduced activation overall</w:t>
      </w:r>
      <w:r w:rsidR="00ED6857">
        <w:rPr>
          <w:rFonts w:ascii="Times New Roman" w:hAnsi="Times New Roman" w:cs="Times New Roman"/>
          <w:sz w:val="24"/>
          <w:szCs w:val="24"/>
        </w:rPr>
        <w:t xml:space="preserve"> </w:t>
      </w:r>
      <w:r w:rsidR="002B3C30">
        <w:rPr>
          <w:rFonts w:ascii="Times New Roman" w:hAnsi="Times New Roman" w:cs="Times New Roman"/>
          <w:sz w:val="24"/>
          <w:szCs w:val="24"/>
        </w:rPr>
        <w:t xml:space="preserve">(consistent with the goal to reduce craving) </w:t>
      </w:r>
      <w:r w:rsidR="00ED6857">
        <w:rPr>
          <w:rFonts w:ascii="Times New Roman" w:hAnsi="Times New Roman" w:cs="Times New Roman"/>
          <w:sz w:val="24"/>
          <w:szCs w:val="24"/>
        </w:rPr>
        <w:t xml:space="preserve">as well as an increased </w:t>
      </w:r>
      <w:del w:id="14" w:author="Daniel Wilson" w:date="2020-08-13T10:40:00Z">
        <w:r w:rsidR="00ED6857" w:rsidDel="008E4D33">
          <w:rPr>
            <w:rFonts w:ascii="Times New Roman" w:hAnsi="Times New Roman" w:cs="Times New Roman"/>
            <w:sz w:val="24"/>
            <w:szCs w:val="24"/>
          </w:rPr>
          <w:delText>assocation</w:delText>
        </w:r>
      </w:del>
      <w:ins w:id="15" w:author="Daniel Wilson" w:date="2020-08-13T10:40:00Z">
        <w:r w:rsidR="008E4D33">
          <w:rPr>
            <w:rFonts w:ascii="Times New Roman" w:hAnsi="Times New Roman" w:cs="Times New Roman"/>
            <w:sz w:val="24"/>
            <w:szCs w:val="24"/>
          </w:rPr>
          <w:t>association</w:t>
        </w:r>
      </w:ins>
      <w:r w:rsidR="00ED6857">
        <w:rPr>
          <w:rFonts w:ascii="Times New Roman" w:hAnsi="Times New Roman" w:cs="Times New Roman"/>
          <w:sz w:val="24"/>
          <w:szCs w:val="24"/>
        </w:rPr>
        <w:t xml:space="preserve"> with explicitly expressed preference (Hutcherson et al, 2012). </w:t>
      </w:r>
      <w:r w:rsidR="006375F9">
        <w:rPr>
          <w:rFonts w:ascii="Times New Roman" w:hAnsi="Times New Roman" w:cs="Times New Roman"/>
          <w:sz w:val="24"/>
          <w:szCs w:val="24"/>
        </w:rPr>
        <w:t>Other work using</w:t>
      </w:r>
      <w:r w:rsidR="00ED6857">
        <w:rPr>
          <w:rFonts w:ascii="Times New Roman" w:hAnsi="Times New Roman" w:cs="Times New Roman"/>
          <w:sz w:val="24"/>
          <w:szCs w:val="24"/>
        </w:rPr>
        <w:t xml:space="preserve"> multivariate </w:t>
      </w:r>
      <w:r w:rsidR="00580B41">
        <w:rPr>
          <w:rFonts w:ascii="Times New Roman" w:hAnsi="Times New Roman" w:cs="Times New Roman"/>
          <w:sz w:val="24"/>
          <w:szCs w:val="24"/>
        </w:rPr>
        <w:t xml:space="preserve">decoding </w:t>
      </w:r>
      <w:r w:rsidR="00ED6857">
        <w:rPr>
          <w:rFonts w:ascii="Times New Roman" w:hAnsi="Times New Roman" w:cs="Times New Roman"/>
          <w:sz w:val="24"/>
          <w:szCs w:val="24"/>
        </w:rPr>
        <w:t>analyses suggest</w:t>
      </w:r>
      <w:r w:rsidR="00461A9C">
        <w:rPr>
          <w:rFonts w:ascii="Times New Roman" w:hAnsi="Times New Roman" w:cs="Times New Roman"/>
          <w:sz w:val="24"/>
          <w:szCs w:val="24"/>
        </w:rPr>
        <w:t>s a similar idea. W</w:t>
      </w:r>
      <w:r w:rsidR="00ED6857">
        <w:rPr>
          <w:rFonts w:ascii="Times New Roman" w:hAnsi="Times New Roman" w:cs="Times New Roman"/>
          <w:sz w:val="24"/>
          <w:szCs w:val="24"/>
        </w:rPr>
        <w:t xml:space="preserve">hen participants focused on healthy eating, </w:t>
      </w:r>
      <w:proofErr w:type="spellStart"/>
      <w:r w:rsidR="00461A9C">
        <w:rPr>
          <w:rFonts w:ascii="Times New Roman" w:hAnsi="Times New Roman" w:cs="Times New Roman"/>
          <w:sz w:val="24"/>
          <w:szCs w:val="24"/>
        </w:rPr>
        <w:t>vmPFC</w:t>
      </w:r>
      <w:proofErr w:type="spellEnd"/>
      <w:r w:rsidR="00461A9C">
        <w:rPr>
          <w:rFonts w:ascii="Times New Roman" w:hAnsi="Times New Roman" w:cs="Times New Roman"/>
          <w:sz w:val="24"/>
          <w:szCs w:val="24"/>
        </w:rPr>
        <w:t xml:space="preserve"> value signals showed little change as a f</w:t>
      </w:r>
      <w:r w:rsidR="009936BA">
        <w:rPr>
          <w:rFonts w:ascii="Times New Roman" w:hAnsi="Times New Roman" w:cs="Times New Roman"/>
          <w:sz w:val="24"/>
          <w:szCs w:val="24"/>
        </w:rPr>
        <w:t>unction of regulatory condition</w:t>
      </w:r>
      <w:r w:rsidR="00461A9C">
        <w:rPr>
          <w:rFonts w:ascii="Times New Roman" w:hAnsi="Times New Roman" w:cs="Times New Roman"/>
          <w:sz w:val="24"/>
          <w:szCs w:val="24"/>
        </w:rPr>
        <w:t>,</w:t>
      </w:r>
      <w:r w:rsidR="009936BA">
        <w:rPr>
          <w:rFonts w:ascii="Times New Roman" w:hAnsi="Times New Roman" w:cs="Times New Roman"/>
          <w:sz w:val="24"/>
          <w:szCs w:val="24"/>
        </w:rPr>
        <w:t xml:space="preserve"> </w:t>
      </w:r>
      <w:r w:rsidR="00461A9C">
        <w:rPr>
          <w:rFonts w:ascii="Times New Roman" w:hAnsi="Times New Roman" w:cs="Times New Roman"/>
          <w:sz w:val="24"/>
          <w:szCs w:val="24"/>
        </w:rPr>
        <w:t xml:space="preserve">while </w:t>
      </w:r>
      <w:proofErr w:type="spellStart"/>
      <w:r w:rsidR="00ED6857">
        <w:rPr>
          <w:rFonts w:ascii="Times New Roman" w:hAnsi="Times New Roman" w:cs="Times New Roman"/>
          <w:sz w:val="24"/>
          <w:szCs w:val="24"/>
        </w:rPr>
        <w:t>dlPFC</w:t>
      </w:r>
      <w:proofErr w:type="spellEnd"/>
      <w:r w:rsidR="00ED6857">
        <w:rPr>
          <w:rFonts w:ascii="Times New Roman" w:hAnsi="Times New Roman" w:cs="Times New Roman"/>
          <w:sz w:val="24"/>
          <w:szCs w:val="24"/>
        </w:rPr>
        <w:t xml:space="preserve"> signals dec</w:t>
      </w:r>
      <w:r w:rsidR="00594670">
        <w:rPr>
          <w:rFonts w:ascii="Times New Roman" w:hAnsi="Times New Roman" w:cs="Times New Roman"/>
          <w:sz w:val="24"/>
          <w:szCs w:val="24"/>
        </w:rPr>
        <w:t>oded healthiness more strongly and tastiness less strongly</w:t>
      </w:r>
      <w:r w:rsidR="00461A9C">
        <w:rPr>
          <w:rFonts w:ascii="Times New Roman" w:hAnsi="Times New Roman" w:cs="Times New Roman"/>
          <w:sz w:val="24"/>
          <w:szCs w:val="24"/>
        </w:rPr>
        <w:t>. W</w:t>
      </w:r>
      <w:r w:rsidR="00ED6857">
        <w:rPr>
          <w:rFonts w:ascii="Times New Roman" w:hAnsi="Times New Roman" w:cs="Times New Roman"/>
          <w:sz w:val="24"/>
          <w:szCs w:val="24"/>
        </w:rPr>
        <w:t>hen participants focused on considerations of tastiness, the opposite was observed</w:t>
      </w:r>
      <w:r w:rsidR="00D761DC">
        <w:rPr>
          <w:rFonts w:ascii="Times New Roman" w:hAnsi="Times New Roman" w:cs="Times New Roman"/>
          <w:sz w:val="24"/>
          <w:szCs w:val="24"/>
        </w:rPr>
        <w:t xml:space="preserve"> </w:t>
      </w:r>
      <w:r w:rsidR="00D761DC">
        <w:rPr>
          <w:rFonts w:ascii="Times New Roman" w:hAnsi="Times New Roman" w:cs="Times New Roman"/>
          <w:sz w:val="24"/>
          <w:szCs w:val="24"/>
        </w:rPr>
        <w:fldChar w:fldCharType="begin"/>
      </w:r>
      <w:r w:rsidR="00D761DC">
        <w:rPr>
          <w:rFonts w:ascii="Times New Roman" w:hAnsi="Times New Roman" w:cs="Times New Roman"/>
          <w:sz w:val="24"/>
          <w:szCs w:val="24"/>
        </w:rPr>
        <w:instrText xml:space="preserve"> ADDIN EN.CITE &lt;EndNote&gt;&lt;Cite&gt;&lt;Author&gt;Tusche&lt;/Author&gt;&lt;Year&gt;2018&lt;/Year&gt;&lt;RecNum&gt;253&lt;/RecNum&gt;&lt;DisplayText&gt;(Tusche &amp;amp; Hutcherson, 2018)&lt;/DisplayText&gt;&lt;record&gt;&lt;rec-number&gt;253&lt;/rec-number&gt;&lt;foreign-keys&gt;&lt;key app="EN" db-id="rp29t0rzi0rpzqewd0aprzf6zedaafdpw9ft" timestamp="1486347545"&gt;253&lt;/key&gt;&lt;/foreign-keys&gt;&lt;ref-type name="Journal Article"&gt;17&lt;/ref-type&gt;&lt;contributors&gt;&lt;authors&gt;&lt;author&gt;Tusche, A.&lt;/author&gt;&lt;author&gt;Hutcherson, C. A.&lt;/author&gt;&lt;/authors&gt;&lt;/contributors&gt;&lt;titles&gt;&lt;title&gt;Cognitive regulation alters social and dietary choice by changing both domain-general and domain-specific attribute representations&lt;/title&gt;&lt;secondary-title&gt;eLife&lt;/secondary-title&gt;&lt;/titles&gt;&lt;periodical&gt;&lt;full-title&gt;eLife&lt;/full-title&gt;&lt;/periodical&gt;&lt;pages&gt;e31185&lt;/pages&gt;&lt;volume&gt;7&lt;/volume&gt;&lt;dates&gt;&lt;year&gt;2018&lt;/year&gt;&lt;/dates&gt;&lt;urls&gt;&lt;/urls&gt;&lt;/record&gt;&lt;/Cite&gt;&lt;/EndNote&gt;</w:instrText>
      </w:r>
      <w:r w:rsidR="00D761DC">
        <w:rPr>
          <w:rFonts w:ascii="Times New Roman" w:hAnsi="Times New Roman" w:cs="Times New Roman"/>
          <w:sz w:val="24"/>
          <w:szCs w:val="24"/>
        </w:rPr>
        <w:fldChar w:fldCharType="separate"/>
      </w:r>
      <w:r w:rsidR="00D761DC">
        <w:rPr>
          <w:rFonts w:ascii="Times New Roman" w:hAnsi="Times New Roman" w:cs="Times New Roman"/>
          <w:noProof/>
          <w:sz w:val="24"/>
          <w:szCs w:val="24"/>
        </w:rPr>
        <w:t>(Tusche &amp; Hutcherson, 2018)</w:t>
      </w:r>
      <w:r w:rsidR="00D761DC">
        <w:rPr>
          <w:rFonts w:ascii="Times New Roman" w:hAnsi="Times New Roman" w:cs="Times New Roman"/>
          <w:sz w:val="24"/>
          <w:szCs w:val="24"/>
        </w:rPr>
        <w:fldChar w:fldCharType="end"/>
      </w:r>
      <w:r w:rsidR="00ED6857">
        <w:rPr>
          <w:rFonts w:ascii="Times New Roman" w:hAnsi="Times New Roman" w:cs="Times New Roman"/>
          <w:sz w:val="24"/>
          <w:szCs w:val="24"/>
        </w:rPr>
        <w:t>.</w:t>
      </w:r>
    </w:p>
    <w:p w14:paraId="16565296" w14:textId="77777777" w:rsidR="00585538" w:rsidRDefault="00585538" w:rsidP="00FE5CD9">
      <w:pPr>
        <w:pStyle w:val="Normal1"/>
        <w:spacing w:line="480" w:lineRule="auto"/>
        <w:rPr>
          <w:rFonts w:ascii="Times New Roman" w:hAnsi="Times New Roman" w:cs="Times New Roman"/>
          <w:sz w:val="24"/>
          <w:szCs w:val="24"/>
        </w:rPr>
      </w:pPr>
    </w:p>
    <w:p w14:paraId="09201A54" w14:textId="5641A4EC" w:rsidR="00347762" w:rsidRDefault="00585538" w:rsidP="00FE5CD9">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It is </w:t>
      </w:r>
      <w:r w:rsidR="000C7907">
        <w:rPr>
          <w:rFonts w:ascii="Times New Roman" w:hAnsi="Times New Roman" w:cs="Times New Roman"/>
          <w:sz w:val="24"/>
          <w:szCs w:val="24"/>
        </w:rPr>
        <w:t xml:space="preserve">currently </w:t>
      </w:r>
      <w:r>
        <w:rPr>
          <w:rFonts w:ascii="Times New Roman" w:hAnsi="Times New Roman" w:cs="Times New Roman"/>
          <w:sz w:val="24"/>
          <w:szCs w:val="24"/>
        </w:rPr>
        <w:t xml:space="preserve">unclear what might account for these discrepant </w:t>
      </w:r>
      <w:r w:rsidR="000C7907">
        <w:rPr>
          <w:rFonts w:ascii="Times New Roman" w:hAnsi="Times New Roman" w:cs="Times New Roman"/>
          <w:sz w:val="24"/>
          <w:szCs w:val="24"/>
        </w:rPr>
        <w:t>findings</w:t>
      </w:r>
      <w:r>
        <w:rPr>
          <w:rFonts w:ascii="Times New Roman" w:hAnsi="Times New Roman" w:cs="Times New Roman"/>
          <w:sz w:val="24"/>
          <w:szCs w:val="24"/>
        </w:rPr>
        <w:t xml:space="preserve">. </w:t>
      </w:r>
      <w:r w:rsidR="00997809">
        <w:rPr>
          <w:rFonts w:ascii="Times New Roman" w:hAnsi="Times New Roman" w:cs="Times New Roman"/>
          <w:sz w:val="24"/>
          <w:szCs w:val="24"/>
        </w:rPr>
        <w:t xml:space="preserve">One possibility is that they reflect individual heterogeneity in the strategies or mechanisms used to accomplish regulatory goals. For example, </w:t>
      </w:r>
      <w:r w:rsidR="00F938D5">
        <w:rPr>
          <w:rFonts w:ascii="Times New Roman" w:hAnsi="Times New Roman" w:cs="Times New Roman"/>
          <w:sz w:val="24"/>
          <w:szCs w:val="24"/>
        </w:rPr>
        <w:t>some</w:t>
      </w:r>
      <w:r w:rsidR="00997809">
        <w:rPr>
          <w:rFonts w:ascii="Times New Roman" w:hAnsi="Times New Roman" w:cs="Times New Roman"/>
          <w:sz w:val="24"/>
          <w:szCs w:val="24"/>
        </w:rPr>
        <w:t xml:space="preserve"> individual</w:t>
      </w:r>
      <w:r w:rsidR="00F938D5">
        <w:rPr>
          <w:rFonts w:ascii="Times New Roman" w:hAnsi="Times New Roman" w:cs="Times New Roman"/>
          <w:sz w:val="24"/>
          <w:szCs w:val="24"/>
        </w:rPr>
        <w:t>s</w:t>
      </w:r>
      <w:r w:rsidR="00997809">
        <w:rPr>
          <w:rFonts w:ascii="Times New Roman" w:hAnsi="Times New Roman" w:cs="Times New Roman"/>
          <w:sz w:val="24"/>
          <w:szCs w:val="24"/>
        </w:rPr>
        <w:t xml:space="preserve"> might first attempt to alter </w:t>
      </w:r>
      <w:r w:rsidR="00F938D5">
        <w:rPr>
          <w:rFonts w:ascii="Times New Roman" w:hAnsi="Times New Roman" w:cs="Times New Roman"/>
          <w:sz w:val="24"/>
          <w:szCs w:val="24"/>
        </w:rPr>
        <w:t>their</w:t>
      </w:r>
      <w:r w:rsidR="00997809">
        <w:rPr>
          <w:rFonts w:ascii="Times New Roman" w:hAnsi="Times New Roman" w:cs="Times New Roman"/>
          <w:sz w:val="24"/>
          <w:szCs w:val="24"/>
        </w:rPr>
        <w:t xml:space="preserve"> preferences through processes that target </w:t>
      </w:r>
      <w:r w:rsidR="00AB7595">
        <w:rPr>
          <w:rFonts w:ascii="Times New Roman" w:hAnsi="Times New Roman" w:cs="Times New Roman"/>
          <w:sz w:val="24"/>
          <w:szCs w:val="24"/>
        </w:rPr>
        <w:t xml:space="preserve">value signals in </w:t>
      </w:r>
      <w:r w:rsidR="00997809">
        <w:rPr>
          <w:rFonts w:ascii="Times New Roman" w:hAnsi="Times New Roman" w:cs="Times New Roman"/>
          <w:sz w:val="24"/>
          <w:szCs w:val="24"/>
        </w:rPr>
        <w:t xml:space="preserve">the </w:t>
      </w:r>
      <w:proofErr w:type="spellStart"/>
      <w:r w:rsidR="00997809">
        <w:rPr>
          <w:rFonts w:ascii="Times New Roman" w:hAnsi="Times New Roman" w:cs="Times New Roman"/>
          <w:sz w:val="24"/>
          <w:szCs w:val="24"/>
        </w:rPr>
        <w:t>vmPFC</w:t>
      </w:r>
      <w:proofErr w:type="spellEnd"/>
      <w:r w:rsidR="00997809">
        <w:rPr>
          <w:rFonts w:ascii="Times New Roman" w:hAnsi="Times New Roman" w:cs="Times New Roman"/>
          <w:sz w:val="24"/>
          <w:szCs w:val="24"/>
        </w:rPr>
        <w:t xml:space="preserve">. </w:t>
      </w:r>
      <w:r w:rsidR="00F938D5">
        <w:rPr>
          <w:rFonts w:ascii="Times New Roman" w:hAnsi="Times New Roman" w:cs="Times New Roman"/>
          <w:sz w:val="24"/>
          <w:szCs w:val="24"/>
        </w:rPr>
        <w:t>If they succeed</w:t>
      </w:r>
      <w:r w:rsidR="00EB38B9">
        <w:rPr>
          <w:rFonts w:ascii="Times New Roman" w:hAnsi="Times New Roman" w:cs="Times New Roman"/>
          <w:sz w:val="24"/>
          <w:szCs w:val="24"/>
        </w:rPr>
        <w:t xml:space="preserve">, no further effort is </w:t>
      </w:r>
      <w:r w:rsidR="00EB38B9">
        <w:rPr>
          <w:rFonts w:ascii="Times New Roman" w:hAnsi="Times New Roman" w:cs="Times New Roman"/>
          <w:sz w:val="24"/>
          <w:szCs w:val="24"/>
        </w:rPr>
        <w:lastRenderedPageBreak/>
        <w:t>required. However, in cases where initial attempt</w:t>
      </w:r>
      <w:r w:rsidR="00F938D5">
        <w:rPr>
          <w:rFonts w:ascii="Times New Roman" w:hAnsi="Times New Roman" w:cs="Times New Roman"/>
          <w:sz w:val="24"/>
          <w:szCs w:val="24"/>
        </w:rPr>
        <w:t>s to regulate fail</w:t>
      </w:r>
      <w:r w:rsidR="00EB38B9">
        <w:rPr>
          <w:rFonts w:ascii="Times New Roman" w:hAnsi="Times New Roman" w:cs="Times New Roman"/>
          <w:sz w:val="24"/>
          <w:szCs w:val="24"/>
        </w:rPr>
        <w:t xml:space="preserve"> to </w:t>
      </w:r>
      <w:r w:rsidR="00580B41">
        <w:rPr>
          <w:rFonts w:ascii="Times New Roman" w:hAnsi="Times New Roman" w:cs="Times New Roman"/>
          <w:sz w:val="24"/>
          <w:szCs w:val="24"/>
        </w:rPr>
        <w:t>change</w:t>
      </w:r>
      <w:r w:rsidR="00EB38B9">
        <w:rPr>
          <w:rFonts w:ascii="Times New Roman" w:hAnsi="Times New Roman" w:cs="Times New Roman"/>
          <w:sz w:val="24"/>
          <w:szCs w:val="24"/>
        </w:rPr>
        <w:t xml:space="preserve"> </w:t>
      </w:r>
      <w:proofErr w:type="spellStart"/>
      <w:r w:rsidR="00EB38B9">
        <w:rPr>
          <w:rFonts w:ascii="Times New Roman" w:hAnsi="Times New Roman" w:cs="Times New Roman"/>
          <w:sz w:val="24"/>
          <w:szCs w:val="24"/>
        </w:rPr>
        <w:t>vmPFC</w:t>
      </w:r>
      <w:proofErr w:type="spellEnd"/>
      <w:r w:rsidR="00EB38B9">
        <w:rPr>
          <w:rFonts w:ascii="Times New Roman" w:hAnsi="Times New Roman" w:cs="Times New Roman"/>
          <w:sz w:val="24"/>
          <w:szCs w:val="24"/>
        </w:rPr>
        <w:t xml:space="preserve"> responding</w:t>
      </w:r>
      <w:r w:rsidR="00997809">
        <w:rPr>
          <w:rFonts w:ascii="Times New Roman" w:hAnsi="Times New Roman" w:cs="Times New Roman"/>
          <w:sz w:val="24"/>
          <w:szCs w:val="24"/>
        </w:rPr>
        <w:t xml:space="preserve">, </w:t>
      </w:r>
      <w:r w:rsidR="00F938D5">
        <w:rPr>
          <w:rFonts w:ascii="Times New Roman" w:hAnsi="Times New Roman" w:cs="Times New Roman"/>
          <w:sz w:val="24"/>
          <w:szCs w:val="24"/>
        </w:rPr>
        <w:t>individuals</w:t>
      </w:r>
      <w:r w:rsidR="00997809">
        <w:rPr>
          <w:rFonts w:ascii="Times New Roman" w:hAnsi="Times New Roman" w:cs="Times New Roman"/>
          <w:sz w:val="24"/>
          <w:szCs w:val="24"/>
        </w:rPr>
        <w:t xml:space="preserve"> might resort to more effortful </w:t>
      </w:r>
      <w:r w:rsidR="00AB7595">
        <w:rPr>
          <w:rFonts w:ascii="Times New Roman" w:hAnsi="Times New Roman" w:cs="Times New Roman"/>
          <w:sz w:val="24"/>
          <w:szCs w:val="24"/>
        </w:rPr>
        <w:t xml:space="preserve">processes involving modulation of signals within the </w:t>
      </w:r>
      <w:proofErr w:type="spellStart"/>
      <w:r w:rsidR="00AB7595">
        <w:rPr>
          <w:rFonts w:ascii="Times New Roman" w:hAnsi="Times New Roman" w:cs="Times New Roman"/>
          <w:sz w:val="24"/>
          <w:szCs w:val="24"/>
        </w:rPr>
        <w:t>dlPFC</w:t>
      </w:r>
      <w:proofErr w:type="spellEnd"/>
      <w:r w:rsidR="00AB7595">
        <w:rPr>
          <w:rFonts w:ascii="Times New Roman" w:hAnsi="Times New Roman" w:cs="Times New Roman"/>
          <w:sz w:val="24"/>
          <w:szCs w:val="24"/>
        </w:rPr>
        <w:t xml:space="preserve">. </w:t>
      </w:r>
      <w:r w:rsidR="00EB38B9">
        <w:rPr>
          <w:rFonts w:ascii="Times New Roman" w:hAnsi="Times New Roman" w:cs="Times New Roman"/>
          <w:sz w:val="24"/>
          <w:szCs w:val="24"/>
        </w:rPr>
        <w:t xml:space="preserve">To the extent that </w:t>
      </w:r>
      <w:r w:rsidR="00580B41">
        <w:rPr>
          <w:rFonts w:ascii="Times New Roman" w:hAnsi="Times New Roman" w:cs="Times New Roman"/>
          <w:sz w:val="24"/>
          <w:szCs w:val="24"/>
        </w:rPr>
        <w:t>such efforts</w:t>
      </w:r>
      <w:r w:rsidR="00EB38B9">
        <w:rPr>
          <w:rFonts w:ascii="Times New Roman" w:hAnsi="Times New Roman" w:cs="Times New Roman"/>
          <w:sz w:val="24"/>
          <w:szCs w:val="24"/>
        </w:rPr>
        <w:t xml:space="preserve"> are successful, it might be the </w:t>
      </w:r>
      <w:proofErr w:type="spellStart"/>
      <w:r w:rsidR="00EB38B9">
        <w:rPr>
          <w:rFonts w:ascii="Times New Roman" w:hAnsi="Times New Roman" w:cs="Times New Roman"/>
          <w:sz w:val="24"/>
          <w:szCs w:val="24"/>
        </w:rPr>
        <w:t>dlPFC</w:t>
      </w:r>
      <w:proofErr w:type="spellEnd"/>
      <w:r w:rsidR="00EB38B9">
        <w:rPr>
          <w:rFonts w:ascii="Times New Roman" w:hAnsi="Times New Roman" w:cs="Times New Roman"/>
          <w:sz w:val="24"/>
          <w:szCs w:val="24"/>
        </w:rPr>
        <w:t xml:space="preserve">, rather than </w:t>
      </w:r>
      <w:proofErr w:type="spellStart"/>
      <w:r w:rsidR="00EB38B9">
        <w:rPr>
          <w:rFonts w:ascii="Times New Roman" w:hAnsi="Times New Roman" w:cs="Times New Roman"/>
          <w:sz w:val="24"/>
          <w:szCs w:val="24"/>
        </w:rPr>
        <w:t>vmPFC</w:t>
      </w:r>
      <w:proofErr w:type="spellEnd"/>
      <w:r w:rsidR="00EB38B9">
        <w:rPr>
          <w:rFonts w:ascii="Times New Roman" w:hAnsi="Times New Roman" w:cs="Times New Roman"/>
          <w:sz w:val="24"/>
          <w:szCs w:val="24"/>
        </w:rPr>
        <w:t>, that ultimately guides the behavioral response.</w:t>
      </w:r>
      <w:r w:rsidR="00580B41">
        <w:rPr>
          <w:rFonts w:ascii="Times New Roman" w:hAnsi="Times New Roman" w:cs="Times New Roman"/>
          <w:sz w:val="24"/>
          <w:szCs w:val="24"/>
        </w:rPr>
        <w:t xml:space="preserve"> In this view, regulation might target both the </w:t>
      </w:r>
      <w:proofErr w:type="spellStart"/>
      <w:r w:rsidR="00580B41">
        <w:rPr>
          <w:rFonts w:ascii="Times New Roman" w:hAnsi="Times New Roman" w:cs="Times New Roman"/>
          <w:sz w:val="24"/>
          <w:szCs w:val="24"/>
        </w:rPr>
        <w:t>vmPFC</w:t>
      </w:r>
      <w:proofErr w:type="spellEnd"/>
      <w:r w:rsidR="00580B41">
        <w:rPr>
          <w:rFonts w:ascii="Times New Roman" w:hAnsi="Times New Roman" w:cs="Times New Roman"/>
          <w:sz w:val="24"/>
          <w:szCs w:val="24"/>
        </w:rPr>
        <w:t xml:space="preserve"> and the </w:t>
      </w:r>
      <w:proofErr w:type="spellStart"/>
      <w:r w:rsidR="00580B41">
        <w:rPr>
          <w:rFonts w:ascii="Times New Roman" w:hAnsi="Times New Roman" w:cs="Times New Roman"/>
          <w:sz w:val="24"/>
          <w:szCs w:val="24"/>
        </w:rPr>
        <w:t>dlPFC</w:t>
      </w:r>
      <w:proofErr w:type="spellEnd"/>
      <w:r w:rsidR="00580B41">
        <w:rPr>
          <w:rFonts w:ascii="Times New Roman" w:hAnsi="Times New Roman" w:cs="Times New Roman"/>
          <w:sz w:val="24"/>
          <w:szCs w:val="24"/>
        </w:rPr>
        <w:t>, and both areas might be related to regulatory success</w:t>
      </w:r>
      <w:r w:rsidR="00E3697D">
        <w:rPr>
          <w:rFonts w:ascii="Times New Roman" w:hAnsi="Times New Roman" w:cs="Times New Roman"/>
          <w:sz w:val="24"/>
          <w:szCs w:val="24"/>
        </w:rPr>
        <w:t>,</w:t>
      </w:r>
      <w:r w:rsidR="00580B41">
        <w:rPr>
          <w:rFonts w:ascii="Times New Roman" w:hAnsi="Times New Roman" w:cs="Times New Roman"/>
          <w:sz w:val="24"/>
          <w:szCs w:val="24"/>
        </w:rPr>
        <w:t xml:space="preserve"> depending on the circumstances. Such a view is consistent with evidence that gray matter in </w:t>
      </w:r>
      <w:r w:rsidR="00580B41">
        <w:rPr>
          <w:rFonts w:ascii="Times New Roman" w:hAnsi="Times New Roman" w:cs="Times New Roman"/>
          <w:i/>
          <w:sz w:val="24"/>
          <w:szCs w:val="24"/>
        </w:rPr>
        <w:t xml:space="preserve">both </w:t>
      </w:r>
      <w:r w:rsidR="00580B41">
        <w:rPr>
          <w:rFonts w:ascii="Times New Roman" w:hAnsi="Times New Roman" w:cs="Times New Roman"/>
          <w:sz w:val="24"/>
          <w:szCs w:val="24"/>
        </w:rPr>
        <w:t xml:space="preserve">the </w:t>
      </w:r>
      <w:proofErr w:type="spellStart"/>
      <w:r w:rsidR="00580B41">
        <w:rPr>
          <w:rFonts w:ascii="Times New Roman" w:hAnsi="Times New Roman" w:cs="Times New Roman"/>
          <w:sz w:val="24"/>
          <w:szCs w:val="24"/>
        </w:rPr>
        <w:t>vmPFC</w:t>
      </w:r>
      <w:proofErr w:type="spellEnd"/>
      <w:r w:rsidR="00580B41">
        <w:rPr>
          <w:rFonts w:ascii="Times New Roman" w:hAnsi="Times New Roman" w:cs="Times New Roman"/>
          <w:sz w:val="24"/>
          <w:szCs w:val="24"/>
        </w:rPr>
        <w:t xml:space="preserve"> and the </w:t>
      </w:r>
      <w:proofErr w:type="spellStart"/>
      <w:r w:rsidR="00580B41">
        <w:rPr>
          <w:rFonts w:ascii="Times New Roman" w:hAnsi="Times New Roman" w:cs="Times New Roman"/>
          <w:sz w:val="24"/>
          <w:szCs w:val="24"/>
        </w:rPr>
        <w:t>dlPFC</w:t>
      </w:r>
      <w:proofErr w:type="spellEnd"/>
      <w:r w:rsidR="00580B41">
        <w:rPr>
          <w:rFonts w:ascii="Times New Roman" w:hAnsi="Times New Roman" w:cs="Times New Roman"/>
          <w:sz w:val="24"/>
          <w:szCs w:val="24"/>
        </w:rPr>
        <w:t xml:space="preserve"> positively predicts </w:t>
      </w:r>
      <w:r w:rsidR="00E3697D">
        <w:rPr>
          <w:rFonts w:ascii="Times New Roman" w:hAnsi="Times New Roman" w:cs="Times New Roman"/>
          <w:sz w:val="24"/>
          <w:szCs w:val="24"/>
        </w:rPr>
        <w:t xml:space="preserve">individual differences in </w:t>
      </w:r>
      <w:r w:rsidR="00580B41">
        <w:rPr>
          <w:rFonts w:ascii="Times New Roman" w:hAnsi="Times New Roman" w:cs="Times New Roman"/>
          <w:sz w:val="24"/>
          <w:szCs w:val="24"/>
        </w:rPr>
        <w:t>regulatory success</w:t>
      </w:r>
      <w:r w:rsidR="00E3697D">
        <w:rPr>
          <w:rFonts w:ascii="Times New Roman" w:hAnsi="Times New Roman" w:cs="Times New Roman"/>
          <w:sz w:val="24"/>
          <w:szCs w:val="24"/>
        </w:rPr>
        <w:t>, across multiple forms of self-control tasks</w:t>
      </w:r>
      <w:r w:rsidR="00580B41">
        <w:rPr>
          <w:rFonts w:ascii="Times New Roman" w:hAnsi="Times New Roman" w:cs="Times New Roman"/>
          <w:sz w:val="24"/>
          <w:szCs w:val="24"/>
        </w:rPr>
        <w:t xml:space="preserve"> (Schmidt et al., 2018)</w:t>
      </w:r>
      <w:r w:rsidR="006A5FC6">
        <w:rPr>
          <w:rFonts w:ascii="Times New Roman" w:hAnsi="Times New Roman" w:cs="Times New Roman"/>
          <w:sz w:val="24"/>
          <w:szCs w:val="24"/>
        </w:rPr>
        <w:t xml:space="preserve">. </w:t>
      </w:r>
      <w:r w:rsidR="009522E3">
        <w:rPr>
          <w:rFonts w:ascii="Times New Roman" w:hAnsi="Times New Roman" w:cs="Times New Roman"/>
          <w:sz w:val="24"/>
          <w:szCs w:val="24"/>
        </w:rPr>
        <w:t xml:space="preserve">This view is also consistent with recent research that </w:t>
      </w:r>
      <w:r w:rsidR="006A5FC6">
        <w:rPr>
          <w:rFonts w:ascii="Times New Roman" w:hAnsi="Times New Roman" w:cs="Times New Roman"/>
          <w:sz w:val="24"/>
          <w:szCs w:val="24"/>
        </w:rPr>
        <w:t xml:space="preserve">suggests that </w:t>
      </w:r>
      <w:r w:rsidR="004A05AA">
        <w:rPr>
          <w:rFonts w:ascii="Times New Roman" w:hAnsi="Times New Roman" w:cs="Times New Roman"/>
          <w:sz w:val="24"/>
          <w:szCs w:val="24"/>
        </w:rPr>
        <w:t xml:space="preserve">both the </w:t>
      </w:r>
      <w:proofErr w:type="spellStart"/>
      <w:r w:rsidR="004A05AA">
        <w:rPr>
          <w:rFonts w:ascii="Times New Roman" w:hAnsi="Times New Roman" w:cs="Times New Roman"/>
          <w:sz w:val="24"/>
          <w:szCs w:val="24"/>
        </w:rPr>
        <w:t>dlPFC</w:t>
      </w:r>
      <w:proofErr w:type="spellEnd"/>
      <w:r w:rsidR="004A05AA">
        <w:rPr>
          <w:rFonts w:ascii="Times New Roman" w:hAnsi="Times New Roman" w:cs="Times New Roman"/>
          <w:sz w:val="24"/>
          <w:szCs w:val="24"/>
        </w:rPr>
        <w:t xml:space="preserve"> and </w:t>
      </w:r>
      <w:proofErr w:type="spellStart"/>
      <w:r w:rsidR="004A05AA">
        <w:rPr>
          <w:rFonts w:ascii="Times New Roman" w:hAnsi="Times New Roman" w:cs="Times New Roman"/>
          <w:sz w:val="24"/>
          <w:szCs w:val="24"/>
        </w:rPr>
        <w:t>vmPFC</w:t>
      </w:r>
      <w:proofErr w:type="spellEnd"/>
      <w:r w:rsidR="004A05AA">
        <w:rPr>
          <w:rFonts w:ascii="Times New Roman" w:hAnsi="Times New Roman" w:cs="Times New Roman"/>
          <w:sz w:val="24"/>
          <w:szCs w:val="24"/>
        </w:rPr>
        <w:t xml:space="preserve"> are independently predictive of choice in a sample of dieters focused on l</w:t>
      </w:r>
      <w:r w:rsidR="00D761DC">
        <w:rPr>
          <w:rFonts w:ascii="Times New Roman" w:hAnsi="Times New Roman" w:cs="Times New Roman"/>
          <w:sz w:val="24"/>
          <w:szCs w:val="24"/>
        </w:rPr>
        <w:t xml:space="preserve">osing weight </w:t>
      </w:r>
      <w:r w:rsidR="00D761DC">
        <w:rPr>
          <w:rFonts w:ascii="Times New Roman" w:hAnsi="Times New Roman" w:cs="Times New Roman"/>
          <w:sz w:val="24"/>
          <w:szCs w:val="24"/>
        </w:rPr>
        <w:fldChar w:fldCharType="begin"/>
      </w:r>
      <w:r w:rsidR="00D761DC">
        <w:rPr>
          <w:rFonts w:ascii="Times New Roman" w:hAnsi="Times New Roman" w:cs="Times New Roman"/>
          <w:sz w:val="24"/>
          <w:szCs w:val="24"/>
        </w:rPr>
        <w:instrText xml:space="preserve"> ADDIN EN.CITE &lt;EndNote&gt;&lt;Cite&gt;&lt;Author&gt;Cosme&lt;/Author&gt;&lt;Year&gt;2019&lt;/Year&gt;&lt;RecNum&gt;305&lt;/RecNum&gt;&lt;DisplayText&gt;(Cosme, Ludwig, &amp;amp; Berkman, 2019)&lt;/DisplayText&gt;&lt;record&gt;&lt;rec-number&gt;305&lt;/rec-number&gt;&lt;foreign-keys&gt;&lt;key app="EN" db-id="rp29t0rzi0rpzqewd0aprzf6zedaafdpw9ft" timestamp="1580515636"&gt;305&lt;/key&gt;&lt;/foreign-keys&gt;&lt;ref-type name="Journal Article"&gt;17&lt;/ref-type&gt;&lt;contributors&gt;&lt;authors&gt;&lt;author&gt;Cosme, Danielle&lt;/author&gt;&lt;author&gt;Ludwig, Rita M.&lt;/author&gt;&lt;author&gt;Berkman, Elliot T.&lt;/author&gt;&lt;/authors&gt;&lt;/contributors&gt;&lt;titles&gt;&lt;title&gt;Comparing two neurocognitive models of self-control during dietary decisions&lt;/title&gt;&lt;secondary-title&gt;Social cognitive and affective neuroscience&lt;/secondary-title&gt;&lt;/titles&gt;&lt;periodical&gt;&lt;full-title&gt;Social cognitive and affective neuroscience&lt;/full-title&gt;&lt;abbr-1&gt;Soc Cogn Affect Neurosci&lt;/abbr-1&gt;&lt;/periodical&gt;&lt;pages&gt;957-966 %@ 1749-5016&lt;/pages&gt;&lt;volume&gt;14&lt;/volume&gt;&lt;number&gt;9&lt;/number&gt;&lt;dates&gt;&lt;year&gt;2019&lt;/year&gt;&lt;/dates&gt;&lt;urls&gt;&lt;/urls&gt;&lt;/record&gt;&lt;/Cite&gt;&lt;/EndNote&gt;</w:instrText>
      </w:r>
      <w:r w:rsidR="00D761DC">
        <w:rPr>
          <w:rFonts w:ascii="Times New Roman" w:hAnsi="Times New Roman" w:cs="Times New Roman"/>
          <w:sz w:val="24"/>
          <w:szCs w:val="24"/>
        </w:rPr>
        <w:fldChar w:fldCharType="separate"/>
      </w:r>
      <w:r w:rsidR="00D761DC">
        <w:rPr>
          <w:rFonts w:ascii="Times New Roman" w:hAnsi="Times New Roman" w:cs="Times New Roman"/>
          <w:noProof/>
          <w:sz w:val="24"/>
          <w:szCs w:val="24"/>
        </w:rPr>
        <w:t>(Cosme, Ludwig, &amp; Berkman, 2019)</w:t>
      </w:r>
      <w:r w:rsidR="00D761DC">
        <w:rPr>
          <w:rFonts w:ascii="Times New Roman" w:hAnsi="Times New Roman" w:cs="Times New Roman"/>
          <w:sz w:val="24"/>
          <w:szCs w:val="24"/>
        </w:rPr>
        <w:fldChar w:fldCharType="end"/>
      </w:r>
      <w:r w:rsidR="00580B41">
        <w:rPr>
          <w:rFonts w:ascii="Times New Roman" w:hAnsi="Times New Roman" w:cs="Times New Roman"/>
          <w:sz w:val="24"/>
          <w:szCs w:val="24"/>
        </w:rPr>
        <w:t>.</w:t>
      </w:r>
    </w:p>
    <w:p w14:paraId="034FF09B" w14:textId="77777777" w:rsidR="006C6D25" w:rsidRDefault="006C6D25" w:rsidP="00FE5CD9">
      <w:pPr>
        <w:pStyle w:val="Normal1"/>
        <w:spacing w:line="480" w:lineRule="auto"/>
        <w:rPr>
          <w:rFonts w:ascii="Times New Roman" w:hAnsi="Times New Roman" w:cs="Times New Roman"/>
          <w:sz w:val="24"/>
          <w:szCs w:val="24"/>
        </w:rPr>
      </w:pPr>
    </w:p>
    <w:p w14:paraId="3B08762A" w14:textId="13CBCD3F" w:rsidR="00386689" w:rsidRDefault="00F938D5" w:rsidP="00FE5CD9">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How might such processes relate to the </w:t>
      </w:r>
      <w:del w:id="16" w:author="Daniel Wilson" w:date="2020-08-14T09:58:00Z">
        <w:r w:rsidDel="005413A2">
          <w:rPr>
            <w:rFonts w:ascii="Times New Roman" w:hAnsi="Times New Roman" w:cs="Times New Roman"/>
            <w:sz w:val="24"/>
            <w:szCs w:val="24"/>
          </w:rPr>
          <w:delText xml:space="preserve">durability </w:delText>
        </w:r>
      </w:del>
      <w:ins w:id="17" w:author="Daniel Wilson" w:date="2020-08-14T09:58:00Z">
        <w:r w:rsidR="005413A2">
          <w:rPr>
            <w:rFonts w:ascii="Times New Roman" w:hAnsi="Times New Roman" w:cs="Times New Roman"/>
            <w:sz w:val="24"/>
            <w:szCs w:val="24"/>
          </w:rPr>
          <w:t xml:space="preserve">persistence </w:t>
        </w:r>
      </w:ins>
      <w:r>
        <w:rPr>
          <w:rFonts w:ascii="Times New Roman" w:hAnsi="Times New Roman" w:cs="Times New Roman"/>
          <w:sz w:val="24"/>
          <w:szCs w:val="24"/>
        </w:rPr>
        <w:t xml:space="preserve">or transience of self-regulatory efforts? We speculated that </w:t>
      </w:r>
      <w:r w:rsidR="00F90011">
        <w:rPr>
          <w:rFonts w:ascii="Times New Roman" w:hAnsi="Times New Roman" w:cs="Times New Roman"/>
          <w:sz w:val="24"/>
          <w:szCs w:val="24"/>
        </w:rPr>
        <w:t>computations</w:t>
      </w:r>
      <w:r>
        <w:rPr>
          <w:rFonts w:ascii="Times New Roman" w:hAnsi="Times New Roman" w:cs="Times New Roman"/>
          <w:sz w:val="24"/>
          <w:szCs w:val="24"/>
        </w:rPr>
        <w:t xml:space="preserve"> in the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might </w:t>
      </w:r>
      <w:r w:rsidR="00F90011">
        <w:rPr>
          <w:rFonts w:ascii="Times New Roman" w:hAnsi="Times New Roman" w:cs="Times New Roman"/>
          <w:sz w:val="24"/>
          <w:szCs w:val="24"/>
        </w:rPr>
        <w:t>represent a mechanism for temporarily shifting attention towards momentarily goal relevant outcomes</w:t>
      </w:r>
      <w:r>
        <w:rPr>
          <w:rFonts w:ascii="Times New Roman" w:hAnsi="Times New Roman" w:cs="Times New Roman"/>
          <w:sz w:val="24"/>
          <w:szCs w:val="24"/>
        </w:rPr>
        <w:t xml:space="preserve">. </w:t>
      </w:r>
      <w:r w:rsidR="00FF2C50">
        <w:rPr>
          <w:rFonts w:ascii="Times New Roman" w:hAnsi="Times New Roman" w:cs="Times New Roman"/>
          <w:sz w:val="24"/>
          <w:szCs w:val="24"/>
        </w:rPr>
        <w:t xml:space="preserve">Such a view is consistent with </w:t>
      </w:r>
      <w:r w:rsidR="00E90646">
        <w:rPr>
          <w:rFonts w:ascii="Times New Roman" w:hAnsi="Times New Roman" w:cs="Times New Roman"/>
          <w:sz w:val="24"/>
          <w:szCs w:val="24"/>
        </w:rPr>
        <w:t>research suggesting that the</w:t>
      </w:r>
      <w:r w:rsidR="00FF2C50">
        <w:rPr>
          <w:rFonts w:ascii="Times New Roman" w:hAnsi="Times New Roman" w:cs="Times New Roman"/>
          <w:sz w:val="24"/>
          <w:szCs w:val="24"/>
        </w:rPr>
        <w:t xml:space="preserve"> </w:t>
      </w:r>
      <w:proofErr w:type="spellStart"/>
      <w:r w:rsidR="00FF2C50">
        <w:rPr>
          <w:rFonts w:ascii="Times New Roman" w:hAnsi="Times New Roman" w:cs="Times New Roman"/>
          <w:sz w:val="24"/>
          <w:szCs w:val="24"/>
        </w:rPr>
        <w:t>dlPFC</w:t>
      </w:r>
      <w:proofErr w:type="spellEnd"/>
      <w:r w:rsidR="00FF2C50">
        <w:rPr>
          <w:rFonts w:ascii="Times New Roman" w:hAnsi="Times New Roman" w:cs="Times New Roman"/>
          <w:sz w:val="24"/>
          <w:szCs w:val="24"/>
        </w:rPr>
        <w:t xml:space="preserve"> </w:t>
      </w:r>
      <w:r w:rsidR="00A52D9E">
        <w:rPr>
          <w:rFonts w:ascii="Times New Roman" w:hAnsi="Times New Roman" w:cs="Times New Roman"/>
          <w:sz w:val="24"/>
          <w:szCs w:val="24"/>
        </w:rPr>
        <w:t xml:space="preserve">activates when contexts require a shift in attention towards new stimulus dimensions </w:t>
      </w:r>
      <w:r w:rsidR="00A52D9E">
        <w:rPr>
          <w:rFonts w:ascii="Times New Roman" w:hAnsi="Times New Roman" w:cs="Times New Roman"/>
          <w:sz w:val="24"/>
          <w:szCs w:val="24"/>
        </w:rPr>
        <w:fldChar w:fldCharType="begin"/>
      </w:r>
      <w:r w:rsidR="00A52D9E">
        <w:rPr>
          <w:rFonts w:ascii="Times New Roman" w:hAnsi="Times New Roman" w:cs="Times New Roman"/>
          <w:sz w:val="24"/>
          <w:szCs w:val="24"/>
        </w:rPr>
        <w:instrText xml:space="preserve"> ADDIN EN.CITE &lt;EndNote&gt;&lt;Cite&gt;&lt;Author&gt;Leong&lt;/Author&gt;&lt;Year&gt;2017&lt;/Year&gt;&lt;RecNum&gt;306&lt;/RecNum&gt;&lt;DisplayText&gt;(Leong et al., 2017; Rudorf &amp;amp; Hare, 2014)&lt;/DisplayText&gt;&lt;record&gt;&lt;rec-number&gt;306&lt;/rec-number&gt;&lt;foreign-keys&gt;&lt;key app="EN" db-id="rp29t0rzi0rpzqewd0aprzf6zedaafdpw9ft" timestamp="1580521335"&gt;306&lt;/key&gt;&lt;/foreign-keys&gt;&lt;ref-type name="Journal Article"&gt;17&lt;/ref-type&gt;&lt;contributors&gt;&lt;authors&gt;&lt;author&gt;Leong, Yuan Chang&lt;/author&gt;&lt;author&gt;Radulescu, Angela&lt;/author&gt;&lt;author&gt;Daniel, Reka&lt;/author&gt;&lt;author&gt;DeWoskin, Vivian&lt;/author&gt;&lt;author&gt;Niv, Yael&lt;/author&gt;&lt;/authors&gt;&lt;/contributors&gt;&lt;titles&gt;&lt;title&gt;Dynamic interaction between reinforcement learning and attention in multidimensional environments&lt;/title&gt;&lt;secondary-title&gt;Neuron&lt;/secondary-title&gt;&lt;/titles&gt;&lt;periodical&gt;&lt;full-title&gt;Neuron&lt;/full-title&gt;&lt;abbr-1&gt;Neuron&lt;/abbr-1&gt;&lt;/periodical&gt;&lt;pages&gt;451-463 %@ 0896-6273&lt;/pages&gt;&lt;volume&gt;93&lt;/volume&gt;&lt;number&gt;2&lt;/number&gt;&lt;dates&gt;&lt;year&gt;2017&lt;/year&gt;&lt;/dates&gt;&lt;urls&gt;&lt;/urls&gt;&lt;/record&gt;&lt;/Cite&gt;&lt;Cite&gt;&lt;Author&gt;Rudorf&lt;/Author&gt;&lt;Year&gt;2014&lt;/Year&gt;&lt;RecNum&gt;257&lt;/RecNum&gt;&lt;record&gt;&lt;rec-number&gt;257&lt;/rec-number&gt;&lt;foreign-keys&gt;&lt;key app="EN" db-id="rp29t0rzi0rpzqewd0aprzf6zedaafdpw9ft" timestamp="1486760695"&gt;257&lt;/key&gt;&lt;/foreign-keys&gt;&lt;ref-type name="Journal Article"&gt;17&lt;/ref-type&gt;&lt;contributors&gt;&lt;authors&gt;&lt;author&gt;Rudorf, Sarah&lt;/author&gt;&lt;author&gt;Hare, Todd A.&lt;/author&gt;&lt;/authors&gt;&lt;/contributors&gt;&lt;titles&gt;&lt;title&gt;Interactions between dorsolateral and ventromedial prefrontal cortex underlie context-dependent stimulus valuation in goal-directed choice&lt;/title&gt;&lt;secondary-title&gt;The Journal of Neuroscience&lt;/secondary-title&gt;&lt;/titles&gt;&lt;periodical&gt;&lt;full-title&gt;The Journal of neuroscience&lt;/full-title&gt;&lt;/periodical&gt;&lt;pages&gt;15988-15996&lt;/pages&gt;&lt;volume&gt;34&lt;/volume&gt;&lt;number&gt;48&lt;/number&gt;&lt;dates&gt;&lt;year&gt;2014&lt;/year&gt;&lt;/dates&gt;&lt;urls&gt;&lt;/urls&gt;&lt;/record&gt;&lt;/Cite&gt;&lt;/EndNote&gt;</w:instrText>
      </w:r>
      <w:r w:rsidR="00A52D9E">
        <w:rPr>
          <w:rFonts w:ascii="Times New Roman" w:hAnsi="Times New Roman" w:cs="Times New Roman"/>
          <w:sz w:val="24"/>
          <w:szCs w:val="24"/>
        </w:rPr>
        <w:fldChar w:fldCharType="separate"/>
      </w:r>
      <w:r w:rsidR="00A52D9E">
        <w:rPr>
          <w:rFonts w:ascii="Times New Roman" w:hAnsi="Times New Roman" w:cs="Times New Roman"/>
          <w:noProof/>
          <w:sz w:val="24"/>
          <w:szCs w:val="24"/>
        </w:rPr>
        <w:t>(Leong et al., 2017; Rudorf &amp; Hare, 2014)</w:t>
      </w:r>
      <w:r w:rsidR="00A52D9E">
        <w:rPr>
          <w:rFonts w:ascii="Times New Roman" w:hAnsi="Times New Roman" w:cs="Times New Roman"/>
          <w:sz w:val="24"/>
          <w:szCs w:val="24"/>
        </w:rPr>
        <w:fldChar w:fldCharType="end"/>
      </w:r>
      <w:r w:rsidR="00A52D9E">
        <w:rPr>
          <w:rFonts w:ascii="Times New Roman" w:hAnsi="Times New Roman" w:cs="Times New Roman"/>
          <w:sz w:val="24"/>
          <w:szCs w:val="24"/>
        </w:rPr>
        <w:t xml:space="preserve">, as well as evidence that it represents attribute values in a goal-sensitive manner </w:t>
      </w:r>
      <w:r w:rsidR="00A52D9E">
        <w:rPr>
          <w:rFonts w:ascii="Times New Roman" w:hAnsi="Times New Roman" w:cs="Times New Roman"/>
          <w:sz w:val="24"/>
          <w:szCs w:val="24"/>
        </w:rPr>
        <w:fldChar w:fldCharType="begin"/>
      </w:r>
      <w:r w:rsidR="00A52D9E">
        <w:rPr>
          <w:rFonts w:ascii="Times New Roman" w:hAnsi="Times New Roman" w:cs="Times New Roman"/>
          <w:sz w:val="24"/>
          <w:szCs w:val="24"/>
        </w:rPr>
        <w:instrText xml:space="preserve"> ADDIN EN.CITE &lt;EndNote&gt;&lt;Cite&gt;&lt;Author&gt;Tusche&lt;/Author&gt;&lt;Year&gt;2018&lt;/Year&gt;&lt;RecNum&gt;253&lt;/RecNum&gt;&lt;DisplayText&gt;(Tusche &amp;amp; Hutcherson, 2018)&lt;/DisplayText&gt;&lt;record&gt;&lt;rec-number&gt;253&lt;/rec-number&gt;&lt;foreign-keys&gt;&lt;key app="EN" db-id="rp29t0rzi0rpzqewd0aprzf6zedaafdpw9ft" timestamp="1486347545"&gt;253&lt;/key&gt;&lt;/foreign-keys&gt;&lt;ref-type name="Journal Article"&gt;17&lt;/ref-type&gt;&lt;contributors&gt;&lt;authors&gt;&lt;author&gt;Tusche, A.&lt;/author&gt;&lt;author&gt;Hutcherson, C. A.&lt;/author&gt;&lt;/authors&gt;&lt;/contributors&gt;&lt;titles&gt;&lt;title&gt;Cognitive regulation alters social and dietary choice by changing both domain-general and domain-specific attribute representations&lt;/title&gt;&lt;secondary-title&gt;eLife&lt;/secondary-title&gt;&lt;/titles&gt;&lt;periodical&gt;&lt;full-title&gt;eLife&lt;/full-title&gt;&lt;/periodical&gt;&lt;pages&gt;e31185&lt;/pages&gt;&lt;volume&gt;7&lt;/volume&gt;&lt;dates&gt;&lt;year&gt;2018&lt;/year&gt;&lt;/dates&gt;&lt;urls&gt;&lt;/urls&gt;&lt;/record&gt;&lt;/Cite&gt;&lt;/EndNote&gt;</w:instrText>
      </w:r>
      <w:r w:rsidR="00A52D9E">
        <w:rPr>
          <w:rFonts w:ascii="Times New Roman" w:hAnsi="Times New Roman" w:cs="Times New Roman"/>
          <w:sz w:val="24"/>
          <w:szCs w:val="24"/>
        </w:rPr>
        <w:fldChar w:fldCharType="separate"/>
      </w:r>
      <w:r w:rsidR="00A52D9E">
        <w:rPr>
          <w:rFonts w:ascii="Times New Roman" w:hAnsi="Times New Roman" w:cs="Times New Roman"/>
          <w:noProof/>
          <w:sz w:val="24"/>
          <w:szCs w:val="24"/>
        </w:rPr>
        <w:t>(Tusche &amp; Hutcherson, 2018)</w:t>
      </w:r>
      <w:r w:rsidR="00A52D9E">
        <w:rPr>
          <w:rFonts w:ascii="Times New Roman" w:hAnsi="Times New Roman" w:cs="Times New Roman"/>
          <w:sz w:val="24"/>
          <w:szCs w:val="24"/>
        </w:rPr>
        <w:fldChar w:fldCharType="end"/>
      </w:r>
      <w:r w:rsidR="00FF2C50">
        <w:rPr>
          <w:rFonts w:ascii="Times New Roman" w:hAnsi="Times New Roman" w:cs="Times New Roman"/>
          <w:sz w:val="24"/>
          <w:szCs w:val="24"/>
        </w:rPr>
        <w:t xml:space="preserve">. </w:t>
      </w:r>
      <w:r>
        <w:rPr>
          <w:rFonts w:ascii="Times New Roman" w:hAnsi="Times New Roman" w:cs="Times New Roman"/>
          <w:sz w:val="24"/>
          <w:szCs w:val="24"/>
        </w:rPr>
        <w:t xml:space="preserve">While this mechanism might contribute to regulatory success in the moment, such effects </w:t>
      </w:r>
      <w:r w:rsidR="00CD58A6">
        <w:rPr>
          <w:rFonts w:ascii="Times New Roman" w:hAnsi="Times New Roman" w:cs="Times New Roman"/>
          <w:sz w:val="24"/>
          <w:szCs w:val="24"/>
        </w:rPr>
        <w:t>are unlikely to last much beyond the moment of active regulatory focus</w:t>
      </w:r>
      <w:r>
        <w:rPr>
          <w:rFonts w:ascii="Times New Roman" w:hAnsi="Times New Roman" w:cs="Times New Roman"/>
          <w:sz w:val="24"/>
          <w:szCs w:val="24"/>
        </w:rPr>
        <w:t xml:space="preserve">, since they operate via </w:t>
      </w:r>
      <w:r w:rsidR="00506102">
        <w:rPr>
          <w:rFonts w:ascii="Times New Roman" w:hAnsi="Times New Roman" w:cs="Times New Roman"/>
          <w:sz w:val="24"/>
          <w:szCs w:val="24"/>
        </w:rPr>
        <w:t>an additional,</w:t>
      </w:r>
      <w:r>
        <w:rPr>
          <w:rFonts w:ascii="Times New Roman" w:hAnsi="Times New Roman" w:cs="Times New Roman"/>
          <w:sz w:val="24"/>
          <w:szCs w:val="24"/>
        </w:rPr>
        <w:t xml:space="preserve"> effort</w:t>
      </w:r>
      <w:r w:rsidR="00CD58A6">
        <w:rPr>
          <w:rFonts w:ascii="Times New Roman" w:hAnsi="Times New Roman" w:cs="Times New Roman"/>
          <w:sz w:val="24"/>
          <w:szCs w:val="24"/>
        </w:rPr>
        <w:t>ful</w:t>
      </w:r>
      <w:r>
        <w:rPr>
          <w:rFonts w:ascii="Times New Roman" w:hAnsi="Times New Roman" w:cs="Times New Roman"/>
          <w:sz w:val="24"/>
          <w:szCs w:val="24"/>
        </w:rPr>
        <w:t xml:space="preserve"> route to behavioral control. In contrast, we hypothesized that </w:t>
      </w:r>
      <w:r w:rsidR="00386689">
        <w:rPr>
          <w:rFonts w:ascii="Times New Roman" w:hAnsi="Times New Roman" w:cs="Times New Roman"/>
          <w:sz w:val="24"/>
          <w:szCs w:val="24"/>
        </w:rPr>
        <w:t>successful</w:t>
      </w:r>
      <w:r>
        <w:rPr>
          <w:rFonts w:ascii="Times New Roman" w:hAnsi="Times New Roman" w:cs="Times New Roman"/>
          <w:sz w:val="24"/>
          <w:szCs w:val="24"/>
        </w:rPr>
        <w:t xml:space="preserve"> modulat</w:t>
      </w:r>
      <w:r w:rsidR="00386689">
        <w:rPr>
          <w:rFonts w:ascii="Times New Roman" w:hAnsi="Times New Roman" w:cs="Times New Roman"/>
          <w:sz w:val="24"/>
          <w:szCs w:val="24"/>
        </w:rPr>
        <w:t>ion of value signals in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vmPFC</w:t>
      </w:r>
      <w:proofErr w:type="spellEnd"/>
      <w:r w:rsidR="00386689">
        <w:rPr>
          <w:rFonts w:ascii="Times New Roman" w:hAnsi="Times New Roman" w:cs="Times New Roman"/>
          <w:sz w:val="24"/>
          <w:szCs w:val="24"/>
        </w:rPr>
        <w:t>, which has a rich set of interconnections with regions involved i</w:t>
      </w:r>
      <w:r w:rsidR="007651F3">
        <w:rPr>
          <w:rFonts w:ascii="Times New Roman" w:hAnsi="Times New Roman" w:cs="Times New Roman"/>
          <w:sz w:val="24"/>
          <w:szCs w:val="24"/>
        </w:rPr>
        <w:t>n reward learning</w:t>
      </w:r>
      <w:r w:rsidR="00A52D9E">
        <w:rPr>
          <w:rFonts w:ascii="Times New Roman" w:hAnsi="Times New Roman" w:cs="Times New Roman"/>
          <w:sz w:val="24"/>
          <w:szCs w:val="24"/>
        </w:rPr>
        <w:t xml:space="preserve"> </w:t>
      </w:r>
      <w:r w:rsidR="00A52D9E">
        <w:rPr>
          <w:rFonts w:ascii="Times New Roman" w:hAnsi="Times New Roman" w:cs="Times New Roman"/>
          <w:sz w:val="24"/>
          <w:szCs w:val="24"/>
        </w:rPr>
        <w:fldChar w:fldCharType="begin"/>
      </w:r>
      <w:r w:rsidR="007651F3">
        <w:rPr>
          <w:rFonts w:ascii="Times New Roman" w:hAnsi="Times New Roman" w:cs="Times New Roman"/>
          <w:sz w:val="24"/>
          <w:szCs w:val="24"/>
        </w:rPr>
        <w:instrText xml:space="preserve"> ADDIN EN.CITE &lt;EndNote&gt;&lt;Cite&gt;&lt;Author&gt;Carmichael&lt;/Author&gt;&lt;Year&gt;1995&lt;/Year&gt;&lt;RecNum&gt;307&lt;/RecNum&gt;&lt;Prefix&gt;e.g.`, amygdala and ventral striatum: &lt;/Prefix&gt;&lt;DisplayText&gt;(e.g., amygdala and ventral striatum: Carmichael &amp;amp; Price, 1995; Haber, Kim, Mailly, &amp;amp; Calzavara, 2006)&lt;/DisplayText&gt;&lt;record&gt;&lt;rec-number&gt;307&lt;/rec-number&gt;&lt;foreign-keys&gt;&lt;key app="EN" db-id="rp29t0rzi0rpzqewd0aprzf6zedaafdpw9ft" timestamp="1580521599"&gt;307&lt;/key&gt;&lt;/foreign-keys&gt;&lt;ref-type name="Journal Article"&gt;17&lt;/ref-type&gt;&lt;contributors&gt;&lt;authors&gt;&lt;author&gt;Carmichael, S. T.&lt;/author&gt;&lt;author&gt;Price, Ji L.&lt;/author&gt;&lt;/authors&gt;&lt;/contributors&gt;&lt;titles&gt;&lt;title&gt;Limbic connections of the orbital and medial prefrontal cortex in macaque monkeys&lt;/title&gt;&lt;secondary-title&gt;Journal of Comparative Neurology&lt;/secondary-title&gt;&lt;/titles&gt;&lt;periodical&gt;&lt;full-title&gt;Journal of Comparative Neurology&lt;/full-title&gt;&lt;/periodical&gt;&lt;pages&gt;615-641 %@ 0021-9967&lt;/pages&gt;&lt;volume&gt;363&lt;/volume&gt;&lt;number&gt;4&lt;/number&gt;&lt;dates&gt;&lt;year&gt;1995&lt;/year&gt;&lt;/dates&gt;&lt;urls&gt;&lt;/urls&gt;&lt;/record&gt;&lt;/Cite&gt;&lt;Cite&gt;&lt;Author&gt;Haber&lt;/Author&gt;&lt;Year&gt;2006&lt;/Year&gt;&lt;RecNum&gt;308&lt;/RecNum&gt;&lt;record&gt;&lt;rec-number&gt;308&lt;/rec-number&gt;&lt;foreign-keys&gt;&lt;key app="EN" db-id="rp29t0rzi0rpzqewd0aprzf6zedaafdpw9ft" timestamp="1580521948"&gt;308&lt;/key&gt;&lt;/foreign-keys&gt;&lt;ref-type name="Journal Article"&gt;17&lt;/ref-type&gt;&lt;contributors&gt;&lt;authors&gt;&lt;author&gt;Haber, Suzanne N.&lt;/author&gt;&lt;author&gt;Kim, Ki-Sok&lt;/author&gt;&lt;author&gt;Mailly, Philippe&lt;/author&gt;&lt;author&gt;Calzavara, Roberta&lt;/author&gt;&lt;/authors&gt;&lt;/contributors&gt;&lt;titles&gt;&lt;title&gt;Reward-related cortical inputs define a large striatal region in primates that interface with associative cortical connections, providing a substrate for incentive-based learning&lt;/title&gt;&lt;secondary-title&gt;Journal of Neuroscience&lt;/secondary-title&gt;&lt;/titles&gt;&lt;periodical&gt;&lt;full-title&gt;Journal of Neuroscience&lt;/full-title&gt;&lt;abbr-1&gt;J Neurosci&lt;/abbr-1&gt;&lt;/periodical&gt;&lt;pages&gt;8368-8376 %@ 0270-6474&lt;/pages&gt;&lt;volume&gt;26&lt;/volume&gt;&lt;number&gt;32&lt;/number&gt;&lt;dates&gt;&lt;year&gt;2006&lt;/year&gt;&lt;/dates&gt;&lt;urls&gt;&lt;/urls&gt;&lt;/record&gt;&lt;/Cite&gt;&lt;/EndNote&gt;</w:instrText>
      </w:r>
      <w:r w:rsidR="00A52D9E">
        <w:rPr>
          <w:rFonts w:ascii="Times New Roman" w:hAnsi="Times New Roman" w:cs="Times New Roman"/>
          <w:sz w:val="24"/>
          <w:szCs w:val="24"/>
        </w:rPr>
        <w:fldChar w:fldCharType="separate"/>
      </w:r>
      <w:r w:rsidR="007651F3">
        <w:rPr>
          <w:rFonts w:ascii="Times New Roman" w:hAnsi="Times New Roman" w:cs="Times New Roman"/>
          <w:noProof/>
          <w:sz w:val="24"/>
          <w:szCs w:val="24"/>
        </w:rPr>
        <w:t xml:space="preserve">(e.g., amygdala and ventral striatum: Carmichael &amp; Price, 1995; Haber, Kim, </w:t>
      </w:r>
      <w:r w:rsidR="007651F3">
        <w:rPr>
          <w:rFonts w:ascii="Times New Roman" w:hAnsi="Times New Roman" w:cs="Times New Roman"/>
          <w:noProof/>
          <w:sz w:val="24"/>
          <w:szCs w:val="24"/>
        </w:rPr>
        <w:lastRenderedPageBreak/>
        <w:t>Mailly, &amp; Calzavara, 2006)</w:t>
      </w:r>
      <w:r w:rsidR="00A52D9E">
        <w:rPr>
          <w:rFonts w:ascii="Times New Roman" w:hAnsi="Times New Roman" w:cs="Times New Roman"/>
          <w:sz w:val="24"/>
          <w:szCs w:val="24"/>
        </w:rPr>
        <w:fldChar w:fldCharType="end"/>
      </w:r>
      <w:r w:rsidR="007651F3">
        <w:rPr>
          <w:rFonts w:ascii="Times New Roman" w:hAnsi="Times New Roman" w:cs="Times New Roman"/>
          <w:sz w:val="24"/>
          <w:szCs w:val="24"/>
        </w:rPr>
        <w:t>,</w:t>
      </w:r>
      <w:r w:rsidR="00386689">
        <w:rPr>
          <w:rFonts w:ascii="Times New Roman" w:hAnsi="Times New Roman" w:cs="Times New Roman"/>
          <w:sz w:val="24"/>
          <w:szCs w:val="24"/>
        </w:rPr>
        <w:t xml:space="preserve"> might produce more </w:t>
      </w:r>
      <w:del w:id="18" w:author="Daniel Wilson" w:date="2020-08-14T09:59:00Z">
        <w:r w:rsidR="00386689" w:rsidDel="004131E7">
          <w:rPr>
            <w:rFonts w:ascii="Times New Roman" w:hAnsi="Times New Roman" w:cs="Times New Roman"/>
            <w:sz w:val="24"/>
            <w:szCs w:val="24"/>
          </w:rPr>
          <w:delText xml:space="preserve">durable </w:delText>
        </w:r>
      </w:del>
      <w:ins w:id="19" w:author="Daniel Wilson" w:date="2020-08-14T09:59:00Z">
        <w:r w:rsidR="004131E7">
          <w:rPr>
            <w:rFonts w:ascii="Times New Roman" w:hAnsi="Times New Roman" w:cs="Times New Roman"/>
            <w:sz w:val="24"/>
            <w:szCs w:val="24"/>
          </w:rPr>
          <w:t xml:space="preserve">persistent </w:t>
        </w:r>
      </w:ins>
      <w:r w:rsidR="00386689">
        <w:rPr>
          <w:rFonts w:ascii="Times New Roman" w:hAnsi="Times New Roman" w:cs="Times New Roman"/>
          <w:sz w:val="24"/>
          <w:szCs w:val="24"/>
        </w:rPr>
        <w:t>shifts in preference towards regulatory goals.</w:t>
      </w:r>
      <w:r>
        <w:rPr>
          <w:rFonts w:ascii="Times New Roman" w:hAnsi="Times New Roman" w:cs="Times New Roman"/>
          <w:sz w:val="24"/>
          <w:szCs w:val="24"/>
        </w:rPr>
        <w:t xml:space="preserve"> </w:t>
      </w:r>
    </w:p>
    <w:p w14:paraId="67ADD123" w14:textId="77777777" w:rsidR="00386689" w:rsidRDefault="00386689" w:rsidP="00FE5CD9">
      <w:pPr>
        <w:pStyle w:val="Normal1"/>
        <w:spacing w:line="480" w:lineRule="auto"/>
        <w:rPr>
          <w:rFonts w:ascii="Times New Roman" w:hAnsi="Times New Roman" w:cs="Times New Roman"/>
          <w:sz w:val="24"/>
          <w:szCs w:val="24"/>
        </w:rPr>
      </w:pPr>
    </w:p>
    <w:p w14:paraId="68038DA0" w14:textId="71E35B97" w:rsidR="001B3925" w:rsidRDefault="00386689" w:rsidP="001B3925">
      <w:pPr>
        <w:pStyle w:val="Normal1"/>
        <w:spacing w:line="480" w:lineRule="auto"/>
        <w:rPr>
          <w:rFonts w:ascii="Times New Roman" w:hAnsi="Times New Roman" w:cs="Times New Roman"/>
          <w:sz w:val="24"/>
          <w:szCs w:val="24"/>
        </w:rPr>
      </w:pPr>
      <w:r>
        <w:rPr>
          <w:rFonts w:ascii="Times New Roman" w:hAnsi="Times New Roman" w:cs="Times New Roman"/>
          <w:sz w:val="24"/>
          <w:szCs w:val="24"/>
        </w:rPr>
        <w:t>Unfortunately, little is known regarding</w:t>
      </w:r>
      <w:r w:rsidR="00CD7A2A">
        <w:rPr>
          <w:rFonts w:ascii="Times New Roman" w:hAnsi="Times New Roman" w:cs="Times New Roman"/>
          <w:sz w:val="24"/>
          <w:szCs w:val="24"/>
        </w:rPr>
        <w:t xml:space="preserve"> neural predictors of alterations in preference that </w:t>
      </w:r>
      <w:del w:id="20" w:author="Daniel Wilson" w:date="2020-08-14T10:00:00Z">
        <w:r w:rsidR="00CD7A2A" w:rsidDel="004131E7">
          <w:rPr>
            <w:rFonts w:ascii="Times New Roman" w:hAnsi="Times New Roman" w:cs="Times New Roman"/>
            <w:sz w:val="24"/>
            <w:szCs w:val="24"/>
          </w:rPr>
          <w:delText xml:space="preserve">endure </w:delText>
        </w:r>
      </w:del>
      <w:ins w:id="21" w:author="Daniel Wilson" w:date="2020-08-14T10:00:00Z">
        <w:r w:rsidR="004131E7">
          <w:rPr>
            <w:rFonts w:ascii="Times New Roman" w:hAnsi="Times New Roman" w:cs="Times New Roman"/>
            <w:sz w:val="24"/>
            <w:szCs w:val="24"/>
          </w:rPr>
          <w:t xml:space="preserve">persist </w:t>
        </w:r>
      </w:ins>
      <w:r w:rsidR="00CD7A2A">
        <w:rPr>
          <w:rFonts w:ascii="Times New Roman" w:hAnsi="Times New Roman" w:cs="Times New Roman"/>
          <w:sz w:val="24"/>
          <w:szCs w:val="24"/>
        </w:rPr>
        <w:t>beyond the moment of active regulation.</w:t>
      </w:r>
      <w:r w:rsidR="009F449A">
        <w:rPr>
          <w:rFonts w:ascii="Times New Roman" w:hAnsi="Times New Roman" w:cs="Times New Roman"/>
          <w:sz w:val="24"/>
          <w:szCs w:val="24"/>
        </w:rPr>
        <w:t xml:space="preserve"> </w:t>
      </w:r>
      <w:r w:rsidR="004B024E">
        <w:rPr>
          <w:rFonts w:ascii="Times New Roman" w:hAnsi="Times New Roman" w:cs="Times New Roman"/>
          <w:sz w:val="24"/>
          <w:szCs w:val="24"/>
        </w:rPr>
        <w:t>Related</w:t>
      </w:r>
      <w:r w:rsidR="009F449A">
        <w:rPr>
          <w:rFonts w:ascii="Times New Roman" w:hAnsi="Times New Roman" w:cs="Times New Roman"/>
          <w:sz w:val="24"/>
          <w:szCs w:val="24"/>
        </w:rPr>
        <w:t xml:space="preserve"> work in the domain of emotion regulation </w:t>
      </w:r>
      <w:r w:rsidR="008271BB">
        <w:rPr>
          <w:rFonts w:ascii="Times New Roman" w:hAnsi="Times New Roman" w:cs="Times New Roman"/>
          <w:sz w:val="24"/>
          <w:szCs w:val="24"/>
        </w:rPr>
        <w:t>suggests that</w:t>
      </w:r>
      <w:commentRangeStart w:id="22"/>
      <w:r w:rsidR="008271BB">
        <w:rPr>
          <w:rFonts w:ascii="Times New Roman" w:hAnsi="Times New Roman" w:cs="Times New Roman"/>
          <w:sz w:val="24"/>
          <w:szCs w:val="24"/>
        </w:rPr>
        <w:t xml:space="preserve"> it </w:t>
      </w:r>
      <w:commentRangeEnd w:id="22"/>
      <w:r w:rsidR="004131E7">
        <w:rPr>
          <w:rStyle w:val="CommentReference"/>
        </w:rPr>
        <w:commentReference w:id="22"/>
      </w:r>
      <w:r w:rsidR="008271BB">
        <w:rPr>
          <w:rFonts w:ascii="Times New Roman" w:hAnsi="Times New Roman" w:cs="Times New Roman"/>
          <w:sz w:val="24"/>
          <w:szCs w:val="24"/>
        </w:rPr>
        <w:t>can produce lasting</w:t>
      </w:r>
      <w:r w:rsidR="00F85729">
        <w:rPr>
          <w:rFonts w:ascii="Times New Roman" w:hAnsi="Times New Roman" w:cs="Times New Roman"/>
          <w:sz w:val="24"/>
          <w:szCs w:val="24"/>
        </w:rPr>
        <w:t xml:space="preserve"> reduc</w:t>
      </w:r>
      <w:r w:rsidR="008271BB">
        <w:rPr>
          <w:rFonts w:ascii="Times New Roman" w:hAnsi="Times New Roman" w:cs="Times New Roman"/>
          <w:sz w:val="24"/>
          <w:szCs w:val="24"/>
        </w:rPr>
        <w:t>tions in amygdala response</w:t>
      </w:r>
      <w:r w:rsidR="000475CB">
        <w:rPr>
          <w:rFonts w:ascii="Times New Roman" w:hAnsi="Times New Roman" w:cs="Times New Roman"/>
          <w:sz w:val="24"/>
          <w:szCs w:val="24"/>
        </w:rPr>
        <w:t xml:space="preserve"> </w:t>
      </w:r>
      <w:r w:rsidR="00372678">
        <w:rPr>
          <w:rFonts w:ascii="Times New Roman" w:hAnsi="Times New Roman" w:cs="Times New Roman"/>
          <w:sz w:val="24"/>
          <w:szCs w:val="24"/>
        </w:rPr>
        <w:fldChar w:fldCharType="begin"/>
      </w:r>
      <w:r w:rsidR="00372678">
        <w:rPr>
          <w:rFonts w:ascii="Times New Roman" w:hAnsi="Times New Roman" w:cs="Times New Roman"/>
          <w:sz w:val="24"/>
          <w:szCs w:val="24"/>
        </w:rPr>
        <w:instrText xml:space="preserve"> ADDIN EN.CITE &lt;EndNote&gt;&lt;Cite&gt;&lt;Author&gt;Denny&lt;/Author&gt;&lt;Year&gt;2015&lt;/Year&gt;&lt;RecNum&gt;239&lt;/RecNum&gt;&lt;DisplayText&gt;(Denny et al., 2015)&lt;/DisplayText&gt;&lt;record&gt;&lt;rec-number&gt;239&lt;/rec-number&gt;&lt;foreign-keys&gt;&lt;key app="EN" db-id="rp29t0rzi0rpzqewd0aprzf6zedaafdpw9ft" timestamp="1447680287"&gt;239&lt;/key&gt;&lt;/foreign-keys&gt;&lt;ref-type name="Journal Article"&gt;17&lt;/ref-type&gt;&lt;contributors&gt;&lt;authors&gt;&lt;author&gt;Denny, Bryan T.&lt;/author&gt;&lt;author&gt;Inhoff, Marika C.&lt;/author&gt;&lt;author&gt;Zerubavel, Noam&lt;/author&gt;&lt;author&gt;Davachi, Lila&lt;/author&gt;&lt;author&gt;Ochsner, Kevin N.&lt;/author&gt;&lt;/authors&gt;&lt;/contributors&gt;&lt;titles&gt;&lt;title&gt;Getting Over It Long-Lasting Effects of Emotion Regulation on Amygdala Response&lt;/title&gt;&lt;secondary-title&gt;Psychological science&lt;/secondary-title&gt;&lt;/titles&gt;&lt;periodical&gt;&lt;full-title&gt;Psychological Science&lt;/full-title&gt;&lt;abbr-1&gt;Psychol Sci&lt;/abbr-1&gt;&lt;/periodical&gt;&lt;pages&gt;1377-1388 %@ 0956-7976&lt;/pages&gt;&lt;volume&gt;26&lt;/volume&gt;&lt;number&gt;9&lt;/number&gt;&lt;dates&gt;&lt;year&gt;2015&lt;/year&gt;&lt;/dates&gt;&lt;urls&gt;&lt;/urls&gt;&lt;/record&gt;&lt;/Cite&gt;&lt;/EndNote&gt;</w:instrText>
      </w:r>
      <w:r w:rsidR="00372678">
        <w:rPr>
          <w:rFonts w:ascii="Times New Roman" w:hAnsi="Times New Roman" w:cs="Times New Roman"/>
          <w:sz w:val="24"/>
          <w:szCs w:val="24"/>
        </w:rPr>
        <w:fldChar w:fldCharType="separate"/>
      </w:r>
      <w:r w:rsidR="00372678">
        <w:rPr>
          <w:rFonts w:ascii="Times New Roman" w:hAnsi="Times New Roman" w:cs="Times New Roman"/>
          <w:noProof/>
          <w:sz w:val="24"/>
          <w:szCs w:val="24"/>
        </w:rPr>
        <w:t>(Denny et al., 2015)</w:t>
      </w:r>
      <w:r w:rsidR="00372678">
        <w:rPr>
          <w:rFonts w:ascii="Times New Roman" w:hAnsi="Times New Roman" w:cs="Times New Roman"/>
          <w:sz w:val="24"/>
          <w:szCs w:val="24"/>
        </w:rPr>
        <w:fldChar w:fldCharType="end"/>
      </w:r>
      <w:r w:rsidR="00372678">
        <w:rPr>
          <w:rFonts w:ascii="Times New Roman" w:hAnsi="Times New Roman" w:cs="Times New Roman"/>
          <w:sz w:val="24"/>
          <w:szCs w:val="24"/>
        </w:rPr>
        <w:t xml:space="preserve"> </w:t>
      </w:r>
      <w:r w:rsidR="000475CB">
        <w:rPr>
          <w:rFonts w:ascii="Times New Roman" w:hAnsi="Times New Roman" w:cs="Times New Roman"/>
          <w:sz w:val="24"/>
          <w:szCs w:val="24"/>
        </w:rPr>
        <w:t xml:space="preserve">and that this effect might be driven by activity in the </w:t>
      </w:r>
      <w:proofErr w:type="spellStart"/>
      <w:r w:rsidR="000475CB">
        <w:rPr>
          <w:rFonts w:ascii="Times New Roman" w:hAnsi="Times New Roman" w:cs="Times New Roman"/>
          <w:sz w:val="24"/>
          <w:szCs w:val="24"/>
        </w:rPr>
        <w:t>dlPFC</w:t>
      </w:r>
      <w:proofErr w:type="spellEnd"/>
      <w:r w:rsidR="000475CB">
        <w:rPr>
          <w:rFonts w:ascii="Times New Roman" w:hAnsi="Times New Roman" w:cs="Times New Roman"/>
          <w:sz w:val="24"/>
          <w:szCs w:val="24"/>
        </w:rPr>
        <w:t xml:space="preserve"> during the moment of active regulatory focus </w:t>
      </w:r>
      <w:r w:rsidR="007651F3">
        <w:rPr>
          <w:rFonts w:ascii="Times New Roman" w:hAnsi="Times New Roman" w:cs="Times New Roman"/>
          <w:sz w:val="24"/>
          <w:szCs w:val="24"/>
        </w:rPr>
        <w:fldChar w:fldCharType="begin"/>
      </w:r>
      <w:r w:rsidR="007651F3">
        <w:rPr>
          <w:rFonts w:ascii="Times New Roman" w:hAnsi="Times New Roman" w:cs="Times New Roman"/>
          <w:sz w:val="24"/>
          <w:szCs w:val="24"/>
        </w:rPr>
        <w:instrText xml:space="preserve"> ADDIN EN.CITE &lt;EndNote&gt;&lt;Cite&gt;&lt;Author&gt;Erk&lt;/Author&gt;&lt;Year&gt;2010&lt;/Year&gt;&lt;RecNum&gt;309&lt;/RecNum&gt;&lt;DisplayText&gt;(Erk et al., 2010)&lt;/DisplayText&gt;&lt;record&gt;&lt;rec-number&gt;309&lt;/rec-number&gt;&lt;foreign-keys&gt;&lt;key app="EN" db-id="rp29t0rzi0rpzqewd0aprzf6zedaafdpw9ft" timestamp="1580522036"&gt;309&lt;/key&gt;&lt;/foreign-keys&gt;&lt;ref-type name="Journal Article"&gt;17&lt;/ref-type&gt;&lt;contributors&gt;&lt;authors&gt;&lt;author&gt;Erk, Susanne&lt;/author&gt;&lt;author&gt;Mikschl, Alexandra&lt;/author&gt;&lt;author&gt;Stier, Sabine&lt;/author&gt;&lt;author&gt;Ciaramidaro, Angela&lt;/author&gt;&lt;author&gt;Gapp, Volker&lt;/author&gt;&lt;author&gt;Weber, Bernhard&lt;/author&gt;&lt;author&gt;Walter, Henrik&lt;/author&gt;&lt;/authors&gt;&lt;/contributors&gt;&lt;titles&gt;&lt;title&gt;Acute and sustained effects of cognitive emotion regulation in major depression&lt;/title&gt;&lt;secondary-title&gt;Journal of Neuroscience&lt;/secondary-title&gt;&lt;/titles&gt;&lt;periodical&gt;&lt;full-title&gt;Journal of Neuroscience&lt;/full-title&gt;&lt;abbr-1&gt;J Neurosci&lt;/abbr-1&gt;&lt;/periodical&gt;&lt;pages&gt;15726-15734 %@ 0270-6474&lt;/pages&gt;&lt;volume&gt;30&lt;/volume&gt;&lt;number&gt;47&lt;/number&gt;&lt;dates&gt;&lt;year&gt;2010&lt;/year&gt;&lt;/dates&gt;&lt;urls&gt;&lt;/urls&gt;&lt;/record&gt;&lt;/Cite&gt;&lt;/EndNote&gt;</w:instrText>
      </w:r>
      <w:r w:rsidR="007651F3">
        <w:rPr>
          <w:rFonts w:ascii="Times New Roman" w:hAnsi="Times New Roman" w:cs="Times New Roman"/>
          <w:sz w:val="24"/>
          <w:szCs w:val="24"/>
        </w:rPr>
        <w:fldChar w:fldCharType="separate"/>
      </w:r>
      <w:r w:rsidR="007651F3">
        <w:rPr>
          <w:rFonts w:ascii="Times New Roman" w:hAnsi="Times New Roman" w:cs="Times New Roman"/>
          <w:noProof/>
          <w:sz w:val="24"/>
          <w:szCs w:val="24"/>
        </w:rPr>
        <w:t>(Erk et al., 2010)</w:t>
      </w:r>
      <w:r w:rsidR="007651F3">
        <w:rPr>
          <w:rFonts w:ascii="Times New Roman" w:hAnsi="Times New Roman" w:cs="Times New Roman"/>
          <w:sz w:val="24"/>
          <w:szCs w:val="24"/>
        </w:rPr>
        <w:fldChar w:fldCharType="end"/>
      </w:r>
      <w:r w:rsidR="000475CB">
        <w:rPr>
          <w:rFonts w:ascii="Times New Roman" w:hAnsi="Times New Roman" w:cs="Times New Roman"/>
          <w:sz w:val="24"/>
          <w:szCs w:val="24"/>
        </w:rPr>
        <w:t>.  However</w:t>
      </w:r>
      <w:r w:rsidR="008271BB">
        <w:rPr>
          <w:rFonts w:ascii="Times New Roman" w:hAnsi="Times New Roman" w:cs="Times New Roman"/>
          <w:sz w:val="24"/>
          <w:szCs w:val="24"/>
        </w:rPr>
        <w:t xml:space="preserve">, no study to date has examined the neural predictors of </w:t>
      </w:r>
      <w:del w:id="23" w:author="Daniel Wilson" w:date="2020-08-14T10:05:00Z">
        <w:r w:rsidR="008271BB" w:rsidDel="004131E7">
          <w:rPr>
            <w:rFonts w:ascii="Times New Roman" w:hAnsi="Times New Roman" w:cs="Times New Roman"/>
            <w:sz w:val="24"/>
            <w:szCs w:val="24"/>
          </w:rPr>
          <w:delText xml:space="preserve">lasting </w:delText>
        </w:r>
      </w:del>
      <w:ins w:id="24" w:author="Daniel Wilson" w:date="2020-08-14T10:05:00Z">
        <w:r w:rsidR="004131E7">
          <w:rPr>
            <w:rFonts w:ascii="Times New Roman" w:hAnsi="Times New Roman" w:cs="Times New Roman"/>
            <w:sz w:val="24"/>
            <w:szCs w:val="24"/>
          </w:rPr>
          <w:t xml:space="preserve">persistent </w:t>
        </w:r>
      </w:ins>
      <w:r w:rsidR="008271BB">
        <w:rPr>
          <w:rFonts w:ascii="Times New Roman" w:hAnsi="Times New Roman" w:cs="Times New Roman"/>
          <w:sz w:val="24"/>
          <w:szCs w:val="24"/>
        </w:rPr>
        <w:t>regulatory effects of cognitive self-regulation on food choice.</w:t>
      </w:r>
      <w:r w:rsidR="001B3925">
        <w:rPr>
          <w:rFonts w:ascii="Times New Roman" w:hAnsi="Times New Roman" w:cs="Times New Roman"/>
          <w:sz w:val="24"/>
          <w:szCs w:val="24"/>
        </w:rPr>
        <w:t xml:space="preserve"> </w:t>
      </w:r>
    </w:p>
    <w:p w14:paraId="71C06C99" w14:textId="77777777" w:rsidR="001B3925" w:rsidRDefault="001B3925" w:rsidP="001B3925">
      <w:pPr>
        <w:pStyle w:val="Normal1"/>
        <w:spacing w:line="480" w:lineRule="auto"/>
        <w:rPr>
          <w:rFonts w:ascii="Times New Roman" w:hAnsi="Times New Roman" w:cs="Times New Roman"/>
          <w:sz w:val="24"/>
          <w:szCs w:val="24"/>
        </w:rPr>
      </w:pPr>
    </w:p>
    <w:p w14:paraId="07296528" w14:textId="28BB7DA0" w:rsidR="000475CB" w:rsidRDefault="000475CB" w:rsidP="001B3925">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We thus aimed to test several related hypotheses about the processes supporting both momentary and </w:t>
      </w:r>
      <w:del w:id="25" w:author="Daniel Wilson" w:date="2020-08-14T10:06:00Z">
        <w:r w:rsidDel="004131E7">
          <w:rPr>
            <w:rFonts w:ascii="Times New Roman" w:hAnsi="Times New Roman" w:cs="Times New Roman"/>
            <w:sz w:val="24"/>
            <w:szCs w:val="24"/>
          </w:rPr>
          <w:delText xml:space="preserve">sustained </w:delText>
        </w:r>
      </w:del>
      <w:ins w:id="26" w:author="Daniel Wilson" w:date="2020-08-14T10:06:00Z">
        <w:r w:rsidR="004131E7">
          <w:rPr>
            <w:rFonts w:ascii="Times New Roman" w:hAnsi="Times New Roman" w:cs="Times New Roman"/>
            <w:sz w:val="24"/>
            <w:szCs w:val="24"/>
          </w:rPr>
          <w:t xml:space="preserve">persistent </w:t>
        </w:r>
      </w:ins>
      <w:r>
        <w:rPr>
          <w:rFonts w:ascii="Times New Roman" w:hAnsi="Times New Roman" w:cs="Times New Roman"/>
          <w:sz w:val="24"/>
          <w:szCs w:val="24"/>
        </w:rPr>
        <w:t xml:space="preserve">dietary change as a result of cognitive self-regulation of value. Focusing on regions of the </w:t>
      </w:r>
      <w:proofErr w:type="spellStart"/>
      <w:r>
        <w:rPr>
          <w:rFonts w:ascii="Times New Roman" w:hAnsi="Times New Roman" w:cs="Times New Roman"/>
          <w:sz w:val="24"/>
          <w:szCs w:val="24"/>
        </w:rPr>
        <w:t>vmPFC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showing evidence of value representations at the time of choice, we first asked whether </w:t>
      </w:r>
      <w:r w:rsidR="00F81A65">
        <w:rPr>
          <w:rFonts w:ascii="Times New Roman" w:hAnsi="Times New Roman" w:cs="Times New Roman"/>
          <w:sz w:val="24"/>
          <w:szCs w:val="24"/>
        </w:rPr>
        <w:t xml:space="preserve">instructed self-regulation of value produced goal-consistent changes in response in either or both of these regions. To do this, we </w:t>
      </w:r>
      <w:ins w:id="27" w:author="Daniel Wilson" w:date="2020-08-14T10:10:00Z">
        <w:r w:rsidR="00556AE6">
          <w:rPr>
            <w:rFonts w:ascii="Times New Roman" w:hAnsi="Times New Roman" w:cs="Times New Roman"/>
            <w:sz w:val="24"/>
            <w:szCs w:val="24"/>
          </w:rPr>
          <w:t xml:space="preserve">first </w:t>
        </w:r>
      </w:ins>
      <w:r w:rsidR="00F81A65">
        <w:rPr>
          <w:rFonts w:ascii="Times New Roman" w:hAnsi="Times New Roman" w:cs="Times New Roman"/>
          <w:sz w:val="24"/>
          <w:szCs w:val="24"/>
        </w:rPr>
        <w:t xml:space="preserve">focused on two prominent regulatory </w:t>
      </w:r>
      <w:r w:rsidR="00DB6F66">
        <w:rPr>
          <w:rFonts w:ascii="Times New Roman" w:hAnsi="Times New Roman" w:cs="Times New Roman"/>
          <w:sz w:val="24"/>
          <w:szCs w:val="24"/>
        </w:rPr>
        <w:t xml:space="preserve">strategies </w:t>
      </w:r>
      <w:r w:rsidR="00F81A65">
        <w:rPr>
          <w:rFonts w:ascii="Times New Roman" w:hAnsi="Times New Roman" w:cs="Times New Roman"/>
          <w:sz w:val="24"/>
          <w:szCs w:val="24"/>
        </w:rPr>
        <w:t>in the literature</w:t>
      </w:r>
      <w:r w:rsidR="00DB6F66">
        <w:rPr>
          <w:rFonts w:ascii="Times New Roman" w:hAnsi="Times New Roman" w:cs="Times New Roman"/>
          <w:sz w:val="24"/>
          <w:szCs w:val="24"/>
        </w:rPr>
        <w:t xml:space="preserve"> that emphasize different goals</w:t>
      </w:r>
      <w:r w:rsidR="00CB275C">
        <w:rPr>
          <w:rFonts w:ascii="Times New Roman" w:hAnsi="Times New Roman" w:cs="Times New Roman"/>
          <w:sz w:val="24"/>
          <w:szCs w:val="24"/>
        </w:rPr>
        <w:t xml:space="preserve">. In one, participants are asked to focus on </w:t>
      </w:r>
      <w:r w:rsidR="003C4ADE">
        <w:rPr>
          <w:rFonts w:ascii="Times New Roman" w:hAnsi="Times New Roman" w:cs="Times New Roman"/>
          <w:sz w:val="24"/>
          <w:szCs w:val="24"/>
        </w:rPr>
        <w:t>a</w:t>
      </w:r>
      <w:r w:rsidR="00F81A65">
        <w:rPr>
          <w:rFonts w:ascii="Times New Roman" w:hAnsi="Times New Roman" w:cs="Times New Roman"/>
          <w:sz w:val="24"/>
          <w:szCs w:val="24"/>
        </w:rPr>
        <w:t xml:space="preserve"> goal to </w:t>
      </w:r>
      <w:r w:rsidR="003C4ADE">
        <w:rPr>
          <w:rFonts w:ascii="Times New Roman" w:hAnsi="Times New Roman" w:cs="Times New Roman"/>
          <w:sz w:val="24"/>
          <w:szCs w:val="24"/>
        </w:rPr>
        <w:t>decrease</w:t>
      </w:r>
      <w:r w:rsidR="00F81A65">
        <w:rPr>
          <w:rFonts w:ascii="Times New Roman" w:hAnsi="Times New Roman" w:cs="Times New Roman"/>
          <w:sz w:val="24"/>
          <w:szCs w:val="24"/>
        </w:rPr>
        <w:t xml:space="preserve"> cravings and value for all food</w:t>
      </w:r>
      <w:r w:rsidR="003C4ADE">
        <w:rPr>
          <w:rFonts w:ascii="Times New Roman" w:hAnsi="Times New Roman" w:cs="Times New Roman"/>
          <w:sz w:val="24"/>
          <w:szCs w:val="24"/>
        </w:rPr>
        <w:t>s</w:t>
      </w:r>
      <w:r w:rsidR="00F81A65">
        <w:rPr>
          <w:rFonts w:ascii="Times New Roman" w:hAnsi="Times New Roman" w:cs="Times New Roman"/>
          <w:sz w:val="24"/>
          <w:szCs w:val="24"/>
        </w:rPr>
        <w:t xml:space="preserve"> encountered</w:t>
      </w:r>
      <w:r w:rsidR="00372678">
        <w:rPr>
          <w:rFonts w:ascii="Times New Roman" w:hAnsi="Times New Roman" w:cs="Times New Roman"/>
          <w:sz w:val="24"/>
          <w:szCs w:val="24"/>
        </w:rPr>
        <w:t xml:space="preserve"> </w:t>
      </w:r>
      <w:r w:rsidR="00372678">
        <w:rPr>
          <w:rFonts w:ascii="Times New Roman" w:hAnsi="Times New Roman" w:cs="Times New Roman"/>
          <w:sz w:val="24"/>
          <w:szCs w:val="24"/>
        </w:rPr>
        <w:fldChar w:fldCharType="begin">
          <w:fldData xml:space="preserve">PEVuZE5vdGU+PENpdGU+PEF1dGhvcj5IdXRjaGVyc29uPC9BdXRob3I+PFllYXI+MjAxMjwvWWVh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</w:fldData>
        </w:fldChar>
      </w:r>
      <w:r w:rsidR="00372678">
        <w:rPr>
          <w:rFonts w:ascii="Times New Roman" w:hAnsi="Times New Roman" w:cs="Times New Roman"/>
          <w:sz w:val="24"/>
          <w:szCs w:val="24"/>
        </w:rPr>
        <w:instrText xml:space="preserve"> ADDIN EN.CITE </w:instrText>
      </w:r>
      <w:r w:rsidR="00372678">
        <w:rPr>
          <w:rFonts w:ascii="Times New Roman" w:hAnsi="Times New Roman" w:cs="Times New Roman"/>
          <w:sz w:val="24"/>
          <w:szCs w:val="24"/>
        </w:rPr>
        <w:fldChar w:fldCharType="begin">
          <w:fldData xml:space="preserve">PEVuZE5vdGU+PENpdGU+PEF1dGhvcj5IdXRjaGVyc29uPC9BdXRob3I+PFllYXI+MjAxMjwvWWVh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</w:fldData>
        </w:fldChar>
      </w:r>
      <w:r w:rsidR="00372678">
        <w:rPr>
          <w:rFonts w:ascii="Times New Roman" w:hAnsi="Times New Roman" w:cs="Times New Roman"/>
          <w:sz w:val="24"/>
          <w:szCs w:val="24"/>
        </w:rPr>
        <w:instrText xml:space="preserve"> ADDIN EN.CITE.DATA </w:instrText>
      </w:r>
      <w:r w:rsidR="00372678">
        <w:rPr>
          <w:rFonts w:ascii="Times New Roman" w:hAnsi="Times New Roman" w:cs="Times New Roman"/>
          <w:sz w:val="24"/>
          <w:szCs w:val="24"/>
        </w:rPr>
      </w:r>
      <w:r w:rsidR="00372678">
        <w:rPr>
          <w:rFonts w:ascii="Times New Roman" w:hAnsi="Times New Roman" w:cs="Times New Roman"/>
          <w:sz w:val="24"/>
          <w:szCs w:val="24"/>
        </w:rPr>
        <w:fldChar w:fldCharType="end"/>
      </w:r>
      <w:r w:rsidR="00372678">
        <w:rPr>
          <w:rFonts w:ascii="Times New Roman" w:hAnsi="Times New Roman" w:cs="Times New Roman"/>
          <w:sz w:val="24"/>
          <w:szCs w:val="24"/>
        </w:rPr>
      </w:r>
      <w:r w:rsidR="00372678">
        <w:rPr>
          <w:rFonts w:ascii="Times New Roman" w:hAnsi="Times New Roman" w:cs="Times New Roman"/>
          <w:sz w:val="24"/>
          <w:szCs w:val="24"/>
        </w:rPr>
        <w:fldChar w:fldCharType="separate"/>
      </w:r>
      <w:r w:rsidR="00953288">
        <w:rPr>
          <w:rFonts w:ascii="Times New Roman" w:hAnsi="Times New Roman" w:cs="Times New Roman"/>
          <w:noProof/>
          <w:sz w:val="24"/>
          <w:szCs w:val="24"/>
        </w:rPr>
        <w:t>(</w:t>
      </w:r>
      <w:r w:rsidR="00372678">
        <w:rPr>
          <w:rFonts w:ascii="Times New Roman" w:hAnsi="Times New Roman" w:cs="Times New Roman"/>
          <w:noProof/>
          <w:sz w:val="24"/>
          <w:szCs w:val="24"/>
        </w:rPr>
        <w:t>Hutcherson et al., 2012)</w:t>
      </w:r>
      <w:r w:rsidR="00372678">
        <w:rPr>
          <w:rFonts w:ascii="Times New Roman" w:hAnsi="Times New Roman" w:cs="Times New Roman"/>
          <w:sz w:val="24"/>
          <w:szCs w:val="24"/>
        </w:rPr>
        <w:fldChar w:fldCharType="end"/>
      </w:r>
      <w:r w:rsidR="00CB275C">
        <w:rPr>
          <w:rFonts w:ascii="Times New Roman" w:hAnsi="Times New Roman" w:cs="Times New Roman"/>
          <w:sz w:val="24"/>
          <w:szCs w:val="24"/>
        </w:rPr>
        <w:t>.  In the other, participants are asked to focus on</w:t>
      </w:r>
      <w:r w:rsidR="00F81A65">
        <w:rPr>
          <w:rFonts w:ascii="Times New Roman" w:hAnsi="Times New Roman" w:cs="Times New Roman"/>
          <w:sz w:val="24"/>
          <w:szCs w:val="24"/>
        </w:rPr>
        <w:t xml:space="preserve"> a goal that more specifically </w:t>
      </w:r>
      <w:r w:rsidR="00954E9F">
        <w:rPr>
          <w:rFonts w:ascii="Times New Roman" w:hAnsi="Times New Roman" w:cs="Times New Roman"/>
          <w:sz w:val="24"/>
          <w:szCs w:val="24"/>
        </w:rPr>
        <w:t>emphasizes</w:t>
      </w:r>
      <w:r w:rsidR="00F81A65">
        <w:rPr>
          <w:rFonts w:ascii="Times New Roman" w:hAnsi="Times New Roman" w:cs="Times New Roman"/>
          <w:sz w:val="24"/>
          <w:szCs w:val="24"/>
        </w:rPr>
        <w:t xml:space="preserve"> health considerations </w:t>
      </w:r>
      <w:commentRangeStart w:id="28"/>
      <w:r w:rsidR="007651F3">
        <w:rPr>
          <w:rFonts w:ascii="Times New Roman" w:hAnsi="Times New Roman" w:cs="Times New Roman"/>
          <w:sz w:val="24"/>
          <w:szCs w:val="24"/>
        </w:rPr>
        <w:fldChar w:fldCharType="begin">
          <w:fldData xml:space="preserve">PEVuZE5vdGU+PENpdGU+PEF1dGhvcj5IYXJlPC9BdXRob3I+PFllYXI+MjAxMTwvWWVhcj48UmVj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</w:fldData>
        </w:fldChar>
      </w:r>
      <w:r w:rsidR="002A7E29">
        <w:rPr>
          <w:rFonts w:ascii="Times New Roman" w:hAnsi="Times New Roman" w:cs="Times New Roman"/>
          <w:sz w:val="24"/>
          <w:szCs w:val="24"/>
        </w:rPr>
        <w:instrText xml:space="preserve"> ADDIN EN.CITE </w:instrText>
      </w:r>
      <w:r w:rsidR="002A7E29">
        <w:rPr>
          <w:rFonts w:ascii="Times New Roman" w:hAnsi="Times New Roman" w:cs="Times New Roman"/>
          <w:sz w:val="24"/>
          <w:szCs w:val="24"/>
        </w:rPr>
        <w:fldChar w:fldCharType="begin">
          <w:fldData xml:space="preserve">PEVuZE5vdGU+PENpdGU+PEF1dGhvcj5IYXJlPC9BdXRob3I+PFllYXI+MjAxMTwvWWVhcj48UmVj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</w:fldData>
        </w:fldChar>
      </w:r>
      <w:r w:rsidR="002A7E29">
        <w:rPr>
          <w:rFonts w:ascii="Times New Roman" w:hAnsi="Times New Roman" w:cs="Times New Roman"/>
          <w:sz w:val="24"/>
          <w:szCs w:val="24"/>
        </w:rPr>
        <w:instrText xml:space="preserve"> ADDIN EN.CITE.DATA </w:instrText>
      </w:r>
      <w:r w:rsidR="002A7E29">
        <w:rPr>
          <w:rFonts w:ascii="Times New Roman" w:hAnsi="Times New Roman" w:cs="Times New Roman"/>
          <w:sz w:val="24"/>
          <w:szCs w:val="24"/>
        </w:rPr>
      </w:r>
      <w:r w:rsidR="002A7E29">
        <w:rPr>
          <w:rFonts w:ascii="Times New Roman" w:hAnsi="Times New Roman" w:cs="Times New Roman"/>
          <w:sz w:val="24"/>
          <w:szCs w:val="24"/>
        </w:rPr>
        <w:fldChar w:fldCharType="end"/>
      </w:r>
      <w:r w:rsidR="007651F3">
        <w:rPr>
          <w:rFonts w:ascii="Times New Roman" w:hAnsi="Times New Roman" w:cs="Times New Roman"/>
          <w:sz w:val="24"/>
          <w:szCs w:val="24"/>
        </w:rPr>
      </w:r>
      <w:r w:rsidR="007651F3">
        <w:rPr>
          <w:rFonts w:ascii="Times New Roman" w:hAnsi="Times New Roman" w:cs="Times New Roman"/>
          <w:sz w:val="24"/>
          <w:szCs w:val="24"/>
        </w:rPr>
        <w:fldChar w:fldCharType="separate"/>
      </w:r>
      <w:r w:rsidR="002A7E29">
        <w:rPr>
          <w:rFonts w:ascii="Times New Roman" w:hAnsi="Times New Roman" w:cs="Times New Roman"/>
          <w:noProof/>
          <w:sz w:val="24"/>
          <w:szCs w:val="24"/>
        </w:rPr>
        <w:t>(i.e., a goal that decreases the value of unhealthy foods but increases the value of healthy foods: Bhanji &amp; Beer, 2012; Hare et al., 2011; Harris, Hare, &amp; Rangel, 2013; Tusche &amp; Hutcherson, 2018)</w:t>
      </w:r>
      <w:r w:rsidR="007651F3">
        <w:rPr>
          <w:rFonts w:ascii="Times New Roman" w:hAnsi="Times New Roman" w:cs="Times New Roman"/>
          <w:sz w:val="24"/>
          <w:szCs w:val="24"/>
        </w:rPr>
        <w:fldChar w:fldCharType="end"/>
      </w:r>
      <w:del w:id="29" w:author="Daniel Wilson" w:date="2020-08-13T10:41:00Z">
        <w:r w:rsidR="00F81A65" w:rsidDel="008E4D33">
          <w:rPr>
            <w:rFonts w:ascii="Times New Roman" w:hAnsi="Times New Roman" w:cs="Times New Roman"/>
            <w:sz w:val="24"/>
            <w:szCs w:val="24"/>
          </w:rPr>
          <w:delText>,</w:delText>
        </w:r>
      </w:del>
      <w:r w:rsidR="00F81A65">
        <w:rPr>
          <w:rFonts w:ascii="Times New Roman" w:hAnsi="Times New Roman" w:cs="Times New Roman"/>
          <w:sz w:val="24"/>
          <w:szCs w:val="24"/>
        </w:rPr>
        <w:t xml:space="preserve"> </w:t>
      </w:r>
      <w:proofErr w:type="spellStart"/>
      <w:r w:rsidR="00F81A65">
        <w:rPr>
          <w:rFonts w:ascii="Times New Roman" w:hAnsi="Times New Roman" w:cs="Times New Roman"/>
          <w:sz w:val="24"/>
          <w:szCs w:val="24"/>
        </w:rPr>
        <w:t>Bhanji</w:t>
      </w:r>
      <w:proofErr w:type="spellEnd"/>
      <w:r w:rsidR="00F81A65">
        <w:rPr>
          <w:rFonts w:ascii="Times New Roman" w:hAnsi="Times New Roman" w:cs="Times New Roman"/>
          <w:sz w:val="24"/>
          <w:szCs w:val="24"/>
        </w:rPr>
        <w:t xml:space="preserve"> et al., 2012; </w:t>
      </w:r>
      <w:proofErr w:type="spellStart"/>
      <w:r w:rsidR="00F81A65">
        <w:rPr>
          <w:rFonts w:ascii="Times New Roman" w:hAnsi="Times New Roman" w:cs="Times New Roman"/>
          <w:sz w:val="24"/>
          <w:szCs w:val="24"/>
        </w:rPr>
        <w:t>Tusche</w:t>
      </w:r>
      <w:proofErr w:type="spellEnd"/>
      <w:r w:rsidR="00F81A65">
        <w:rPr>
          <w:rFonts w:ascii="Times New Roman" w:hAnsi="Times New Roman" w:cs="Times New Roman"/>
          <w:sz w:val="24"/>
          <w:szCs w:val="24"/>
        </w:rPr>
        <w:t xml:space="preserve"> &amp; Hutcherson, 2018</w:t>
      </w:r>
      <w:commentRangeEnd w:id="28"/>
      <w:r w:rsidR="008E4D33">
        <w:rPr>
          <w:rStyle w:val="CommentReference"/>
        </w:rPr>
        <w:commentReference w:id="28"/>
      </w:r>
      <w:r w:rsidR="00F81A65">
        <w:rPr>
          <w:rFonts w:ascii="Times New Roman" w:hAnsi="Times New Roman" w:cs="Times New Roman"/>
          <w:sz w:val="24"/>
          <w:szCs w:val="24"/>
        </w:rPr>
        <w:t>).</w:t>
      </w:r>
      <w:r w:rsidR="001B3925">
        <w:rPr>
          <w:rFonts w:ascii="Times New Roman" w:hAnsi="Times New Roman" w:cs="Times New Roman"/>
          <w:sz w:val="24"/>
          <w:szCs w:val="24"/>
        </w:rPr>
        <w:t xml:space="preserve"> This allowed us to test for goal-specific effects of self</w:t>
      </w:r>
      <w:r w:rsidR="00FA39B3">
        <w:rPr>
          <w:rFonts w:ascii="Times New Roman" w:hAnsi="Times New Roman" w:cs="Times New Roman"/>
          <w:sz w:val="24"/>
          <w:szCs w:val="24"/>
        </w:rPr>
        <w:t>-</w:t>
      </w:r>
      <w:r w:rsidR="001B3925">
        <w:rPr>
          <w:rFonts w:ascii="Times New Roman" w:hAnsi="Times New Roman" w:cs="Times New Roman"/>
          <w:sz w:val="24"/>
          <w:szCs w:val="24"/>
        </w:rPr>
        <w:t>regulation</w:t>
      </w:r>
      <w:r w:rsidR="00FA39B3">
        <w:rPr>
          <w:rFonts w:ascii="Times New Roman" w:hAnsi="Times New Roman" w:cs="Times New Roman"/>
          <w:sz w:val="24"/>
          <w:szCs w:val="24"/>
        </w:rPr>
        <w:t xml:space="preserve"> on value-based responses in the </w:t>
      </w:r>
      <w:proofErr w:type="spellStart"/>
      <w:r w:rsidR="00FA39B3">
        <w:rPr>
          <w:rFonts w:ascii="Times New Roman" w:hAnsi="Times New Roman" w:cs="Times New Roman"/>
          <w:sz w:val="24"/>
          <w:szCs w:val="24"/>
        </w:rPr>
        <w:t>vmPFC</w:t>
      </w:r>
      <w:proofErr w:type="spellEnd"/>
      <w:r w:rsidR="00FA39B3">
        <w:rPr>
          <w:rFonts w:ascii="Times New Roman" w:hAnsi="Times New Roman" w:cs="Times New Roman"/>
          <w:sz w:val="24"/>
          <w:szCs w:val="24"/>
        </w:rPr>
        <w:t xml:space="preserve"> and </w:t>
      </w:r>
      <w:proofErr w:type="spellStart"/>
      <w:r w:rsidR="00FA39B3">
        <w:rPr>
          <w:rFonts w:ascii="Times New Roman" w:hAnsi="Times New Roman" w:cs="Times New Roman"/>
          <w:sz w:val="24"/>
          <w:szCs w:val="24"/>
        </w:rPr>
        <w:t>dlPFC</w:t>
      </w:r>
      <w:proofErr w:type="spellEnd"/>
      <w:r w:rsidR="001B3925">
        <w:rPr>
          <w:rFonts w:ascii="Times New Roman" w:hAnsi="Times New Roman" w:cs="Times New Roman"/>
          <w:sz w:val="24"/>
          <w:szCs w:val="24"/>
        </w:rPr>
        <w:t xml:space="preserve">. Second, using a recently-developed analytical approach </w:t>
      </w:r>
      <w:r w:rsidR="00664F58">
        <w:rPr>
          <w:rFonts w:ascii="Times New Roman" w:hAnsi="Times New Roman" w:cs="Times New Roman"/>
          <w:sz w:val="24"/>
          <w:szCs w:val="24"/>
        </w:rPr>
        <w:t xml:space="preserve">for </w:t>
      </w:r>
      <w:r w:rsidR="00664F58">
        <w:rPr>
          <w:rFonts w:ascii="Times New Roman" w:hAnsi="Times New Roman" w:cs="Times New Roman"/>
          <w:sz w:val="24"/>
          <w:szCs w:val="24"/>
        </w:rPr>
        <w:lastRenderedPageBreak/>
        <w:t xml:space="preserve">identifying the unique and independent contribution of different brain regions to behavior </w:t>
      </w:r>
      <w:r w:rsidR="00664F58">
        <w:rPr>
          <w:rFonts w:ascii="Times New Roman" w:hAnsi="Times New Roman" w:cs="Times New Roman"/>
          <w:sz w:val="24"/>
          <w:szCs w:val="24"/>
        </w:rPr>
        <w:fldChar w:fldCharType="begin"/>
      </w:r>
      <w:r w:rsidR="00664F58">
        <w:rPr>
          <w:rFonts w:ascii="Times New Roman" w:hAnsi="Times New Roman" w:cs="Times New Roman"/>
          <w:sz w:val="24"/>
          <w:szCs w:val="24"/>
        </w:rPr>
        <w:instrText xml:space="preserve"> ADDIN EN.CITE &lt;EndNote&gt;&lt;Cite&gt;&lt;Author&gt;Cosme&lt;/Author&gt;&lt;Year&gt;2019&lt;/Year&gt;&lt;RecNum&gt;305&lt;/RecNum&gt;&lt;DisplayText&gt;(Cosme et al., 2019)&lt;/DisplayText&gt;&lt;record&gt;&lt;rec-number&gt;305&lt;/rec-number&gt;&lt;foreign-keys&gt;&lt;key app="EN" db-id="rp29t0rzi0rpzqewd0aprzf6zedaafdpw9ft" timestamp="1580515636"&gt;305&lt;/key&gt;&lt;/foreign-keys&gt;&lt;ref-type name="Journal Article"&gt;17&lt;/ref-type&gt;&lt;contributors&gt;&lt;authors&gt;&lt;author&gt;Cosme, Danielle&lt;/author&gt;&lt;author&gt;Ludwig, Rita M.&lt;/author&gt;&lt;author&gt;Berkman, Elliot T.&lt;/author&gt;&lt;/authors&gt;&lt;/contributors&gt;&lt;titles&gt;&lt;title&gt;Comparing two neurocognitive models of self-control during dietary decisions&lt;/title&gt;&lt;secondary-title&gt;Social cognitive and affective neuroscience&lt;/secondary-title&gt;&lt;/titles&gt;&lt;periodical&gt;&lt;full-title&gt;Social cognitive and affective neuroscience&lt;/full-title&gt;&lt;abbr-1&gt;Soc Cogn Affect Neurosci&lt;/abbr-1&gt;&lt;/periodical&gt;&lt;pages&gt;957-966 %@ 1749-5016&lt;/pages&gt;&lt;volume&gt;14&lt;/volume&gt;&lt;number&gt;9&lt;/number&gt;&lt;dates&gt;&lt;year&gt;2019&lt;/year&gt;&lt;/dates&gt;&lt;urls&gt;&lt;/urls&gt;&lt;/record&gt;&lt;/Cite&gt;&lt;/EndNote&gt;</w:instrText>
      </w:r>
      <w:r w:rsidR="00664F58">
        <w:rPr>
          <w:rFonts w:ascii="Times New Roman" w:hAnsi="Times New Roman" w:cs="Times New Roman"/>
          <w:sz w:val="24"/>
          <w:szCs w:val="24"/>
        </w:rPr>
        <w:fldChar w:fldCharType="separate"/>
      </w:r>
      <w:r w:rsidR="00664F58">
        <w:rPr>
          <w:rFonts w:ascii="Times New Roman" w:hAnsi="Times New Roman" w:cs="Times New Roman"/>
          <w:noProof/>
          <w:sz w:val="24"/>
          <w:szCs w:val="24"/>
        </w:rPr>
        <w:t>(Cosme et al., 2019)</w:t>
      </w:r>
      <w:r w:rsidR="00664F58">
        <w:rPr>
          <w:rFonts w:ascii="Times New Roman" w:hAnsi="Times New Roman" w:cs="Times New Roman"/>
          <w:sz w:val="24"/>
          <w:szCs w:val="24"/>
        </w:rPr>
        <w:fldChar w:fldCharType="end"/>
      </w:r>
      <w:r w:rsidR="00664F58">
        <w:rPr>
          <w:rFonts w:ascii="Times New Roman" w:hAnsi="Times New Roman" w:cs="Times New Roman"/>
          <w:sz w:val="24"/>
          <w:szCs w:val="24"/>
        </w:rPr>
        <w:t xml:space="preserve">, </w:t>
      </w:r>
      <w:r w:rsidR="001B3925">
        <w:rPr>
          <w:rFonts w:ascii="Times New Roman" w:hAnsi="Times New Roman" w:cs="Times New Roman"/>
          <w:sz w:val="24"/>
          <w:szCs w:val="24"/>
        </w:rPr>
        <w:t xml:space="preserve">we sought to determine whether regulation alters the independent influences of </w:t>
      </w:r>
      <w:proofErr w:type="spellStart"/>
      <w:r w:rsidR="001B3925">
        <w:rPr>
          <w:rFonts w:ascii="Times New Roman" w:hAnsi="Times New Roman" w:cs="Times New Roman"/>
          <w:sz w:val="24"/>
          <w:szCs w:val="24"/>
        </w:rPr>
        <w:t>vmPFC</w:t>
      </w:r>
      <w:proofErr w:type="spellEnd"/>
      <w:r w:rsidR="001B3925">
        <w:rPr>
          <w:rFonts w:ascii="Times New Roman" w:hAnsi="Times New Roman" w:cs="Times New Roman"/>
          <w:sz w:val="24"/>
          <w:szCs w:val="24"/>
        </w:rPr>
        <w:t xml:space="preserve"> and </w:t>
      </w:r>
      <w:proofErr w:type="spellStart"/>
      <w:r w:rsidR="001B3925">
        <w:rPr>
          <w:rFonts w:ascii="Times New Roman" w:hAnsi="Times New Roman" w:cs="Times New Roman"/>
          <w:sz w:val="24"/>
          <w:szCs w:val="24"/>
        </w:rPr>
        <w:t>dlPFC</w:t>
      </w:r>
      <w:proofErr w:type="spellEnd"/>
      <w:r w:rsidR="001B3925">
        <w:rPr>
          <w:rFonts w:ascii="Times New Roman" w:hAnsi="Times New Roman" w:cs="Times New Roman"/>
          <w:sz w:val="24"/>
          <w:szCs w:val="24"/>
        </w:rPr>
        <w:t xml:space="preserve"> on choice beh</w:t>
      </w:r>
      <w:r w:rsidR="00664F58">
        <w:rPr>
          <w:rFonts w:ascii="Times New Roman" w:hAnsi="Times New Roman" w:cs="Times New Roman"/>
          <w:sz w:val="24"/>
          <w:szCs w:val="24"/>
        </w:rPr>
        <w:t xml:space="preserve">avior. We </w:t>
      </w:r>
      <w:r w:rsidR="001B3925">
        <w:rPr>
          <w:rFonts w:ascii="Times New Roman" w:hAnsi="Times New Roman" w:cs="Times New Roman"/>
          <w:sz w:val="24"/>
          <w:szCs w:val="24"/>
        </w:rPr>
        <w:t>speculat</w:t>
      </w:r>
      <w:r w:rsidR="00664F58">
        <w:rPr>
          <w:rFonts w:ascii="Times New Roman" w:hAnsi="Times New Roman" w:cs="Times New Roman"/>
          <w:sz w:val="24"/>
          <w:szCs w:val="24"/>
        </w:rPr>
        <w:t>ed</w:t>
      </w:r>
      <w:r w:rsidR="001B3925">
        <w:rPr>
          <w:rFonts w:ascii="Times New Roman" w:hAnsi="Times New Roman" w:cs="Times New Roman"/>
          <w:sz w:val="24"/>
          <w:szCs w:val="24"/>
        </w:rPr>
        <w:t xml:space="preserve"> that this route might act as a compensatory mechanism</w:t>
      </w:r>
      <w:r w:rsidR="00664F58">
        <w:rPr>
          <w:rFonts w:ascii="Times New Roman" w:hAnsi="Times New Roman" w:cs="Times New Roman"/>
          <w:sz w:val="24"/>
          <w:szCs w:val="24"/>
        </w:rPr>
        <w:t xml:space="preserve"> that recruit</w:t>
      </w:r>
      <w:r w:rsidR="005D4400">
        <w:rPr>
          <w:rFonts w:ascii="Times New Roman" w:hAnsi="Times New Roman" w:cs="Times New Roman"/>
          <w:sz w:val="24"/>
          <w:szCs w:val="24"/>
        </w:rPr>
        <w:t xml:space="preserve">s the </w:t>
      </w:r>
      <w:proofErr w:type="spellStart"/>
      <w:r w:rsidR="005D4400">
        <w:rPr>
          <w:rFonts w:ascii="Times New Roman" w:hAnsi="Times New Roman" w:cs="Times New Roman"/>
          <w:sz w:val="24"/>
          <w:szCs w:val="24"/>
        </w:rPr>
        <w:t>dlPFC</w:t>
      </w:r>
      <w:proofErr w:type="spellEnd"/>
      <w:r w:rsidR="001B3925">
        <w:rPr>
          <w:rFonts w:ascii="Times New Roman" w:hAnsi="Times New Roman" w:cs="Times New Roman"/>
          <w:sz w:val="24"/>
          <w:szCs w:val="24"/>
        </w:rPr>
        <w:t xml:space="preserve"> in cases where self-regulation fails to alter signals in the </w:t>
      </w:r>
      <w:proofErr w:type="spellStart"/>
      <w:r w:rsidR="001B3925">
        <w:rPr>
          <w:rFonts w:ascii="Times New Roman" w:hAnsi="Times New Roman" w:cs="Times New Roman"/>
          <w:sz w:val="24"/>
          <w:szCs w:val="24"/>
        </w:rPr>
        <w:t>vmPFC</w:t>
      </w:r>
      <w:proofErr w:type="spellEnd"/>
      <w:r w:rsidR="001B3925">
        <w:rPr>
          <w:rFonts w:ascii="Times New Roman" w:hAnsi="Times New Roman" w:cs="Times New Roman"/>
          <w:sz w:val="24"/>
          <w:szCs w:val="24"/>
        </w:rPr>
        <w:t xml:space="preserve">. Third, we assessed regulation-induced changes in liking of foods from baseline to post-regulation, asking whether individual differences in the neural responses of </w:t>
      </w:r>
      <w:proofErr w:type="spellStart"/>
      <w:r w:rsidR="001B3925">
        <w:rPr>
          <w:rFonts w:ascii="Times New Roman" w:hAnsi="Times New Roman" w:cs="Times New Roman"/>
          <w:sz w:val="24"/>
          <w:szCs w:val="24"/>
        </w:rPr>
        <w:t>vmPFC</w:t>
      </w:r>
      <w:proofErr w:type="spellEnd"/>
      <w:r w:rsidR="001B3925">
        <w:rPr>
          <w:rFonts w:ascii="Times New Roman" w:hAnsi="Times New Roman" w:cs="Times New Roman"/>
          <w:sz w:val="24"/>
          <w:szCs w:val="24"/>
        </w:rPr>
        <w:t xml:space="preserve"> and </w:t>
      </w:r>
      <w:proofErr w:type="spellStart"/>
      <w:r w:rsidR="001B3925">
        <w:rPr>
          <w:rFonts w:ascii="Times New Roman" w:hAnsi="Times New Roman" w:cs="Times New Roman"/>
          <w:sz w:val="24"/>
          <w:szCs w:val="24"/>
        </w:rPr>
        <w:t>dlPFC</w:t>
      </w:r>
      <w:proofErr w:type="spellEnd"/>
      <w:r w:rsidR="001B3925">
        <w:rPr>
          <w:rFonts w:ascii="Times New Roman" w:hAnsi="Times New Roman" w:cs="Times New Roman"/>
          <w:sz w:val="24"/>
          <w:szCs w:val="24"/>
        </w:rPr>
        <w:t xml:space="preserve"> during the moment of active regulatory focus predicted either </w:t>
      </w:r>
      <w:del w:id="30" w:author="Daniel Wilson" w:date="2020-08-14T10:11:00Z">
        <w:r w:rsidR="001B3925" w:rsidDel="00556AE6">
          <w:rPr>
            <w:rFonts w:ascii="Times New Roman" w:hAnsi="Times New Roman" w:cs="Times New Roman"/>
            <w:sz w:val="24"/>
            <w:szCs w:val="24"/>
          </w:rPr>
          <w:delText xml:space="preserve">durable </w:delText>
        </w:r>
      </w:del>
      <w:ins w:id="31" w:author="Daniel Wilson" w:date="2020-08-14T10:11:00Z">
        <w:r w:rsidR="00556AE6">
          <w:rPr>
            <w:rFonts w:ascii="Times New Roman" w:hAnsi="Times New Roman" w:cs="Times New Roman"/>
            <w:sz w:val="24"/>
            <w:szCs w:val="24"/>
          </w:rPr>
          <w:t xml:space="preserve">persistent </w:t>
        </w:r>
      </w:ins>
      <w:r w:rsidR="001B3925">
        <w:rPr>
          <w:rFonts w:ascii="Times New Roman" w:hAnsi="Times New Roman" w:cs="Times New Roman"/>
          <w:sz w:val="24"/>
          <w:szCs w:val="24"/>
        </w:rPr>
        <w:t xml:space="preserve">or </w:t>
      </w:r>
      <w:del w:id="32" w:author="Daniel Wilson" w:date="2020-08-14T10:11:00Z">
        <w:r w:rsidR="001B3925" w:rsidDel="00556AE6">
          <w:rPr>
            <w:rFonts w:ascii="Times New Roman" w:hAnsi="Times New Roman" w:cs="Times New Roman"/>
            <w:sz w:val="24"/>
            <w:szCs w:val="24"/>
          </w:rPr>
          <w:delText xml:space="preserve">transient </w:delText>
        </w:r>
      </w:del>
      <w:ins w:id="33" w:author="Daniel Wilson" w:date="2020-08-14T10:11:00Z">
        <w:r w:rsidR="00556AE6">
          <w:rPr>
            <w:rFonts w:ascii="Times New Roman" w:hAnsi="Times New Roman" w:cs="Times New Roman"/>
            <w:sz w:val="24"/>
            <w:szCs w:val="24"/>
          </w:rPr>
          <w:t xml:space="preserve">momentary </w:t>
        </w:r>
      </w:ins>
      <w:r w:rsidR="001B3925">
        <w:rPr>
          <w:rFonts w:ascii="Times New Roman" w:hAnsi="Times New Roman" w:cs="Times New Roman"/>
          <w:sz w:val="24"/>
          <w:szCs w:val="24"/>
        </w:rPr>
        <w:t>effects of regulation.</w:t>
      </w:r>
    </w:p>
    <w:p w14:paraId="653232EE" w14:textId="5A1A5C0A" w:rsidR="00973D00" w:rsidRPr="00FE5CD9" w:rsidRDefault="000475CB" w:rsidP="001B3925">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9AFA762" w14:textId="77777777" w:rsidR="00A920F3" w:rsidRPr="00FE5CD9" w:rsidRDefault="00183A52" w:rsidP="001B3925">
      <w:pPr>
        <w:pStyle w:val="Title"/>
        <w:spacing w:line="480" w:lineRule="auto"/>
        <w:jc w:val="center"/>
        <w:rPr>
          <w:rFonts w:ascii="Times New Roman" w:hAnsi="Times New Roman" w:cs="Times New Roman"/>
          <w:b/>
          <w:sz w:val="24"/>
          <w:szCs w:val="24"/>
        </w:rPr>
      </w:pPr>
      <w:r w:rsidRPr="00FE5CD9">
        <w:rPr>
          <w:rFonts w:ascii="Times New Roman" w:hAnsi="Times New Roman" w:cs="Times New Roman"/>
          <w:b/>
          <w:sz w:val="24"/>
          <w:szCs w:val="24"/>
        </w:rPr>
        <w:t>Methods</w:t>
      </w:r>
    </w:p>
    <w:p w14:paraId="02B50AC9" w14:textId="77777777" w:rsidR="00A920F3" w:rsidRPr="00FE5CD9" w:rsidRDefault="00190DF0" w:rsidP="001B3925">
      <w:pPr>
        <w:pStyle w:val="Heading2"/>
        <w:spacing w:line="480" w:lineRule="auto"/>
        <w:rPr>
          <w:rFonts w:ascii="Times New Roman" w:hAnsi="Times New Roman" w:cs="Times New Roman"/>
          <w:b/>
          <w:sz w:val="24"/>
          <w:szCs w:val="24"/>
        </w:rPr>
      </w:pPr>
      <w:r w:rsidRPr="00FE5CD9">
        <w:rPr>
          <w:rFonts w:ascii="Times New Roman" w:hAnsi="Times New Roman" w:cs="Times New Roman"/>
          <w:b/>
          <w:sz w:val="24"/>
          <w:szCs w:val="24"/>
        </w:rPr>
        <w:t>Participants</w:t>
      </w:r>
    </w:p>
    <w:p w14:paraId="3A27D7DA" w14:textId="6FDAEBA5" w:rsidR="006E3651" w:rsidRPr="00B27178" w:rsidRDefault="0050436C" w:rsidP="00B27178">
      <w:pPr>
        <w:spacing w:line="480" w:lineRule="auto"/>
        <w:rPr>
          <w:rFonts w:ascii="Times New Roman" w:eastAsia="Times New Roman" w:hAnsi="Times New Roman" w:cs="Times New Roman"/>
          <w:sz w:val="24"/>
          <w:szCs w:val="24"/>
          <w:rPrChange w:id="34" w:author="Daniel Wilson" w:date="2020-08-12T09:23:00Z">
            <w:rPr>
              <w:rFonts w:ascii="Cambria" w:eastAsia="Times New Roman" w:hAnsi="Cambria" w:cs="Times New Roman"/>
              <w:sz w:val="24"/>
              <w:szCs w:val="24"/>
            </w:rPr>
          </w:rPrChange>
        </w:rPr>
      </w:pPr>
      <w:r>
        <w:rPr>
          <w:rFonts w:ascii="Times New Roman" w:eastAsia="Times New Roman" w:hAnsi="Times New Roman" w:cs="Times New Roman"/>
          <w:sz w:val="24"/>
          <w:szCs w:val="24"/>
        </w:rPr>
        <w:t>Sixty-four</w:t>
      </w:r>
      <w:r w:rsidR="00190DF0" w:rsidRPr="00183A52">
        <w:rPr>
          <w:rFonts w:ascii="Times New Roman" w:eastAsia="Times New Roman" w:hAnsi="Times New Roman" w:cs="Times New Roman"/>
          <w:sz w:val="24"/>
          <w:szCs w:val="24"/>
        </w:rPr>
        <w:t xml:space="preserve"> healthy, right-handed individuals with normal or corrected-to-normal vision</w:t>
      </w:r>
      <w:r w:rsidR="00A04DFA">
        <w:rPr>
          <w:rFonts w:ascii="Times New Roman" w:eastAsia="Times New Roman" w:hAnsi="Times New Roman" w:cs="Times New Roman"/>
          <w:sz w:val="24"/>
          <w:szCs w:val="24"/>
        </w:rPr>
        <w:t xml:space="preserve"> </w:t>
      </w:r>
      <w:r w:rsidR="00190DF0" w:rsidRPr="00183A52">
        <w:rPr>
          <w:rFonts w:ascii="Times New Roman" w:eastAsia="Times New Roman" w:hAnsi="Times New Roman" w:cs="Times New Roman"/>
          <w:sz w:val="24"/>
          <w:szCs w:val="24"/>
        </w:rPr>
        <w:t>(</w:t>
      </w:r>
      <w:r w:rsidR="00414A5F">
        <w:rPr>
          <w:rFonts w:ascii="Times New Roman" w:eastAsia="Times New Roman" w:hAnsi="Times New Roman" w:cs="Times New Roman"/>
          <w:sz w:val="24"/>
          <w:szCs w:val="24"/>
        </w:rPr>
        <w:t>forty-one</w:t>
      </w:r>
      <w:r w:rsidR="00190DF0" w:rsidRPr="00183A52">
        <w:rPr>
          <w:rFonts w:ascii="Times New Roman" w:eastAsia="Times New Roman" w:hAnsi="Times New Roman" w:cs="Times New Roman"/>
          <w:sz w:val="24"/>
          <w:szCs w:val="24"/>
        </w:rPr>
        <w:t xml:space="preserve"> females; mean age, 23.</w:t>
      </w:r>
      <w:r w:rsidR="00414A5F">
        <w:rPr>
          <w:rFonts w:ascii="Times New Roman" w:eastAsia="Times New Roman" w:hAnsi="Times New Roman" w:cs="Times New Roman"/>
          <w:sz w:val="24"/>
          <w:szCs w:val="24"/>
        </w:rPr>
        <w:t>2</w:t>
      </w:r>
      <w:r w:rsidR="00190DF0" w:rsidRPr="00183A52">
        <w:rPr>
          <w:rFonts w:ascii="Times New Roman" w:eastAsia="Times New Roman" w:hAnsi="Times New Roman" w:cs="Times New Roman"/>
          <w:sz w:val="24"/>
          <w:szCs w:val="24"/>
        </w:rPr>
        <w:t>; range, 18– 38</w:t>
      </w:r>
      <w:r>
        <w:rPr>
          <w:rFonts w:ascii="Times New Roman" w:eastAsia="Times New Roman" w:hAnsi="Times New Roman" w:cs="Times New Roman"/>
          <w:sz w:val="24"/>
          <w:szCs w:val="24"/>
        </w:rPr>
        <w:t>)</w:t>
      </w:r>
      <w:r w:rsidR="00A04DFA">
        <w:rPr>
          <w:rFonts w:ascii="Times New Roman" w:eastAsia="Times New Roman" w:hAnsi="Times New Roman" w:cs="Times New Roman"/>
          <w:sz w:val="24"/>
          <w:szCs w:val="24"/>
        </w:rPr>
        <w:t xml:space="preserve"> </w:t>
      </w:r>
      <w:r w:rsidR="00183A52">
        <w:rPr>
          <w:rFonts w:ascii="Times New Roman" w:eastAsia="Times New Roman" w:hAnsi="Times New Roman" w:cs="Times New Roman"/>
          <w:sz w:val="24"/>
          <w:szCs w:val="24"/>
        </w:rPr>
        <w:t>were recruited from the University of Toronto and surrounding community</w:t>
      </w:r>
      <w:r w:rsidR="00C767ED">
        <w:rPr>
          <w:rFonts w:ascii="Times New Roman" w:eastAsia="Times New Roman" w:hAnsi="Times New Roman" w:cs="Times New Roman"/>
          <w:sz w:val="24"/>
          <w:szCs w:val="24"/>
        </w:rPr>
        <w:t xml:space="preserve"> </w:t>
      </w:r>
      <w:commentRangeStart w:id="35"/>
      <w:r w:rsidR="00C767ED">
        <w:rPr>
          <w:rFonts w:ascii="Times New Roman" w:eastAsia="Times New Roman" w:hAnsi="Times New Roman" w:cs="Times New Roman"/>
          <w:sz w:val="24"/>
          <w:szCs w:val="24"/>
        </w:rPr>
        <w:t xml:space="preserve">via </w:t>
      </w:r>
      <w:proofErr w:type="spellStart"/>
      <w:r w:rsidR="00C767ED">
        <w:rPr>
          <w:rFonts w:ascii="Times New Roman" w:eastAsia="Times New Roman" w:hAnsi="Times New Roman" w:cs="Times New Roman"/>
          <w:sz w:val="24"/>
          <w:szCs w:val="24"/>
        </w:rPr>
        <w:t>postering</w:t>
      </w:r>
      <w:proofErr w:type="spellEnd"/>
      <w:r w:rsidR="00C767ED">
        <w:rPr>
          <w:rFonts w:ascii="Times New Roman" w:eastAsia="Times New Roman" w:hAnsi="Times New Roman" w:cs="Times New Roman"/>
          <w:sz w:val="24"/>
          <w:szCs w:val="24"/>
        </w:rPr>
        <w:t xml:space="preserve"> and Facebook groups</w:t>
      </w:r>
      <w:commentRangeEnd w:id="35"/>
      <w:r w:rsidR="00C767ED">
        <w:rPr>
          <w:rStyle w:val="CommentReference"/>
        </w:rPr>
        <w:commentReference w:id="35"/>
      </w:r>
      <w:r w:rsidR="00190DF0" w:rsidRPr="00183A52">
        <w:rPr>
          <w:rFonts w:ascii="Times New Roman" w:eastAsia="Times New Roman" w:hAnsi="Times New Roman" w:cs="Times New Roman"/>
          <w:sz w:val="24"/>
          <w:szCs w:val="24"/>
        </w:rPr>
        <w:t xml:space="preserve">. </w:t>
      </w:r>
      <w:r w:rsidR="00C767ED">
        <w:rPr>
          <w:rFonts w:ascii="Times New Roman" w:eastAsia="Times New Roman" w:hAnsi="Times New Roman" w:cs="Times New Roman"/>
          <w:sz w:val="24"/>
          <w:szCs w:val="24"/>
        </w:rPr>
        <w:t>Fourteen</w:t>
      </w:r>
      <w:r w:rsidR="00DD5F82">
        <w:rPr>
          <w:rFonts w:ascii="Times New Roman" w:eastAsia="Times New Roman" w:hAnsi="Times New Roman" w:cs="Times New Roman"/>
          <w:sz w:val="24"/>
          <w:szCs w:val="24"/>
        </w:rPr>
        <w:t xml:space="preserve"> </w:t>
      </w:r>
      <w:r w:rsidR="00C767ED">
        <w:rPr>
          <w:rFonts w:ascii="Times New Roman" w:eastAsia="Times New Roman" w:hAnsi="Times New Roman" w:cs="Times New Roman"/>
          <w:sz w:val="24"/>
          <w:szCs w:val="24"/>
        </w:rPr>
        <w:t xml:space="preserve">of these </w:t>
      </w:r>
      <w:r w:rsidR="00DD5F82">
        <w:rPr>
          <w:rFonts w:ascii="Times New Roman" w:eastAsia="Times New Roman" w:hAnsi="Times New Roman" w:cs="Times New Roman"/>
          <w:sz w:val="24"/>
          <w:szCs w:val="24"/>
        </w:rPr>
        <w:t>subjects</w:t>
      </w:r>
      <w:r w:rsidR="00C767ED">
        <w:rPr>
          <w:rFonts w:ascii="Times New Roman" w:eastAsia="Times New Roman" w:hAnsi="Times New Roman" w:cs="Times New Roman"/>
          <w:sz w:val="24"/>
          <w:szCs w:val="24"/>
        </w:rPr>
        <w:t xml:space="preserve"> were</w:t>
      </w:r>
      <w:r w:rsidR="00DD5F82">
        <w:rPr>
          <w:rFonts w:ascii="Times New Roman" w:eastAsia="Times New Roman" w:hAnsi="Times New Roman" w:cs="Times New Roman"/>
          <w:sz w:val="24"/>
          <w:szCs w:val="24"/>
        </w:rPr>
        <w:t xml:space="preserve"> </w:t>
      </w:r>
      <w:r w:rsidR="00DD5F82" w:rsidRPr="00183A52">
        <w:rPr>
          <w:rFonts w:ascii="Times New Roman" w:eastAsia="Times New Roman" w:hAnsi="Times New Roman" w:cs="Times New Roman"/>
          <w:sz w:val="24"/>
          <w:szCs w:val="24"/>
        </w:rPr>
        <w:t xml:space="preserve">excluded from analysis: three withdrew before </w:t>
      </w:r>
      <w:r w:rsidR="00DD5F82" w:rsidRPr="0071549A">
        <w:rPr>
          <w:rFonts w:ascii="Times New Roman" w:eastAsia="Times New Roman" w:hAnsi="Times New Roman" w:cs="Times New Roman"/>
          <w:sz w:val="24"/>
          <w:szCs w:val="24"/>
        </w:rPr>
        <w:t xml:space="preserve">completing the experiment, and 11 had excessive head motion during scanning (see MRI data preprocessing section for exclusion criteria), leaving </w:t>
      </w:r>
      <w:r w:rsidR="00C767ED" w:rsidRPr="0071549A">
        <w:rPr>
          <w:rFonts w:ascii="Times New Roman" w:eastAsia="Times New Roman" w:hAnsi="Times New Roman" w:cs="Times New Roman"/>
          <w:sz w:val="24"/>
          <w:szCs w:val="24"/>
        </w:rPr>
        <w:t xml:space="preserve">a total of </w:t>
      </w:r>
      <w:r w:rsidR="00DD5F82" w:rsidRPr="0071549A">
        <w:rPr>
          <w:rFonts w:ascii="Times New Roman" w:eastAsia="Times New Roman" w:hAnsi="Times New Roman" w:cs="Times New Roman"/>
          <w:sz w:val="24"/>
          <w:szCs w:val="24"/>
        </w:rPr>
        <w:t>50 subjects</w:t>
      </w:r>
      <w:r w:rsidR="00C767ED" w:rsidRPr="0071549A">
        <w:rPr>
          <w:rFonts w:ascii="Times New Roman" w:eastAsia="Times New Roman" w:hAnsi="Times New Roman" w:cs="Times New Roman"/>
          <w:sz w:val="24"/>
          <w:szCs w:val="24"/>
        </w:rPr>
        <w:t xml:space="preserve"> </w:t>
      </w:r>
      <w:r w:rsidR="00414A5F" w:rsidRPr="0071549A">
        <w:rPr>
          <w:rFonts w:ascii="Times New Roman" w:eastAsia="Times New Roman" w:hAnsi="Times New Roman" w:cs="Times New Roman"/>
          <w:sz w:val="24"/>
          <w:szCs w:val="24"/>
        </w:rPr>
        <w:t>(thirty-four females; mean age, 23.1; range, 18– 38</w:t>
      </w:r>
      <w:ins w:id="36" w:author="Daniel Wilson" w:date="2020-08-14T10:12:00Z">
        <w:r w:rsidR="00556AE6">
          <w:rPr>
            <w:rFonts w:ascii="Times New Roman" w:eastAsia="Times New Roman" w:hAnsi="Times New Roman" w:cs="Times New Roman"/>
            <w:sz w:val="24"/>
            <w:szCs w:val="24"/>
          </w:rPr>
          <w:t>; 1 African Canadian/Black, 25 Asian/Asian Canadian, 1 Asian/Asian Canadian, Southeast Asian/Indian, 3 Hispanic/Latino, 1 Southeast Asian/Chinese, 6 Southeast Asian/Indian, 1 Turkish, 1 West Indian, 10 White/Caucasian</w:t>
        </w:r>
      </w:ins>
      <w:r w:rsidR="00414A5F" w:rsidRPr="0071549A">
        <w:rPr>
          <w:rFonts w:ascii="Times New Roman" w:eastAsia="Times New Roman" w:hAnsi="Times New Roman" w:cs="Times New Roman"/>
          <w:sz w:val="24"/>
          <w:szCs w:val="24"/>
        </w:rPr>
        <w:t>)</w:t>
      </w:r>
      <w:r w:rsidR="00DD5F82" w:rsidRPr="0071549A">
        <w:rPr>
          <w:rFonts w:ascii="Times New Roman" w:eastAsia="Times New Roman" w:hAnsi="Times New Roman" w:cs="Times New Roman"/>
          <w:sz w:val="24"/>
          <w:szCs w:val="24"/>
        </w:rPr>
        <w:t xml:space="preserve">. </w:t>
      </w:r>
      <w:r w:rsidRPr="0071549A">
        <w:rPr>
          <w:rFonts w:ascii="Times New Roman" w:hAnsi="Times New Roman" w:cs="Times New Roman"/>
          <w:color w:val="212121"/>
          <w:sz w:val="24"/>
          <w:szCs w:val="24"/>
          <w:shd w:val="clear" w:color="auto" w:fill="FFFFFF"/>
        </w:rPr>
        <w:t xml:space="preserve">Sample size </w:t>
      </w:r>
      <w:r w:rsidR="00414A5F" w:rsidRPr="0071549A">
        <w:rPr>
          <w:rFonts w:ascii="Times New Roman" w:hAnsi="Times New Roman" w:cs="Times New Roman"/>
          <w:color w:val="212121"/>
          <w:sz w:val="24"/>
          <w:szCs w:val="24"/>
          <w:shd w:val="clear" w:color="auto" w:fill="FFFFFF"/>
        </w:rPr>
        <w:t>was</w:t>
      </w:r>
      <w:r w:rsidRPr="0071549A">
        <w:rPr>
          <w:rFonts w:ascii="Times New Roman" w:hAnsi="Times New Roman" w:cs="Times New Roman"/>
          <w:color w:val="212121"/>
          <w:sz w:val="24"/>
          <w:szCs w:val="24"/>
          <w:shd w:val="clear" w:color="auto" w:fill="FFFFFF"/>
        </w:rPr>
        <w:t xml:space="preserve"> selected based on previous successful implementations of the task </w:t>
      </w:r>
      <w:commentRangeStart w:id="37"/>
      <w:r w:rsidRPr="0071549A">
        <w:rPr>
          <w:rFonts w:ascii="Times New Roman" w:hAnsi="Times New Roman" w:cs="Times New Roman"/>
          <w:color w:val="212121"/>
          <w:sz w:val="24"/>
          <w:szCs w:val="24"/>
          <w:shd w:val="clear" w:color="auto" w:fill="FFFFFF"/>
        </w:rPr>
        <w:t>(</w:t>
      </w:r>
      <w:hyperlink r:id="rId12" w:anchor="bib22" w:history="1">
        <w:r w:rsidRPr="0071549A">
          <w:rPr>
            <w:rStyle w:val="Hyperlink"/>
            <w:rFonts w:ascii="Times New Roman" w:hAnsi="Times New Roman" w:cs="Times New Roman"/>
            <w:color w:val="212121"/>
            <w:sz w:val="24"/>
            <w:szCs w:val="24"/>
            <w:shd w:val="clear" w:color="auto" w:fill="FFFFFF"/>
          </w:rPr>
          <w:t>Hare et al., 2011a</w:t>
        </w:r>
      </w:hyperlink>
      <w:r w:rsidR="00DD5F82" w:rsidRPr="0071549A">
        <w:rPr>
          <w:rFonts w:ascii="Times New Roman" w:hAnsi="Times New Roman" w:cs="Times New Roman"/>
          <w:sz w:val="24"/>
          <w:szCs w:val="24"/>
        </w:rPr>
        <w:t xml:space="preserve">, </w:t>
      </w:r>
      <w:proofErr w:type="spellStart"/>
      <w:r w:rsidR="00DD5F82" w:rsidRPr="0071549A">
        <w:rPr>
          <w:rFonts w:ascii="Times New Roman" w:hAnsi="Times New Roman" w:cs="Times New Roman"/>
          <w:sz w:val="24"/>
          <w:szCs w:val="24"/>
        </w:rPr>
        <w:t>Tusche</w:t>
      </w:r>
      <w:proofErr w:type="spellEnd"/>
      <w:r w:rsidR="00DD5F82" w:rsidRPr="0071549A">
        <w:rPr>
          <w:rFonts w:ascii="Times New Roman" w:hAnsi="Times New Roman" w:cs="Times New Roman"/>
          <w:sz w:val="24"/>
          <w:szCs w:val="24"/>
        </w:rPr>
        <w:t xml:space="preserve"> &amp; Hutcherson, 2018</w:t>
      </w:r>
      <w:r w:rsidRPr="0071549A">
        <w:rPr>
          <w:rFonts w:ascii="Times New Roman" w:hAnsi="Times New Roman" w:cs="Times New Roman"/>
          <w:color w:val="212121"/>
          <w:sz w:val="24"/>
          <w:szCs w:val="24"/>
          <w:shd w:val="clear" w:color="auto" w:fill="FFFFFF"/>
        </w:rPr>
        <w:t>)</w:t>
      </w:r>
      <w:ins w:id="38" w:author="Daniel Wilson" w:date="2020-08-14T10:16:00Z">
        <w:r w:rsidR="00556AE6">
          <w:rPr>
            <w:rFonts w:ascii="Times New Roman" w:hAnsi="Times New Roman" w:cs="Times New Roman"/>
            <w:color w:val="212121"/>
            <w:sz w:val="24"/>
            <w:szCs w:val="24"/>
            <w:shd w:val="clear" w:color="auto" w:fill="FFFFFF"/>
          </w:rPr>
          <w:t>, a</w:t>
        </w:r>
      </w:ins>
      <w:ins w:id="39" w:author="Daniel Wilson" w:date="2020-08-14T10:17:00Z">
        <w:r w:rsidR="00556AE6">
          <w:rPr>
            <w:rFonts w:ascii="Times New Roman" w:hAnsi="Times New Roman" w:cs="Times New Roman"/>
            <w:color w:val="212121"/>
            <w:sz w:val="24"/>
            <w:szCs w:val="24"/>
            <w:shd w:val="clear" w:color="auto" w:fill="FFFFFF"/>
          </w:rPr>
          <w:t>nd was also the largest N we could run that was consistent with our budget</w:t>
        </w:r>
      </w:ins>
      <w:r w:rsidR="00DD5F82" w:rsidRPr="0071549A">
        <w:rPr>
          <w:rFonts w:ascii="Times New Roman" w:hAnsi="Times New Roman" w:cs="Times New Roman"/>
          <w:color w:val="212121"/>
          <w:sz w:val="24"/>
          <w:szCs w:val="24"/>
          <w:shd w:val="clear" w:color="auto" w:fill="FFFFFF"/>
        </w:rPr>
        <w:t>.</w:t>
      </w:r>
      <w:commentRangeEnd w:id="37"/>
      <w:r w:rsidR="00C767ED" w:rsidRPr="0071549A">
        <w:rPr>
          <w:rStyle w:val="CommentReference"/>
          <w:rFonts w:ascii="Times New Roman" w:hAnsi="Times New Roman" w:cs="Times New Roman"/>
          <w:sz w:val="24"/>
          <w:szCs w:val="24"/>
        </w:rPr>
        <w:commentReference w:id="37"/>
      </w:r>
      <w:r w:rsidR="0071549A" w:rsidRPr="0071549A">
        <w:rPr>
          <w:rFonts w:ascii="Times New Roman" w:hAnsi="Times New Roman" w:cs="Times New Roman"/>
          <w:color w:val="212121"/>
          <w:sz w:val="24"/>
          <w:szCs w:val="24"/>
          <w:shd w:val="clear" w:color="auto" w:fill="FFFFFF"/>
        </w:rPr>
        <w:t xml:space="preserve"> </w:t>
      </w:r>
      <w:r w:rsidR="00190DF0" w:rsidRPr="0071549A">
        <w:rPr>
          <w:rFonts w:ascii="Times New Roman" w:eastAsia="Times New Roman" w:hAnsi="Times New Roman" w:cs="Times New Roman"/>
          <w:sz w:val="24"/>
          <w:szCs w:val="24"/>
        </w:rPr>
        <w:t>Subjects were eligible only if they reported frequent consumption of the types of foods used in the study and had no history of psychiatric</w:t>
      </w:r>
      <w:r w:rsidR="00190DF0" w:rsidRPr="00183A52">
        <w:rPr>
          <w:rFonts w:ascii="Times New Roman" w:eastAsia="Times New Roman" w:hAnsi="Times New Roman" w:cs="Times New Roman"/>
          <w:sz w:val="24"/>
          <w:szCs w:val="24"/>
        </w:rPr>
        <w:t xml:space="preserve"> or </w:t>
      </w:r>
      <w:r w:rsidR="00190DF0" w:rsidRPr="00183A52">
        <w:rPr>
          <w:rFonts w:ascii="Times New Roman" w:eastAsia="Times New Roman" w:hAnsi="Times New Roman" w:cs="Times New Roman"/>
          <w:sz w:val="24"/>
          <w:szCs w:val="24"/>
        </w:rPr>
        <w:lastRenderedPageBreak/>
        <w:t xml:space="preserve">neurological conditions. Subjects were paid $60 for participation with an additional $5 payment for punctuality and a $5 incentive paid to subjects who showed low motion during scanning. </w:t>
      </w:r>
      <w:r w:rsidR="00A04DFA">
        <w:rPr>
          <w:rFonts w:ascii="Times New Roman" w:eastAsia="Times New Roman" w:hAnsi="Times New Roman" w:cs="Times New Roman"/>
          <w:sz w:val="24"/>
          <w:szCs w:val="24"/>
        </w:rPr>
        <w:t xml:space="preserve">All participants gave informed consent </w:t>
      </w:r>
      <w:r w:rsidR="00A04DFA" w:rsidRPr="00183A52">
        <w:rPr>
          <w:rFonts w:ascii="Times New Roman" w:eastAsia="Times New Roman" w:hAnsi="Times New Roman" w:cs="Times New Roman"/>
          <w:sz w:val="24"/>
          <w:szCs w:val="24"/>
        </w:rPr>
        <w:t>and the University of Toronto Research Ethics Board approved all procedures.</w:t>
      </w:r>
    </w:p>
    <w:p w14:paraId="39CDFA21" w14:textId="77777777" w:rsidR="006E3651" w:rsidRDefault="006E3651" w:rsidP="001B3925">
      <w:pPr>
        <w:pStyle w:val="Normal1"/>
        <w:spacing w:line="480" w:lineRule="auto"/>
        <w:rPr>
          <w:rFonts w:ascii="Times New Roman" w:eastAsia="Times New Roman" w:hAnsi="Times New Roman" w:cs="Times New Roman"/>
          <w:sz w:val="24"/>
          <w:szCs w:val="24"/>
        </w:rPr>
      </w:pPr>
    </w:p>
    <w:p w14:paraId="35301B2F" w14:textId="77777777" w:rsidR="00980E03" w:rsidRDefault="00980E03" w:rsidP="001B3925">
      <w:pPr>
        <w:pStyle w:val="Normal1"/>
        <w:spacing w:line="480" w:lineRule="auto"/>
        <w:rPr>
          <w:rFonts w:ascii="Times New Roman" w:hAnsi="Times New Roman" w:cs="Times New Roman"/>
          <w:b/>
          <w:sz w:val="24"/>
          <w:szCs w:val="24"/>
        </w:rPr>
      </w:pPr>
    </w:p>
    <w:p w14:paraId="118FAFA5" w14:textId="77777777" w:rsidR="00980E03" w:rsidRDefault="00980E03" w:rsidP="001B3925">
      <w:pPr>
        <w:pStyle w:val="Normal1"/>
        <w:spacing w:line="480" w:lineRule="auto"/>
        <w:rPr>
          <w:rFonts w:ascii="Times New Roman" w:hAnsi="Times New Roman" w:cs="Times New Roman"/>
          <w:b/>
          <w:sz w:val="24"/>
          <w:szCs w:val="24"/>
        </w:rPr>
      </w:pPr>
    </w:p>
    <w:p w14:paraId="0F331E24" w14:textId="77777777" w:rsidR="006E3651" w:rsidRDefault="00183A52" w:rsidP="001B3925">
      <w:pPr>
        <w:pStyle w:val="Normal1"/>
        <w:spacing w:line="480" w:lineRule="auto"/>
        <w:rPr>
          <w:rFonts w:ascii="Times New Roman" w:hAnsi="Times New Roman" w:cs="Times New Roman"/>
          <w:b/>
          <w:sz w:val="24"/>
          <w:szCs w:val="24"/>
        </w:rPr>
      </w:pPr>
      <w:r w:rsidRPr="00582D89">
        <w:rPr>
          <w:rFonts w:ascii="Times New Roman" w:hAnsi="Times New Roman" w:cs="Times New Roman"/>
          <w:b/>
          <w:sz w:val="24"/>
          <w:szCs w:val="24"/>
        </w:rPr>
        <w:t>Tasks</w:t>
      </w:r>
    </w:p>
    <w:p w14:paraId="2CD2B32D" w14:textId="77777777" w:rsidR="006E3651" w:rsidRDefault="006E3651" w:rsidP="006E3651">
      <w:pPr>
        <w:pStyle w:val="Normal1"/>
        <w:rPr>
          <w:rFonts w:ascii="Times New Roman" w:hAnsi="Times New Roman" w:cs="Times New Roman"/>
          <w:b/>
          <w:sz w:val="24"/>
          <w:szCs w:val="24"/>
        </w:rPr>
      </w:pPr>
    </w:p>
    <w:p w14:paraId="2407DAE7" w14:textId="77777777" w:rsidR="00540282" w:rsidRDefault="007619B4" w:rsidP="00C94A1B">
      <w:pPr>
        <w:pStyle w:val="Normal1"/>
        <w:spacing w:line="480" w:lineRule="auto"/>
        <w:rPr>
          <w:rFonts w:ascii="Times New Roman" w:hAnsi="Times New Roman" w:cs="Times New Roman"/>
          <w:i/>
          <w:sz w:val="24"/>
          <w:szCs w:val="24"/>
        </w:rPr>
      </w:pPr>
      <w:r>
        <w:rPr>
          <w:rFonts w:ascii="Times New Roman" w:hAnsi="Times New Roman" w:cs="Times New Roman"/>
          <w:i/>
          <w:sz w:val="24"/>
          <w:szCs w:val="24"/>
        </w:rPr>
        <w:t>Overview</w:t>
      </w:r>
      <w:r w:rsidR="009C398B">
        <w:rPr>
          <w:rFonts w:ascii="Times New Roman" w:hAnsi="Times New Roman" w:cs="Times New Roman"/>
          <w:i/>
          <w:sz w:val="24"/>
          <w:szCs w:val="24"/>
        </w:rPr>
        <w:t xml:space="preserve"> </w:t>
      </w:r>
    </w:p>
    <w:p w14:paraId="3DCD6719" w14:textId="77777777" w:rsidR="00540282" w:rsidRDefault="00540282" w:rsidP="00C94A1B">
      <w:pPr>
        <w:pStyle w:val="Normal1"/>
        <w:spacing w:line="480" w:lineRule="auto"/>
        <w:rPr>
          <w:rFonts w:ascii="Times New Roman" w:hAnsi="Times New Roman" w:cs="Times New Roman"/>
          <w:i/>
          <w:sz w:val="24"/>
          <w:szCs w:val="24"/>
        </w:rPr>
      </w:pPr>
    </w:p>
    <w:p w14:paraId="5B419AE9" w14:textId="7AA4C865" w:rsidR="00315B0A" w:rsidRDefault="00AD5D6F" w:rsidP="00C94A1B">
      <w:pPr>
        <w:pStyle w:val="Normal1"/>
        <w:spacing w:line="480" w:lineRule="auto"/>
        <w:rPr>
          <w:ins w:id="40" w:author="Daniel Wilson" w:date="2020-08-17T09:31:00Z"/>
          <w:rFonts w:ascii="Times New Roman" w:hAnsi="Times New Roman" w:cs="Times New Roman"/>
          <w:sz w:val="24"/>
          <w:szCs w:val="24"/>
        </w:rPr>
      </w:pPr>
      <w:r>
        <w:rPr>
          <w:rFonts w:ascii="Times New Roman" w:hAnsi="Times New Roman" w:cs="Times New Roman"/>
          <w:sz w:val="24"/>
          <w:szCs w:val="24"/>
        </w:rPr>
        <w:t>Prior to beginning the study, participants fast</w:t>
      </w:r>
      <w:r w:rsidR="0062118A">
        <w:rPr>
          <w:rFonts w:ascii="Times New Roman" w:hAnsi="Times New Roman" w:cs="Times New Roman"/>
          <w:sz w:val="24"/>
          <w:szCs w:val="24"/>
        </w:rPr>
        <w:t>ed</w:t>
      </w:r>
      <w:r>
        <w:rPr>
          <w:rFonts w:ascii="Times New Roman" w:hAnsi="Times New Roman" w:cs="Times New Roman"/>
          <w:sz w:val="24"/>
          <w:szCs w:val="24"/>
        </w:rPr>
        <w:t xml:space="preserve"> for 3 hours, in order to motivate them to eat foods in the study. </w:t>
      </w:r>
      <w:moveFromRangeStart w:id="41" w:author="Daniel Wilson" w:date="2020-08-14T10:23:00Z" w:name="move48292996"/>
      <w:moveFrom w:id="42" w:author="Daniel Wilson" w:date="2020-08-14T10:23:00Z">
        <w:r w:rsidR="009C398B" w:rsidDel="00485D00">
          <w:rPr>
            <w:rFonts w:ascii="Times New Roman" w:hAnsi="Times New Roman" w:cs="Times New Roman"/>
            <w:sz w:val="24"/>
            <w:szCs w:val="24"/>
          </w:rPr>
          <w:t xml:space="preserve">While in the scanner, participants completed a cognitive regulation task and two </w:t>
        </w:r>
        <w:r w:rsidR="00302D94" w:rsidDel="00485D00">
          <w:rPr>
            <w:rFonts w:ascii="Times New Roman" w:hAnsi="Times New Roman" w:cs="Times New Roman"/>
            <w:sz w:val="24"/>
            <w:szCs w:val="24"/>
          </w:rPr>
          <w:t>executive</w:t>
        </w:r>
        <w:r w:rsidR="009C398B" w:rsidDel="00485D00">
          <w:rPr>
            <w:rFonts w:ascii="Times New Roman" w:hAnsi="Times New Roman" w:cs="Times New Roman"/>
            <w:sz w:val="24"/>
            <w:szCs w:val="24"/>
          </w:rPr>
          <w:t xml:space="preserve"> control tasks (described below). </w:t>
        </w:r>
      </w:moveFrom>
      <w:moveFromRangeEnd w:id="41"/>
      <w:r w:rsidR="00190DF0">
        <w:rPr>
          <w:rFonts w:ascii="Times New Roman" w:hAnsi="Times New Roman" w:cs="Times New Roman"/>
          <w:sz w:val="24"/>
          <w:szCs w:val="24"/>
        </w:rPr>
        <w:t xml:space="preserve">In order to assess whether and how </w:t>
      </w:r>
      <w:r w:rsidR="009C398B">
        <w:rPr>
          <w:rFonts w:ascii="Times New Roman" w:hAnsi="Times New Roman" w:cs="Times New Roman"/>
          <w:sz w:val="24"/>
          <w:szCs w:val="24"/>
        </w:rPr>
        <w:t xml:space="preserve">neural </w:t>
      </w:r>
      <w:r w:rsidR="00190DF0">
        <w:rPr>
          <w:rFonts w:ascii="Times New Roman" w:hAnsi="Times New Roman" w:cs="Times New Roman"/>
          <w:sz w:val="24"/>
          <w:szCs w:val="24"/>
        </w:rPr>
        <w:t xml:space="preserve">activation during cognitive </w:t>
      </w:r>
      <w:r w:rsidR="009C398B">
        <w:rPr>
          <w:rFonts w:ascii="Times New Roman" w:hAnsi="Times New Roman" w:cs="Times New Roman"/>
          <w:sz w:val="24"/>
          <w:szCs w:val="24"/>
        </w:rPr>
        <w:t>regulation of food value relates</w:t>
      </w:r>
      <w:r w:rsidR="00190DF0">
        <w:rPr>
          <w:rFonts w:ascii="Times New Roman" w:hAnsi="Times New Roman" w:cs="Times New Roman"/>
          <w:sz w:val="24"/>
          <w:szCs w:val="24"/>
        </w:rPr>
        <w:t xml:space="preserve"> to changes in food liking, participants rated a set of</w:t>
      </w:r>
      <w:r w:rsidR="00B9366B">
        <w:rPr>
          <w:rFonts w:ascii="Times New Roman" w:hAnsi="Times New Roman" w:cs="Times New Roman"/>
          <w:sz w:val="24"/>
          <w:szCs w:val="24"/>
        </w:rPr>
        <w:t xml:space="preserve"> 270 images of</w:t>
      </w:r>
      <w:r w:rsidR="00190DF0">
        <w:rPr>
          <w:rFonts w:ascii="Times New Roman" w:hAnsi="Times New Roman" w:cs="Times New Roman"/>
          <w:sz w:val="24"/>
          <w:szCs w:val="24"/>
        </w:rPr>
        <w:t xml:space="preserve"> foods</w:t>
      </w:r>
      <w:ins w:id="43" w:author="Daniel Wilson" w:date="2020-08-14T10:27:00Z">
        <w:r w:rsidR="00485D00">
          <w:rPr>
            <w:rFonts w:ascii="Times New Roman" w:hAnsi="Times New Roman" w:cs="Times New Roman"/>
            <w:sz w:val="24"/>
            <w:szCs w:val="24"/>
          </w:rPr>
          <w:t xml:space="preserve"> (described below in the Stimuli section)</w:t>
        </w:r>
      </w:ins>
      <w:r w:rsidR="00190DF0">
        <w:rPr>
          <w:rFonts w:ascii="Times New Roman" w:hAnsi="Times New Roman" w:cs="Times New Roman"/>
          <w:sz w:val="24"/>
          <w:szCs w:val="24"/>
        </w:rPr>
        <w:t xml:space="preserve"> for momentary liking</w:t>
      </w:r>
      <w:r w:rsidR="009C398B">
        <w:rPr>
          <w:rFonts w:ascii="Times New Roman" w:hAnsi="Times New Roman" w:cs="Times New Roman"/>
          <w:sz w:val="24"/>
          <w:szCs w:val="24"/>
        </w:rPr>
        <w:t xml:space="preserve">, rating them </w:t>
      </w:r>
      <w:r w:rsidR="00190DF0">
        <w:rPr>
          <w:rFonts w:ascii="Times New Roman" w:hAnsi="Times New Roman" w:cs="Times New Roman"/>
          <w:sz w:val="24"/>
          <w:szCs w:val="24"/>
        </w:rPr>
        <w:t>once before</w:t>
      </w:r>
      <w:r w:rsidR="009C398B">
        <w:rPr>
          <w:rFonts w:ascii="Times New Roman" w:hAnsi="Times New Roman" w:cs="Times New Roman"/>
          <w:sz w:val="24"/>
          <w:szCs w:val="24"/>
        </w:rPr>
        <w:t xml:space="preserve"> entering the scanner, and again</w:t>
      </w:r>
      <w:r w:rsidR="00190DF0">
        <w:rPr>
          <w:rFonts w:ascii="Times New Roman" w:hAnsi="Times New Roman" w:cs="Times New Roman"/>
          <w:sz w:val="24"/>
          <w:szCs w:val="24"/>
        </w:rPr>
        <w:t xml:space="preserve"> after completing </w:t>
      </w:r>
      <w:r w:rsidR="009C398B">
        <w:rPr>
          <w:rFonts w:ascii="Times New Roman" w:hAnsi="Times New Roman" w:cs="Times New Roman"/>
          <w:sz w:val="24"/>
          <w:szCs w:val="24"/>
        </w:rPr>
        <w:t>all scanner tasks.</w:t>
      </w:r>
      <w:r w:rsidR="00B9366B">
        <w:rPr>
          <w:rFonts w:ascii="Times New Roman" w:hAnsi="Times New Roman" w:cs="Times New Roman"/>
          <w:sz w:val="24"/>
          <w:szCs w:val="24"/>
        </w:rPr>
        <w:t xml:space="preserve"> </w:t>
      </w:r>
      <w:commentRangeStart w:id="44"/>
      <w:ins w:id="45" w:author="Daniel Wilson" w:date="2020-08-14T10:20:00Z">
        <w:r w:rsidR="00485D00">
          <w:rPr>
            <w:rFonts w:ascii="Times New Roman" w:hAnsi="Times New Roman" w:cs="Times New Roman"/>
            <w:sz w:val="24"/>
            <w:szCs w:val="24"/>
          </w:rPr>
          <w:t>We defined “liking” for subjects as how much they would like to eat the presented food, in the amount shown on screen, “right now”, regardless of other considerations.</w:t>
        </w:r>
        <w:commentRangeEnd w:id="44"/>
        <w:r w:rsidR="00485D00">
          <w:rPr>
            <w:rStyle w:val="CommentReference"/>
          </w:rPr>
          <w:commentReference w:id="44"/>
        </w:r>
      </w:ins>
      <w:ins w:id="46" w:author="Daniel Wilson" w:date="2020-08-17T09:33:00Z">
        <w:r w:rsidR="00C950CA">
          <w:rPr>
            <w:rFonts w:ascii="Times New Roman" w:hAnsi="Times New Roman" w:cs="Times New Roman"/>
            <w:sz w:val="24"/>
            <w:szCs w:val="24"/>
          </w:rPr>
          <w:t xml:space="preserve"> </w:t>
        </w:r>
      </w:ins>
    </w:p>
    <w:p w14:paraId="0E5DDDDE" w14:textId="77777777" w:rsidR="00315B0A" w:rsidRDefault="00315B0A" w:rsidP="00C94A1B">
      <w:pPr>
        <w:pStyle w:val="Normal1"/>
        <w:spacing w:line="480" w:lineRule="auto"/>
        <w:rPr>
          <w:ins w:id="47" w:author="Daniel Wilson" w:date="2020-08-17T09:31:00Z"/>
          <w:rFonts w:ascii="Times New Roman" w:hAnsi="Times New Roman" w:cs="Times New Roman"/>
          <w:sz w:val="24"/>
          <w:szCs w:val="24"/>
        </w:rPr>
      </w:pPr>
    </w:p>
    <w:p w14:paraId="75D0F8A7" w14:textId="6B962722" w:rsidR="00A04DFA" w:rsidRPr="004B338B" w:rsidRDefault="00775E03" w:rsidP="0004309D">
      <w:pPr>
        <w:spacing w:line="480" w:lineRule="auto"/>
        <w:rPr>
          <w:rFonts w:ascii="Times New Roman" w:eastAsia="Times New Roman" w:hAnsi="Times New Roman" w:cs="Times New Roman"/>
          <w:sz w:val="24"/>
          <w:szCs w:val="24"/>
          <w:lang w:val="en-US"/>
          <w:rPrChange w:id="48" w:author="Daniel Wilson" w:date="2020-08-17T09:51:00Z">
            <w:rPr>
              <w:rFonts w:ascii="Times New Roman" w:hAnsi="Times New Roman" w:cs="Times New Roman"/>
              <w:sz w:val="24"/>
              <w:szCs w:val="24"/>
            </w:rPr>
          </w:rPrChange>
        </w:rPr>
        <w:pPrChange w:id="49" w:author="Daniel Wilson" w:date="2020-08-17T09:54:00Z">
          <w:pPr>
            <w:pStyle w:val="Normal1"/>
            <w:spacing w:line="480" w:lineRule="auto"/>
          </w:pPr>
        </w:pPrChange>
      </w:pPr>
      <w:moveFromRangeStart w:id="50" w:author="Daniel Wilson" w:date="2020-08-14T10:23:00Z" w:name="move48293031"/>
      <w:moveFrom w:id="51" w:author="Daniel Wilson" w:date="2020-08-14T10:23:00Z">
        <w:r w:rsidDel="00485D00">
          <w:rPr>
            <w:rFonts w:ascii="Times New Roman" w:hAnsi="Times New Roman" w:cs="Times New Roman"/>
            <w:sz w:val="24"/>
            <w:szCs w:val="24"/>
          </w:rPr>
          <w:t>Note that t</w:t>
        </w:r>
        <w:r w:rsidR="00B9366B" w:rsidDel="00485D00">
          <w:rPr>
            <w:rFonts w:ascii="Times New Roman" w:hAnsi="Times New Roman" w:cs="Times New Roman"/>
            <w:sz w:val="24"/>
            <w:szCs w:val="24"/>
          </w:rPr>
          <w:t>hese were the same foods that the subjects were presented</w:t>
        </w:r>
        <w:r w:rsidDel="00485D00">
          <w:rPr>
            <w:rFonts w:ascii="Times New Roman" w:hAnsi="Times New Roman" w:cs="Times New Roman"/>
            <w:sz w:val="24"/>
            <w:szCs w:val="24"/>
          </w:rPr>
          <w:t xml:space="preserve"> in-scanner during the regulation task.</w:t>
        </w:r>
      </w:moveFrom>
      <w:moveFromRangeEnd w:id="50"/>
      <w:moveToRangeStart w:id="52" w:author="Daniel Wilson" w:date="2020-08-14T10:23:00Z" w:name="move48292996"/>
      <w:moveTo w:id="53" w:author="Daniel Wilson" w:date="2020-08-14T10:23:00Z">
        <w:r w:rsidR="00485D00">
          <w:rPr>
            <w:rFonts w:ascii="Times New Roman" w:hAnsi="Times New Roman" w:cs="Times New Roman"/>
            <w:sz w:val="24"/>
            <w:szCs w:val="24"/>
          </w:rPr>
          <w:t xml:space="preserve">While in the scanner, participants completed a cognitive regulation task and two executive control tasks (described below). </w:t>
        </w:r>
        <w:moveToRangeStart w:id="54" w:author="Daniel Wilson" w:date="2020-08-14T10:23:00Z" w:name="move48293031"/>
        <w:moveToRangeEnd w:id="52"/>
        <w:r w:rsidR="00485D00">
          <w:rPr>
            <w:rFonts w:ascii="Times New Roman" w:hAnsi="Times New Roman" w:cs="Times New Roman"/>
            <w:sz w:val="24"/>
            <w:szCs w:val="24"/>
          </w:rPr>
          <w:t xml:space="preserve">Note that </w:t>
        </w:r>
        <w:del w:id="55" w:author="Daniel Wilson" w:date="2020-08-14T10:23:00Z">
          <w:r w:rsidR="00485D00" w:rsidDel="00485D00">
            <w:rPr>
              <w:rFonts w:ascii="Times New Roman" w:hAnsi="Times New Roman" w:cs="Times New Roman"/>
              <w:sz w:val="24"/>
              <w:szCs w:val="24"/>
            </w:rPr>
            <w:delText>these</w:delText>
          </w:r>
        </w:del>
      </w:moveTo>
      <w:ins w:id="56" w:author="Daniel Wilson" w:date="2020-08-14T10:23:00Z">
        <w:r w:rsidR="00485D00">
          <w:rPr>
            <w:rFonts w:ascii="Times New Roman" w:hAnsi="Times New Roman" w:cs="Times New Roman"/>
            <w:sz w:val="24"/>
            <w:szCs w:val="24"/>
          </w:rPr>
          <w:t xml:space="preserve">the </w:t>
        </w:r>
      </w:ins>
      <w:ins w:id="57" w:author="Daniel Wilson" w:date="2020-08-14T10:24:00Z">
        <w:r w:rsidR="00485D00">
          <w:rPr>
            <w:rFonts w:ascii="Times New Roman" w:hAnsi="Times New Roman" w:cs="Times New Roman"/>
            <w:sz w:val="24"/>
            <w:szCs w:val="24"/>
          </w:rPr>
          <w:t>food images</w:t>
        </w:r>
      </w:ins>
      <w:ins w:id="58" w:author="Daniel Wilson" w:date="2020-08-14T10:23:00Z">
        <w:r w:rsidR="00485D00">
          <w:rPr>
            <w:rFonts w:ascii="Times New Roman" w:hAnsi="Times New Roman" w:cs="Times New Roman"/>
            <w:sz w:val="24"/>
            <w:szCs w:val="24"/>
          </w:rPr>
          <w:t xml:space="preserve"> presented to subjects in-scanner </w:t>
        </w:r>
      </w:ins>
      <w:ins w:id="59" w:author="Daniel Wilson" w:date="2020-08-14T10:24:00Z">
        <w:r w:rsidR="00485D00">
          <w:rPr>
            <w:rFonts w:ascii="Times New Roman" w:hAnsi="Times New Roman" w:cs="Times New Roman"/>
            <w:sz w:val="24"/>
            <w:szCs w:val="24"/>
          </w:rPr>
          <w:t>during the cognitive regulation task</w:t>
        </w:r>
      </w:ins>
      <w:moveTo w:id="60" w:author="Daniel Wilson" w:date="2020-08-14T10:23:00Z">
        <w:r w:rsidR="00485D00">
          <w:rPr>
            <w:rFonts w:ascii="Times New Roman" w:hAnsi="Times New Roman" w:cs="Times New Roman"/>
            <w:sz w:val="24"/>
            <w:szCs w:val="24"/>
          </w:rPr>
          <w:t xml:space="preserve"> were the same </w:t>
        </w:r>
        <w:del w:id="61" w:author="Daniel Wilson" w:date="2020-08-14T10:24:00Z">
          <w:r w:rsidR="00485D00" w:rsidDel="00485D00">
            <w:rPr>
              <w:rFonts w:ascii="Times New Roman" w:hAnsi="Times New Roman" w:cs="Times New Roman"/>
              <w:sz w:val="24"/>
              <w:szCs w:val="24"/>
            </w:rPr>
            <w:delText>foods</w:delText>
          </w:r>
        </w:del>
      </w:moveTo>
      <w:ins w:id="62" w:author="Daniel Wilson" w:date="2020-08-14T10:24:00Z">
        <w:r w:rsidR="00485D00">
          <w:rPr>
            <w:rFonts w:ascii="Times New Roman" w:hAnsi="Times New Roman" w:cs="Times New Roman"/>
            <w:sz w:val="24"/>
            <w:szCs w:val="24"/>
          </w:rPr>
          <w:t xml:space="preserve">food </w:t>
        </w:r>
      </w:ins>
      <w:ins w:id="63" w:author="Daniel Wilson" w:date="2020-08-14T10:28:00Z">
        <w:r w:rsidR="00485D00">
          <w:rPr>
            <w:rFonts w:ascii="Times New Roman" w:hAnsi="Times New Roman" w:cs="Times New Roman"/>
            <w:sz w:val="24"/>
            <w:szCs w:val="24"/>
          </w:rPr>
          <w:t>stimuli</w:t>
        </w:r>
      </w:ins>
      <w:moveTo w:id="64" w:author="Daniel Wilson" w:date="2020-08-14T10:23:00Z">
        <w:r w:rsidR="00485D00">
          <w:rPr>
            <w:rFonts w:ascii="Times New Roman" w:hAnsi="Times New Roman" w:cs="Times New Roman"/>
            <w:sz w:val="24"/>
            <w:szCs w:val="24"/>
          </w:rPr>
          <w:t xml:space="preserve"> that the subjects </w:t>
        </w:r>
        <w:del w:id="65" w:author="Daniel Wilson" w:date="2020-08-14T10:24:00Z">
          <w:r w:rsidR="00485D00" w:rsidDel="00485D00">
            <w:rPr>
              <w:rFonts w:ascii="Times New Roman" w:hAnsi="Times New Roman" w:cs="Times New Roman"/>
              <w:sz w:val="24"/>
              <w:szCs w:val="24"/>
            </w:rPr>
            <w:delText>were presented in-scanner during the regulation task</w:delText>
          </w:r>
        </w:del>
      </w:moveTo>
      <w:ins w:id="66" w:author="Daniel Wilson" w:date="2020-08-14T10:24:00Z">
        <w:r w:rsidR="00485D00">
          <w:rPr>
            <w:rFonts w:ascii="Times New Roman" w:hAnsi="Times New Roman" w:cs="Times New Roman"/>
            <w:sz w:val="24"/>
            <w:szCs w:val="24"/>
          </w:rPr>
          <w:t>rated for liking pre-scan</w:t>
        </w:r>
      </w:ins>
      <w:moveTo w:id="67" w:author="Daniel Wilson" w:date="2020-08-14T10:23:00Z">
        <w:r w:rsidR="00485D00">
          <w:rPr>
            <w:rFonts w:ascii="Times New Roman" w:hAnsi="Times New Roman" w:cs="Times New Roman"/>
            <w:sz w:val="24"/>
            <w:szCs w:val="24"/>
          </w:rPr>
          <w:t xml:space="preserve">. </w:t>
        </w:r>
      </w:moveTo>
      <w:moveToRangeEnd w:id="54"/>
      <w:ins w:id="68" w:author="Daniel Wilson" w:date="2020-08-17T09:40:00Z">
        <w:r w:rsidR="00C950CA">
          <w:rPr>
            <w:rFonts w:ascii="Times New Roman" w:hAnsi="Times New Roman" w:cs="Times New Roman"/>
            <w:sz w:val="24"/>
            <w:szCs w:val="24"/>
          </w:rPr>
          <w:t xml:space="preserve">Also note that </w:t>
        </w:r>
      </w:ins>
      <w:ins w:id="69" w:author="Daniel Wilson" w:date="2020-08-17T09:41:00Z">
        <w:r w:rsidR="00C950CA">
          <w:rPr>
            <w:rFonts w:ascii="Times New Roman" w:hAnsi="Times New Roman" w:cs="Times New Roman"/>
            <w:sz w:val="24"/>
            <w:szCs w:val="24"/>
          </w:rPr>
          <w:t xml:space="preserve">we referred to subject choice </w:t>
        </w:r>
      </w:ins>
      <w:ins w:id="70" w:author="Daniel Wilson" w:date="2020-08-17T09:53:00Z">
        <w:r w:rsidR="0004309D">
          <w:rPr>
            <w:rFonts w:ascii="Times New Roman" w:hAnsi="Times New Roman" w:cs="Times New Roman"/>
            <w:sz w:val="24"/>
            <w:szCs w:val="24"/>
          </w:rPr>
          <w:t xml:space="preserve">during the </w:t>
        </w:r>
      </w:ins>
      <w:ins w:id="71" w:author="Daniel Wilson" w:date="2020-08-17T09:41:00Z">
        <w:r w:rsidR="00C950CA">
          <w:rPr>
            <w:rFonts w:ascii="Times New Roman" w:hAnsi="Times New Roman" w:cs="Times New Roman"/>
            <w:sz w:val="24"/>
            <w:szCs w:val="24"/>
          </w:rPr>
          <w:t xml:space="preserve">scanner </w:t>
        </w:r>
      </w:ins>
      <w:ins w:id="72" w:author="Daniel Wilson" w:date="2020-08-17T09:53:00Z">
        <w:r w:rsidR="0004309D">
          <w:rPr>
            <w:rFonts w:ascii="Times New Roman" w:hAnsi="Times New Roman" w:cs="Times New Roman"/>
            <w:sz w:val="24"/>
            <w:szCs w:val="24"/>
          </w:rPr>
          <w:t xml:space="preserve">cognitive regulation task </w:t>
        </w:r>
      </w:ins>
      <w:ins w:id="73" w:author="Daniel Wilson" w:date="2020-08-17T09:41:00Z">
        <w:r w:rsidR="00C950CA">
          <w:rPr>
            <w:rFonts w:ascii="Times New Roman" w:hAnsi="Times New Roman" w:cs="Times New Roman"/>
            <w:sz w:val="24"/>
            <w:szCs w:val="24"/>
          </w:rPr>
          <w:t>as “preference”, in order to</w:t>
        </w:r>
      </w:ins>
      <w:ins w:id="74" w:author="Daniel Wilson" w:date="2020-08-17T09:40:00Z">
        <w:r w:rsidR="00C950CA">
          <w:rPr>
            <w:rFonts w:ascii="Times New Roman" w:hAnsi="Times New Roman" w:cs="Times New Roman"/>
            <w:sz w:val="24"/>
            <w:szCs w:val="24"/>
          </w:rPr>
          <w:t xml:space="preserve"> differentiate </w:t>
        </w:r>
      </w:ins>
      <w:ins w:id="75" w:author="Daniel Wilson" w:date="2020-08-17T09:41:00Z">
        <w:r w:rsidR="00C950CA">
          <w:rPr>
            <w:rFonts w:ascii="Times New Roman" w:hAnsi="Times New Roman" w:cs="Times New Roman"/>
            <w:sz w:val="24"/>
            <w:szCs w:val="24"/>
          </w:rPr>
          <w:t>it from the</w:t>
        </w:r>
      </w:ins>
      <w:ins w:id="76" w:author="Daniel Wilson" w:date="2020-08-17T09:40:00Z">
        <w:r w:rsidR="00C950CA">
          <w:rPr>
            <w:rFonts w:ascii="Times New Roman" w:hAnsi="Times New Roman" w:cs="Times New Roman"/>
            <w:sz w:val="24"/>
            <w:szCs w:val="24"/>
          </w:rPr>
          <w:t xml:space="preserve"> pre and post-scan </w:t>
        </w:r>
      </w:ins>
      <w:ins w:id="77" w:author="Daniel Wilson" w:date="2020-08-17T09:43:00Z">
        <w:r w:rsidR="00C950CA">
          <w:rPr>
            <w:rFonts w:ascii="Times New Roman" w:hAnsi="Times New Roman" w:cs="Times New Roman"/>
            <w:sz w:val="24"/>
            <w:szCs w:val="24"/>
          </w:rPr>
          <w:t>“</w:t>
        </w:r>
      </w:ins>
      <w:ins w:id="78" w:author="Daniel Wilson" w:date="2020-08-17T09:40:00Z">
        <w:r w:rsidR="00C950CA">
          <w:rPr>
            <w:rFonts w:ascii="Times New Roman" w:hAnsi="Times New Roman" w:cs="Times New Roman"/>
            <w:sz w:val="24"/>
            <w:szCs w:val="24"/>
          </w:rPr>
          <w:t>liking</w:t>
        </w:r>
      </w:ins>
      <w:ins w:id="79" w:author="Daniel Wilson" w:date="2020-08-17T09:43:00Z">
        <w:r w:rsidR="00C950CA">
          <w:rPr>
            <w:rFonts w:ascii="Times New Roman" w:hAnsi="Times New Roman" w:cs="Times New Roman"/>
            <w:sz w:val="24"/>
            <w:szCs w:val="24"/>
          </w:rPr>
          <w:t>”</w:t>
        </w:r>
      </w:ins>
      <w:ins w:id="80" w:author="Daniel Wilson" w:date="2020-08-17T09:40:00Z">
        <w:r w:rsidR="00C950CA">
          <w:rPr>
            <w:rFonts w:ascii="Times New Roman" w:hAnsi="Times New Roman" w:cs="Times New Roman"/>
            <w:sz w:val="24"/>
            <w:szCs w:val="24"/>
          </w:rPr>
          <w:t xml:space="preserve"> ratings</w:t>
        </w:r>
      </w:ins>
      <w:ins w:id="81" w:author="Daniel Wilson" w:date="2020-08-17T09:41:00Z">
        <w:r w:rsidR="00C950CA">
          <w:rPr>
            <w:rFonts w:ascii="Times New Roman" w:hAnsi="Times New Roman" w:cs="Times New Roman"/>
            <w:sz w:val="24"/>
            <w:szCs w:val="24"/>
          </w:rPr>
          <w:t>.</w:t>
        </w:r>
      </w:ins>
      <w:ins w:id="82" w:author="Daniel Wilson" w:date="2020-08-17T09:42:00Z">
        <w:r w:rsidR="00C950CA">
          <w:rPr>
            <w:rFonts w:ascii="Times New Roman" w:hAnsi="Times New Roman" w:cs="Times New Roman"/>
            <w:sz w:val="24"/>
            <w:szCs w:val="24"/>
          </w:rPr>
          <w:t xml:space="preserve"> Both </w:t>
        </w:r>
      </w:ins>
      <w:ins w:id="83" w:author="Daniel Wilson" w:date="2020-08-17T09:43:00Z">
        <w:r w:rsidR="00C950CA">
          <w:rPr>
            <w:rFonts w:ascii="Times New Roman" w:hAnsi="Times New Roman" w:cs="Times New Roman"/>
            <w:sz w:val="24"/>
            <w:szCs w:val="24"/>
          </w:rPr>
          <w:lastRenderedPageBreak/>
          <w:t xml:space="preserve">terms, </w:t>
        </w:r>
      </w:ins>
      <w:ins w:id="84" w:author="Daniel Wilson" w:date="2020-08-17T09:42:00Z">
        <w:r w:rsidR="00C950CA">
          <w:rPr>
            <w:rFonts w:ascii="Times New Roman" w:hAnsi="Times New Roman" w:cs="Times New Roman"/>
            <w:sz w:val="24"/>
            <w:szCs w:val="24"/>
          </w:rPr>
          <w:t>preference and liking</w:t>
        </w:r>
      </w:ins>
      <w:ins w:id="85" w:author="Daniel Wilson" w:date="2020-08-17T09:43:00Z">
        <w:r w:rsidR="00C950CA">
          <w:rPr>
            <w:rFonts w:ascii="Times New Roman" w:hAnsi="Times New Roman" w:cs="Times New Roman"/>
            <w:sz w:val="24"/>
            <w:szCs w:val="24"/>
          </w:rPr>
          <w:t>,</w:t>
        </w:r>
      </w:ins>
      <w:ins w:id="86" w:author="Daniel Wilson" w:date="2020-08-17T09:42:00Z">
        <w:r w:rsidR="00C950CA">
          <w:rPr>
            <w:rFonts w:ascii="Times New Roman" w:hAnsi="Times New Roman" w:cs="Times New Roman"/>
            <w:sz w:val="24"/>
            <w:szCs w:val="24"/>
          </w:rPr>
          <w:t xml:space="preserve"> </w:t>
        </w:r>
      </w:ins>
      <w:ins w:id="87" w:author="Daniel Wilson" w:date="2020-08-17T09:50:00Z">
        <w:r w:rsidR="004B338B">
          <w:rPr>
            <w:rFonts w:ascii="Times New Roman" w:hAnsi="Times New Roman" w:cs="Times New Roman"/>
            <w:sz w:val="24"/>
            <w:szCs w:val="24"/>
          </w:rPr>
          <w:t>as we use them, fall under the larger umbrella of “</w:t>
        </w:r>
        <w:commentRangeStart w:id="88"/>
        <w:r w:rsidR="004B338B">
          <w:rPr>
            <w:rFonts w:ascii="Times New Roman" w:hAnsi="Times New Roman" w:cs="Times New Roman"/>
            <w:sz w:val="24"/>
            <w:szCs w:val="24"/>
          </w:rPr>
          <w:t>wanting</w:t>
        </w:r>
      </w:ins>
      <w:commentRangeEnd w:id="88"/>
      <w:ins w:id="89" w:author="Daniel Wilson" w:date="2020-08-17T09:53:00Z">
        <w:r w:rsidR="0004309D">
          <w:rPr>
            <w:rStyle w:val="CommentReference"/>
          </w:rPr>
          <w:commentReference w:id="88"/>
        </w:r>
      </w:ins>
      <w:ins w:id="90" w:author="Daniel Wilson" w:date="2020-08-17T09:50:00Z">
        <w:r w:rsidR="004B338B">
          <w:rPr>
            <w:rFonts w:ascii="Times New Roman" w:hAnsi="Times New Roman" w:cs="Times New Roman"/>
            <w:sz w:val="24"/>
            <w:szCs w:val="24"/>
          </w:rPr>
          <w:t>”,</w:t>
        </w:r>
      </w:ins>
      <w:ins w:id="91" w:author="Daniel Wilson" w:date="2020-08-17T09:48:00Z">
        <w:r w:rsidR="004B338B">
          <w:rPr>
            <w:rFonts w:ascii="Times New Roman" w:hAnsi="Times New Roman" w:cs="Times New Roman"/>
            <w:sz w:val="24"/>
            <w:szCs w:val="24"/>
          </w:rPr>
          <w:t xml:space="preserve"> referring to the subject’s motivation to </w:t>
        </w:r>
      </w:ins>
      <w:ins w:id="92" w:author="Daniel Wilson" w:date="2020-08-17T09:49:00Z">
        <w:r w:rsidR="004B338B">
          <w:rPr>
            <w:rFonts w:ascii="Times New Roman" w:hAnsi="Times New Roman" w:cs="Times New Roman"/>
            <w:sz w:val="24"/>
            <w:szCs w:val="24"/>
          </w:rPr>
          <w:t>consume the food item</w:t>
        </w:r>
      </w:ins>
      <w:ins w:id="93" w:author="Daniel Wilson" w:date="2020-08-17T09:51:00Z">
        <w:r w:rsidR="004B338B">
          <w:rPr>
            <w:rFonts w:ascii="Times New Roman" w:hAnsi="Times New Roman" w:cs="Times New Roman"/>
            <w:sz w:val="24"/>
            <w:szCs w:val="24"/>
          </w:rPr>
          <w:t xml:space="preserve"> (</w:t>
        </w:r>
      </w:ins>
      <w:commentRangeStart w:id="94"/>
      <w:ins w:id="95" w:author="Daniel Wilson" w:date="2020-08-17T09:52:00Z">
        <w:r w:rsidR="00320329">
          <w:rPr>
            <w:rFonts w:ascii="Times New Roman" w:eastAsia="Times New Roman" w:hAnsi="Times New Roman" w:cs="Times New Roman"/>
            <w:sz w:val="24"/>
            <w:szCs w:val="24"/>
            <w:lang w:val="en-US"/>
          </w:rPr>
          <w:t>Pool et al., 2016</w:t>
        </w:r>
        <w:commentRangeEnd w:id="94"/>
        <w:r w:rsidR="00320329">
          <w:rPr>
            <w:rStyle w:val="CommentReference"/>
          </w:rPr>
          <w:commentReference w:id="94"/>
        </w:r>
      </w:ins>
      <w:ins w:id="96" w:author="Daniel Wilson" w:date="2020-08-17T09:51:00Z">
        <w:r w:rsidR="004B338B">
          <w:rPr>
            <w:rFonts w:ascii="Times New Roman" w:hAnsi="Times New Roman" w:cs="Times New Roman"/>
            <w:sz w:val="24"/>
            <w:szCs w:val="24"/>
          </w:rPr>
          <w:t>).</w:t>
        </w:r>
      </w:ins>
      <w:del w:id="97" w:author="Daniel Wilson" w:date="2020-08-14T10:20:00Z">
        <w:r w:rsidDel="00485D00">
          <w:rPr>
            <w:rFonts w:ascii="Times New Roman" w:hAnsi="Times New Roman" w:cs="Times New Roman"/>
            <w:sz w:val="24"/>
            <w:szCs w:val="24"/>
          </w:rPr>
          <w:delText xml:space="preserve"> </w:delText>
        </w:r>
        <w:r w:rsidR="003601D5" w:rsidDel="00485D00">
          <w:rPr>
            <w:rFonts w:ascii="Times New Roman" w:hAnsi="Times New Roman" w:cs="Times New Roman"/>
            <w:sz w:val="24"/>
            <w:szCs w:val="24"/>
          </w:rPr>
          <w:delText xml:space="preserve">We </w:delText>
        </w:r>
        <w:r w:rsidDel="00485D00">
          <w:rPr>
            <w:rFonts w:ascii="Times New Roman" w:hAnsi="Times New Roman" w:cs="Times New Roman"/>
            <w:sz w:val="24"/>
            <w:szCs w:val="24"/>
          </w:rPr>
          <w:delText>defined</w:delText>
        </w:r>
        <w:r w:rsidR="003601D5" w:rsidDel="00485D00">
          <w:rPr>
            <w:rFonts w:ascii="Times New Roman" w:hAnsi="Times New Roman" w:cs="Times New Roman"/>
            <w:sz w:val="24"/>
            <w:szCs w:val="24"/>
          </w:rPr>
          <w:delText xml:space="preserve"> </w:delText>
        </w:r>
        <w:r w:rsidDel="00485D00">
          <w:rPr>
            <w:rFonts w:ascii="Times New Roman" w:hAnsi="Times New Roman" w:cs="Times New Roman"/>
            <w:sz w:val="24"/>
            <w:szCs w:val="24"/>
          </w:rPr>
          <w:delText>“</w:delText>
        </w:r>
        <w:r w:rsidR="003601D5" w:rsidDel="00485D00">
          <w:rPr>
            <w:rFonts w:ascii="Times New Roman" w:hAnsi="Times New Roman" w:cs="Times New Roman"/>
            <w:sz w:val="24"/>
            <w:szCs w:val="24"/>
          </w:rPr>
          <w:delText>liking</w:delText>
        </w:r>
        <w:r w:rsidDel="00485D00">
          <w:rPr>
            <w:rFonts w:ascii="Times New Roman" w:hAnsi="Times New Roman" w:cs="Times New Roman"/>
            <w:sz w:val="24"/>
            <w:szCs w:val="24"/>
          </w:rPr>
          <w:delText>”</w:delText>
        </w:r>
        <w:r w:rsidR="003601D5" w:rsidDel="00485D00">
          <w:rPr>
            <w:rFonts w:ascii="Times New Roman" w:hAnsi="Times New Roman" w:cs="Times New Roman"/>
            <w:sz w:val="24"/>
            <w:szCs w:val="24"/>
          </w:rPr>
          <w:delText xml:space="preserve"> for subjects as how much they would like to eat the presented food, in the amount shown on screen, “right now”, regardless of other considerations.</w:delText>
        </w:r>
      </w:del>
    </w:p>
    <w:p w14:paraId="6AE81B62" w14:textId="77777777" w:rsidR="00A04DFA" w:rsidRDefault="00A04DFA" w:rsidP="00C94A1B">
      <w:pPr>
        <w:pStyle w:val="Normal1"/>
        <w:spacing w:line="480" w:lineRule="auto"/>
        <w:rPr>
          <w:rFonts w:ascii="Times New Roman" w:hAnsi="Times New Roman" w:cs="Times New Roman"/>
          <w:sz w:val="24"/>
          <w:szCs w:val="24"/>
        </w:rPr>
      </w:pPr>
    </w:p>
    <w:p w14:paraId="68123F4C" w14:textId="71E5A591" w:rsidR="00190DF0" w:rsidRPr="00540282" w:rsidRDefault="00525CFA" w:rsidP="00C94A1B">
      <w:pPr>
        <w:pStyle w:val="Normal1"/>
        <w:spacing w:line="480" w:lineRule="auto"/>
        <w:rPr>
          <w:rFonts w:ascii="Times New Roman" w:eastAsia="Times New Roman" w:hAnsi="Times New Roman" w:cs="Times New Roman"/>
          <w:sz w:val="24"/>
          <w:szCs w:val="24"/>
        </w:rPr>
      </w:pPr>
      <w:del w:id="98" w:author="Daniel Wilson" w:date="2020-08-14T10:24:00Z">
        <w:r w:rsidDel="00485D00">
          <w:rPr>
            <w:rFonts w:ascii="Times New Roman" w:hAnsi="Times New Roman" w:cs="Times New Roman"/>
            <w:sz w:val="24"/>
            <w:szCs w:val="24"/>
          </w:rPr>
          <w:delText xml:space="preserve">After </w:delText>
        </w:r>
      </w:del>
      <w:ins w:id="99" w:author="Daniel Wilson" w:date="2020-08-14T10:25:00Z">
        <w:r w:rsidR="00485D00">
          <w:rPr>
            <w:rFonts w:ascii="Times New Roman" w:hAnsi="Times New Roman" w:cs="Times New Roman"/>
            <w:sz w:val="24"/>
            <w:szCs w:val="24"/>
          </w:rPr>
          <w:t>After scanning, along with</w:t>
        </w:r>
      </w:ins>
      <w:ins w:id="100" w:author="Daniel Wilson" w:date="2020-08-14T10:24:00Z">
        <w:r w:rsidR="00485D00">
          <w:rPr>
            <w:rFonts w:ascii="Times New Roman" w:hAnsi="Times New Roman" w:cs="Times New Roman"/>
            <w:sz w:val="24"/>
            <w:szCs w:val="24"/>
          </w:rPr>
          <w:t xml:space="preserve"> </w:t>
        </w:r>
      </w:ins>
      <w:del w:id="101" w:author="Daniel Wilson" w:date="2020-08-14T10:24:00Z">
        <w:r w:rsidDel="00485D00">
          <w:rPr>
            <w:rFonts w:ascii="Times New Roman" w:hAnsi="Times New Roman" w:cs="Times New Roman"/>
            <w:sz w:val="24"/>
            <w:szCs w:val="24"/>
          </w:rPr>
          <w:delText>completing</w:delText>
        </w:r>
      </w:del>
      <w:ins w:id="102" w:author="Daniel Wilson" w:date="2020-08-14T10:25:00Z">
        <w:r w:rsidR="00485D00">
          <w:rPr>
            <w:rFonts w:ascii="Times New Roman" w:hAnsi="Times New Roman" w:cs="Times New Roman"/>
            <w:sz w:val="24"/>
            <w:szCs w:val="24"/>
          </w:rPr>
          <w:t xml:space="preserve">a repetition of the food </w:t>
        </w:r>
      </w:ins>
      <w:ins w:id="103" w:author="Daniel Wilson" w:date="2020-08-14T10:26:00Z">
        <w:r w:rsidR="00485D00">
          <w:rPr>
            <w:rFonts w:ascii="Times New Roman" w:hAnsi="Times New Roman" w:cs="Times New Roman"/>
            <w:sz w:val="24"/>
            <w:szCs w:val="24"/>
          </w:rPr>
          <w:t>stimul</w:t>
        </w:r>
      </w:ins>
      <w:ins w:id="104" w:author="Daniel Wilson" w:date="2020-08-14T10:28:00Z">
        <w:r w:rsidR="00485D00">
          <w:rPr>
            <w:rFonts w:ascii="Times New Roman" w:hAnsi="Times New Roman" w:cs="Times New Roman"/>
            <w:sz w:val="24"/>
            <w:szCs w:val="24"/>
          </w:rPr>
          <w:t>i</w:t>
        </w:r>
      </w:ins>
      <w:ins w:id="105" w:author="Daniel Wilson" w:date="2020-08-14T10:25:00Z">
        <w:r w:rsidR="00485D00">
          <w:rPr>
            <w:rFonts w:ascii="Times New Roman" w:hAnsi="Times New Roman" w:cs="Times New Roman"/>
            <w:sz w:val="24"/>
            <w:szCs w:val="24"/>
          </w:rPr>
          <w:t xml:space="preserve"> </w:t>
        </w:r>
      </w:ins>
      <w:del w:id="106" w:author="Daniel Wilson" w:date="2020-08-14T10:24:00Z">
        <w:r w:rsidDel="00485D00">
          <w:rPr>
            <w:rFonts w:ascii="Times New Roman" w:hAnsi="Times New Roman" w:cs="Times New Roman"/>
            <w:sz w:val="24"/>
            <w:szCs w:val="24"/>
          </w:rPr>
          <w:delText xml:space="preserve"> </w:delText>
        </w:r>
      </w:del>
      <w:del w:id="107" w:author="Daniel Wilson" w:date="2020-08-14T10:25:00Z">
        <w:r w:rsidDel="00485D00">
          <w:rPr>
            <w:rFonts w:ascii="Times New Roman" w:hAnsi="Times New Roman" w:cs="Times New Roman"/>
            <w:sz w:val="24"/>
            <w:szCs w:val="24"/>
          </w:rPr>
          <w:delText xml:space="preserve">the post-task </w:delText>
        </w:r>
      </w:del>
      <w:r>
        <w:rPr>
          <w:rFonts w:ascii="Times New Roman" w:hAnsi="Times New Roman" w:cs="Times New Roman"/>
          <w:sz w:val="24"/>
          <w:szCs w:val="24"/>
        </w:rPr>
        <w:t>liking ratings</w:t>
      </w:r>
      <w:r w:rsidR="00190DF0">
        <w:rPr>
          <w:rFonts w:ascii="Times New Roman" w:hAnsi="Times New Roman" w:cs="Times New Roman"/>
          <w:sz w:val="24"/>
          <w:szCs w:val="24"/>
        </w:rPr>
        <w:t xml:space="preserve">, participants </w:t>
      </w:r>
      <w:ins w:id="108" w:author="Daniel Wilson" w:date="2020-08-14T10:25:00Z">
        <w:r w:rsidR="00485D00">
          <w:rPr>
            <w:rFonts w:ascii="Times New Roman" w:hAnsi="Times New Roman" w:cs="Times New Roman"/>
            <w:sz w:val="24"/>
            <w:szCs w:val="24"/>
          </w:rPr>
          <w:t xml:space="preserve">also </w:t>
        </w:r>
      </w:ins>
      <w:r w:rsidR="009C398B">
        <w:rPr>
          <w:rFonts w:ascii="Times New Roman" w:hAnsi="Times New Roman" w:cs="Times New Roman"/>
          <w:sz w:val="24"/>
          <w:szCs w:val="24"/>
        </w:rPr>
        <w:t xml:space="preserve">completed an attribute rating task, in which they </w:t>
      </w:r>
      <w:r w:rsidR="00190DF0">
        <w:rPr>
          <w:rFonts w:ascii="Times New Roman" w:hAnsi="Times New Roman" w:cs="Times New Roman"/>
          <w:sz w:val="24"/>
          <w:szCs w:val="24"/>
        </w:rPr>
        <w:t>made ratings of the subjectively perceived tastiness and healthiness of each food.</w:t>
      </w:r>
      <w:r w:rsidR="009C398B">
        <w:rPr>
          <w:rFonts w:ascii="Times New Roman" w:hAnsi="Times New Roman" w:cs="Times New Roman"/>
          <w:sz w:val="24"/>
          <w:szCs w:val="24"/>
        </w:rPr>
        <w:t xml:space="preserve"> Following completion of the attribute ratings, a single trial from the cognitive regulation task was drawn and the participant’s choice on that trial was implemented. Finally, participants completed a set of individual differences measures, were debriefed and paid.</w:t>
      </w:r>
      <w:r w:rsidR="003601D5">
        <w:rPr>
          <w:rFonts w:ascii="Times New Roman" w:hAnsi="Times New Roman" w:cs="Times New Roman"/>
          <w:sz w:val="24"/>
          <w:szCs w:val="24"/>
        </w:rPr>
        <w:t xml:space="preserve"> See figure XX for a </w:t>
      </w:r>
      <w:r w:rsidR="00B9366B">
        <w:rPr>
          <w:rFonts w:ascii="Times New Roman" w:hAnsi="Times New Roman" w:cs="Times New Roman"/>
          <w:sz w:val="24"/>
          <w:szCs w:val="24"/>
        </w:rPr>
        <w:t>visualization of the experimental structure.</w:t>
      </w:r>
    </w:p>
    <w:p w14:paraId="1848CFA8" w14:textId="77777777" w:rsidR="00A920F3" w:rsidRPr="00183A52" w:rsidRDefault="00A920F3" w:rsidP="00C94A1B">
      <w:pPr>
        <w:pStyle w:val="Normal1"/>
        <w:spacing w:line="480" w:lineRule="auto"/>
        <w:rPr>
          <w:rFonts w:ascii="Times New Roman" w:eastAsia="Times New Roman" w:hAnsi="Times New Roman" w:cs="Times New Roman"/>
          <w:sz w:val="24"/>
          <w:szCs w:val="24"/>
        </w:rPr>
      </w:pPr>
    </w:p>
    <w:p w14:paraId="0050D3EA" w14:textId="762937A6" w:rsidR="00773B48" w:rsidRDefault="00773B48" w:rsidP="00C94A1B">
      <w:pPr>
        <w:pStyle w:val="Normal1"/>
        <w:spacing w:line="480" w:lineRule="auto"/>
        <w:rPr>
          <w:ins w:id="109" w:author="Daniel Wilson" w:date="2020-08-13T09:50:00Z"/>
          <w:rFonts w:ascii="Times New Roman" w:hAnsi="Times New Roman" w:cs="Times New Roman"/>
          <w:i/>
          <w:sz w:val="24"/>
          <w:szCs w:val="24"/>
        </w:rPr>
      </w:pPr>
      <w:bookmarkStart w:id="110" w:name="_shl8lvx3b6rg" w:colFirst="0" w:colLast="0"/>
      <w:bookmarkEnd w:id="110"/>
      <w:r>
        <w:rPr>
          <w:rFonts w:ascii="Times New Roman" w:hAnsi="Times New Roman" w:cs="Times New Roman"/>
          <w:i/>
          <w:sz w:val="24"/>
          <w:szCs w:val="24"/>
        </w:rPr>
        <w:t>Stimuli</w:t>
      </w:r>
    </w:p>
    <w:p w14:paraId="2648DD28" w14:textId="77777777" w:rsidR="00B00AAF" w:rsidRDefault="00B00AAF" w:rsidP="00C94A1B">
      <w:pPr>
        <w:pStyle w:val="Normal1"/>
        <w:spacing w:line="480" w:lineRule="auto"/>
        <w:rPr>
          <w:rFonts w:ascii="Times New Roman" w:hAnsi="Times New Roman" w:cs="Times New Roman"/>
          <w:i/>
          <w:sz w:val="24"/>
          <w:szCs w:val="24"/>
        </w:rPr>
      </w:pPr>
    </w:p>
    <w:p w14:paraId="6CC54F16" w14:textId="7AE1E00B" w:rsidR="00773B48" w:rsidRDefault="00773B48"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Stimuli consisted of 135 different foods, designed to cover the full range of healthiness and tastiness (e.g., candy, chips, fruits, vegetables, etc.). Each food was displayed in one of two different quantities (e.g., </w:t>
      </w:r>
      <w:r w:rsidR="0062118A">
        <w:rPr>
          <w:rFonts w:ascii="Times New Roman" w:hAnsi="Times New Roman" w:cs="Times New Roman"/>
          <w:sz w:val="24"/>
          <w:szCs w:val="24"/>
        </w:rPr>
        <w:t>a small amount of</w:t>
      </w:r>
      <w:r>
        <w:rPr>
          <w:rFonts w:ascii="Times New Roman" w:hAnsi="Times New Roman" w:cs="Times New Roman"/>
          <w:sz w:val="24"/>
          <w:szCs w:val="24"/>
        </w:rPr>
        <w:t xml:space="preserve"> chips, a large </w:t>
      </w:r>
      <w:r w:rsidR="0062118A">
        <w:rPr>
          <w:rFonts w:ascii="Times New Roman" w:hAnsi="Times New Roman" w:cs="Times New Roman"/>
          <w:sz w:val="24"/>
          <w:szCs w:val="24"/>
        </w:rPr>
        <w:t>amount</w:t>
      </w:r>
      <w:r>
        <w:rPr>
          <w:rFonts w:ascii="Times New Roman" w:hAnsi="Times New Roman" w:cs="Times New Roman"/>
          <w:sz w:val="24"/>
          <w:szCs w:val="24"/>
        </w:rPr>
        <w:t xml:space="preserve"> of chips)</w:t>
      </w:r>
      <w:r w:rsidR="00941D9C">
        <w:rPr>
          <w:rFonts w:ascii="Times New Roman" w:hAnsi="Times New Roman" w:cs="Times New Roman"/>
          <w:sz w:val="24"/>
          <w:szCs w:val="24"/>
        </w:rPr>
        <w:t xml:space="preserve">, presented </w:t>
      </w:r>
      <w:r>
        <w:rPr>
          <w:rFonts w:ascii="Times New Roman" w:hAnsi="Times New Roman" w:cs="Times New Roman"/>
          <w:sz w:val="24"/>
          <w:szCs w:val="24"/>
        </w:rPr>
        <w:t>on a plate or in a container</w:t>
      </w:r>
      <w:r w:rsidR="00941D9C">
        <w:rPr>
          <w:rFonts w:ascii="Times New Roman" w:hAnsi="Times New Roman" w:cs="Times New Roman"/>
          <w:sz w:val="24"/>
          <w:szCs w:val="24"/>
        </w:rPr>
        <w:t xml:space="preserve"> set against a black background</w:t>
      </w:r>
      <w:r w:rsidR="00234443">
        <w:rPr>
          <w:rFonts w:ascii="Times New Roman" w:hAnsi="Times New Roman" w:cs="Times New Roman"/>
          <w:sz w:val="24"/>
          <w:szCs w:val="24"/>
        </w:rPr>
        <w:t xml:space="preserve"> (see </w:t>
      </w:r>
      <w:commentRangeStart w:id="111"/>
      <w:r w:rsidR="00234443">
        <w:rPr>
          <w:rFonts w:ascii="Times New Roman" w:hAnsi="Times New Roman" w:cs="Times New Roman"/>
          <w:sz w:val="24"/>
          <w:szCs w:val="24"/>
        </w:rPr>
        <w:t xml:space="preserve">Figure </w:t>
      </w:r>
      <w:r w:rsidR="00C30EFC">
        <w:rPr>
          <w:rFonts w:ascii="Times New Roman" w:hAnsi="Times New Roman" w:cs="Times New Roman"/>
          <w:sz w:val="24"/>
          <w:szCs w:val="24"/>
        </w:rPr>
        <w:t>1</w:t>
      </w:r>
      <w:r w:rsidR="00234443">
        <w:rPr>
          <w:rFonts w:ascii="Times New Roman" w:hAnsi="Times New Roman" w:cs="Times New Roman"/>
          <w:sz w:val="24"/>
          <w:szCs w:val="24"/>
        </w:rPr>
        <w:t xml:space="preserve"> </w:t>
      </w:r>
      <w:commentRangeEnd w:id="111"/>
      <w:r w:rsidR="00485D00">
        <w:rPr>
          <w:rStyle w:val="CommentReference"/>
        </w:rPr>
        <w:commentReference w:id="111"/>
      </w:r>
      <w:r w:rsidR="00234443">
        <w:rPr>
          <w:rFonts w:ascii="Times New Roman" w:hAnsi="Times New Roman" w:cs="Times New Roman"/>
          <w:sz w:val="24"/>
          <w:szCs w:val="24"/>
        </w:rPr>
        <w:t>for an example)</w:t>
      </w:r>
      <w:r w:rsidR="00941D9C">
        <w:rPr>
          <w:rFonts w:ascii="Times New Roman" w:hAnsi="Times New Roman" w:cs="Times New Roman"/>
          <w:sz w:val="24"/>
          <w:szCs w:val="24"/>
        </w:rPr>
        <w:t>. This yielded a total of 270 unique food images for use in the tasks described below.</w:t>
      </w:r>
      <w:r w:rsidR="00775E03">
        <w:rPr>
          <w:rFonts w:ascii="Times New Roman" w:hAnsi="Times New Roman" w:cs="Times New Roman"/>
          <w:sz w:val="24"/>
          <w:szCs w:val="24"/>
        </w:rPr>
        <w:t xml:space="preserve"> </w:t>
      </w:r>
    </w:p>
    <w:p w14:paraId="4F0350E2" w14:textId="77777777" w:rsidR="00941D9C" w:rsidRPr="00773B48" w:rsidRDefault="00941D9C" w:rsidP="00C94A1B">
      <w:pPr>
        <w:pStyle w:val="Normal1"/>
        <w:spacing w:line="480" w:lineRule="auto"/>
        <w:rPr>
          <w:rFonts w:ascii="Times New Roman" w:hAnsi="Times New Roman" w:cs="Times New Roman"/>
          <w:sz w:val="24"/>
          <w:szCs w:val="24"/>
        </w:rPr>
      </w:pPr>
    </w:p>
    <w:p w14:paraId="5052110D" w14:textId="77777777" w:rsidR="00980E03" w:rsidRDefault="00980E03" w:rsidP="00C94A1B">
      <w:pPr>
        <w:pStyle w:val="Normal1"/>
        <w:spacing w:line="480" w:lineRule="auto"/>
        <w:rPr>
          <w:rFonts w:ascii="Times New Roman" w:hAnsi="Times New Roman" w:cs="Times New Roman"/>
          <w:i/>
          <w:sz w:val="24"/>
          <w:szCs w:val="24"/>
        </w:rPr>
      </w:pPr>
    </w:p>
    <w:p w14:paraId="59C73E16" w14:textId="37DE7899" w:rsidR="007619B4" w:rsidRDefault="007619B4" w:rsidP="00C94A1B">
      <w:pPr>
        <w:pStyle w:val="Normal1"/>
        <w:spacing w:line="480" w:lineRule="auto"/>
        <w:rPr>
          <w:rFonts w:ascii="Times New Roman" w:hAnsi="Times New Roman" w:cs="Times New Roman"/>
          <w:i/>
          <w:sz w:val="24"/>
          <w:szCs w:val="24"/>
        </w:rPr>
      </w:pPr>
      <w:r>
        <w:rPr>
          <w:rFonts w:ascii="Times New Roman" w:hAnsi="Times New Roman" w:cs="Times New Roman"/>
          <w:i/>
          <w:sz w:val="24"/>
          <w:szCs w:val="24"/>
        </w:rPr>
        <w:t>Cognitive Regulation Task</w:t>
      </w:r>
      <w:r w:rsidR="009C398B">
        <w:rPr>
          <w:rFonts w:ascii="Times New Roman" w:hAnsi="Times New Roman" w:cs="Times New Roman"/>
          <w:i/>
          <w:sz w:val="24"/>
          <w:szCs w:val="24"/>
        </w:rPr>
        <w:t xml:space="preserve"> </w:t>
      </w:r>
    </w:p>
    <w:p w14:paraId="2F6D08A7" w14:textId="77777777" w:rsidR="007619B4" w:rsidRDefault="007619B4" w:rsidP="00C94A1B">
      <w:pPr>
        <w:pStyle w:val="Normal1"/>
        <w:spacing w:line="480" w:lineRule="auto"/>
        <w:rPr>
          <w:rFonts w:ascii="Times New Roman" w:hAnsi="Times New Roman" w:cs="Times New Roman"/>
          <w:i/>
          <w:sz w:val="24"/>
          <w:szCs w:val="24"/>
        </w:rPr>
      </w:pPr>
    </w:p>
    <w:p w14:paraId="2DD33E3F" w14:textId="1B200353" w:rsidR="00ED3CA8" w:rsidRDefault="00190DF0" w:rsidP="00C94A1B">
      <w:pPr>
        <w:pStyle w:val="Normal1"/>
        <w:spacing w:line="480" w:lineRule="auto"/>
        <w:rPr>
          <w:rFonts w:ascii="Times New Roman" w:eastAsia="Times New Roman" w:hAnsi="Times New Roman" w:cs="Times New Roman"/>
          <w:sz w:val="24"/>
          <w:szCs w:val="24"/>
        </w:rPr>
      </w:pPr>
      <w:r w:rsidRPr="00183A52">
        <w:rPr>
          <w:rFonts w:ascii="Times New Roman" w:eastAsia="Times New Roman" w:hAnsi="Times New Roman" w:cs="Times New Roman"/>
          <w:sz w:val="24"/>
          <w:szCs w:val="24"/>
        </w:rPr>
        <w:t>On each trial</w:t>
      </w:r>
      <w:r w:rsidR="00161C2E">
        <w:rPr>
          <w:rFonts w:ascii="Times New Roman" w:eastAsia="Times New Roman" w:hAnsi="Times New Roman" w:cs="Times New Roman"/>
          <w:sz w:val="24"/>
          <w:szCs w:val="24"/>
        </w:rPr>
        <w:t xml:space="preserve"> of the cognitive regulation task</w:t>
      </w:r>
      <w:r w:rsidRPr="00183A52">
        <w:rPr>
          <w:rFonts w:ascii="Times New Roman" w:eastAsia="Times New Roman" w:hAnsi="Times New Roman" w:cs="Times New Roman"/>
          <w:sz w:val="24"/>
          <w:szCs w:val="24"/>
        </w:rPr>
        <w:t xml:space="preserve">, participants were presented with a food image for 4 seconds, during which time they had to indicate whether they would like to eat the food </w:t>
      </w:r>
      <w:del w:id="112" w:author="Daniel Wilson" w:date="2020-08-14T10:31:00Z">
        <w:r w:rsidRPr="00183A52" w:rsidDel="00901ABF">
          <w:rPr>
            <w:rFonts w:ascii="Times New Roman" w:eastAsia="Times New Roman" w:hAnsi="Times New Roman" w:cs="Times New Roman"/>
            <w:sz w:val="24"/>
            <w:szCs w:val="24"/>
          </w:rPr>
          <w:delText xml:space="preserve">on </w:delText>
        </w:r>
      </w:del>
      <w:ins w:id="113" w:author="Daniel Wilson" w:date="2020-08-14T10:31:00Z">
        <w:r w:rsidR="00901ABF">
          <w:rPr>
            <w:rFonts w:ascii="Times New Roman" w:eastAsia="Times New Roman" w:hAnsi="Times New Roman" w:cs="Times New Roman"/>
            <w:sz w:val="24"/>
            <w:szCs w:val="24"/>
          </w:rPr>
          <w:t>using</w:t>
        </w:r>
        <w:r w:rsidR="00901ABF" w:rsidRPr="00183A52">
          <w:rPr>
            <w:rFonts w:ascii="Times New Roman" w:eastAsia="Times New Roman" w:hAnsi="Times New Roman" w:cs="Times New Roman"/>
            <w:sz w:val="24"/>
            <w:szCs w:val="24"/>
          </w:rPr>
          <w:t xml:space="preserve"> </w:t>
        </w:r>
      </w:ins>
      <w:r w:rsidRPr="00183A52">
        <w:rPr>
          <w:rFonts w:ascii="Times New Roman" w:eastAsia="Times New Roman" w:hAnsi="Times New Roman" w:cs="Times New Roman"/>
          <w:sz w:val="24"/>
          <w:szCs w:val="24"/>
        </w:rPr>
        <w:t xml:space="preserve">a </w:t>
      </w:r>
      <w:r w:rsidRPr="00183A52">
        <w:rPr>
          <w:rFonts w:ascii="Times New Roman" w:eastAsia="Times New Roman" w:hAnsi="Times New Roman" w:cs="Times New Roman"/>
          <w:sz w:val="24"/>
          <w:szCs w:val="24"/>
        </w:rPr>
        <w:lastRenderedPageBreak/>
        <w:t>4-point scale ranging from Strong No to Strong Yes</w:t>
      </w:r>
      <w:r w:rsidR="00F446CB">
        <w:rPr>
          <w:rFonts w:ascii="Times New Roman" w:eastAsia="Times New Roman" w:hAnsi="Times New Roman" w:cs="Times New Roman"/>
          <w:sz w:val="24"/>
          <w:szCs w:val="24"/>
        </w:rPr>
        <w:t xml:space="preserve"> (</w:t>
      </w:r>
      <w:commentRangeStart w:id="114"/>
      <w:r w:rsidR="00F446CB">
        <w:rPr>
          <w:rFonts w:ascii="Times New Roman" w:eastAsia="Times New Roman" w:hAnsi="Times New Roman" w:cs="Times New Roman"/>
          <w:sz w:val="24"/>
          <w:szCs w:val="24"/>
        </w:rPr>
        <w:t>Figure 1</w:t>
      </w:r>
      <w:commentRangeEnd w:id="114"/>
      <w:r w:rsidR="00901ABF">
        <w:rPr>
          <w:rStyle w:val="CommentReference"/>
        </w:rPr>
        <w:commentReference w:id="114"/>
      </w:r>
      <w:r w:rsidR="00F446CB">
        <w:rPr>
          <w:rFonts w:ascii="Times New Roman" w:eastAsia="Times New Roman" w:hAnsi="Times New Roman" w:cs="Times New Roman"/>
          <w:sz w:val="24"/>
          <w:szCs w:val="24"/>
        </w:rPr>
        <w:t>)</w:t>
      </w:r>
      <w:r w:rsidRPr="00183A52">
        <w:rPr>
          <w:rFonts w:ascii="Times New Roman" w:eastAsia="Times New Roman" w:hAnsi="Times New Roman" w:cs="Times New Roman"/>
          <w:sz w:val="24"/>
          <w:szCs w:val="24"/>
        </w:rPr>
        <w:t xml:space="preserve">. Importantly, decisions were made in one of three </w:t>
      </w:r>
      <w:r w:rsidR="00BC3A0A">
        <w:rPr>
          <w:rFonts w:ascii="Times New Roman" w:eastAsia="Times New Roman" w:hAnsi="Times New Roman" w:cs="Times New Roman"/>
          <w:sz w:val="24"/>
          <w:szCs w:val="24"/>
        </w:rPr>
        <w:t>instructed conditions</w:t>
      </w:r>
      <w:r w:rsidRPr="00183A52">
        <w:rPr>
          <w:rFonts w:ascii="Times New Roman" w:eastAsia="Times New Roman" w:hAnsi="Times New Roman" w:cs="Times New Roman"/>
          <w:sz w:val="24"/>
          <w:szCs w:val="24"/>
        </w:rPr>
        <w:t xml:space="preserve">: </w:t>
      </w:r>
      <w:r w:rsidR="00BC3A0A">
        <w:rPr>
          <w:rFonts w:ascii="Times New Roman" w:eastAsia="Times New Roman" w:hAnsi="Times New Roman" w:cs="Times New Roman"/>
          <w:sz w:val="24"/>
          <w:szCs w:val="24"/>
        </w:rPr>
        <w:t>focus on healthiness (HEALTH condition)</w:t>
      </w:r>
      <w:r w:rsidRPr="00183A52">
        <w:rPr>
          <w:rFonts w:ascii="Times New Roman" w:eastAsia="Times New Roman" w:hAnsi="Times New Roman" w:cs="Times New Roman"/>
          <w:sz w:val="24"/>
          <w:szCs w:val="24"/>
        </w:rPr>
        <w:t xml:space="preserve">, </w:t>
      </w:r>
      <w:r w:rsidR="00BC3A0A">
        <w:rPr>
          <w:rFonts w:ascii="Times New Roman" w:eastAsia="Times New Roman" w:hAnsi="Times New Roman" w:cs="Times New Roman"/>
          <w:sz w:val="24"/>
          <w:szCs w:val="24"/>
        </w:rPr>
        <w:t>focus on decreasing all craving (DECREASE condition)</w:t>
      </w:r>
      <w:r w:rsidRPr="00183A52">
        <w:rPr>
          <w:rFonts w:ascii="Times New Roman" w:eastAsia="Times New Roman" w:hAnsi="Times New Roman" w:cs="Times New Roman"/>
          <w:sz w:val="24"/>
          <w:szCs w:val="24"/>
        </w:rPr>
        <w:t xml:space="preserve">, and </w:t>
      </w:r>
      <w:r w:rsidR="00BC3A0A">
        <w:rPr>
          <w:rFonts w:ascii="Times New Roman" w:eastAsia="Times New Roman" w:hAnsi="Times New Roman" w:cs="Times New Roman"/>
          <w:sz w:val="24"/>
          <w:szCs w:val="24"/>
        </w:rPr>
        <w:t>focus on responding naturally (NATURAL condition)</w:t>
      </w:r>
      <w:r w:rsidRPr="00183A52">
        <w:rPr>
          <w:rFonts w:ascii="Times New Roman" w:eastAsia="Times New Roman" w:hAnsi="Times New Roman" w:cs="Times New Roman"/>
          <w:sz w:val="24"/>
          <w:szCs w:val="24"/>
        </w:rPr>
        <w:t>. On HEALTH trials subjects were instructed to think about the nutrition</w:t>
      </w:r>
      <w:r w:rsidR="00BC3A0A">
        <w:rPr>
          <w:rFonts w:ascii="Times New Roman" w:eastAsia="Times New Roman" w:hAnsi="Times New Roman" w:cs="Times New Roman"/>
          <w:sz w:val="24"/>
          <w:szCs w:val="24"/>
        </w:rPr>
        <w:t>al</w:t>
      </w:r>
      <w:r w:rsidRPr="00183A52">
        <w:rPr>
          <w:rFonts w:ascii="Times New Roman" w:eastAsia="Times New Roman" w:hAnsi="Times New Roman" w:cs="Times New Roman"/>
          <w:sz w:val="24"/>
          <w:szCs w:val="24"/>
        </w:rPr>
        <w:t xml:space="preserve"> and health benefits of the food while making their choice. On DECREASE trials subjects were told to avoid any craving or emotional response to the food while choosing. </w:t>
      </w:r>
      <w:r w:rsidR="00BC3A0A">
        <w:rPr>
          <w:rFonts w:ascii="Times New Roman" w:eastAsia="Times New Roman" w:hAnsi="Times New Roman" w:cs="Times New Roman"/>
          <w:sz w:val="24"/>
          <w:szCs w:val="24"/>
        </w:rPr>
        <w:t>On</w:t>
      </w:r>
      <w:r w:rsidRPr="00183A52">
        <w:rPr>
          <w:rFonts w:ascii="Times New Roman" w:eastAsia="Times New Roman" w:hAnsi="Times New Roman" w:cs="Times New Roman"/>
          <w:sz w:val="24"/>
          <w:szCs w:val="24"/>
        </w:rPr>
        <w:t xml:space="preserve"> NATURAL trials subjects were told to allow whatever thoughts and feelings arose while considering the food, and to choose based on those feelings.</w:t>
      </w:r>
      <w:r w:rsidR="00BC3A0A">
        <w:rPr>
          <w:rFonts w:ascii="Times New Roman" w:eastAsia="Times New Roman" w:hAnsi="Times New Roman" w:cs="Times New Roman"/>
          <w:sz w:val="24"/>
          <w:szCs w:val="24"/>
        </w:rPr>
        <w:t xml:space="preserve"> S</w:t>
      </w:r>
      <w:r w:rsidR="00BC3A0A" w:rsidRPr="00183A52">
        <w:rPr>
          <w:rFonts w:ascii="Times New Roman" w:eastAsia="Times New Roman" w:hAnsi="Times New Roman" w:cs="Times New Roman"/>
          <w:sz w:val="24"/>
          <w:szCs w:val="24"/>
        </w:rPr>
        <w:t>ubjects were instructed to respond honestly</w:t>
      </w:r>
      <w:r w:rsidR="00BC3A0A">
        <w:rPr>
          <w:rFonts w:ascii="Times New Roman" w:eastAsia="Times New Roman" w:hAnsi="Times New Roman" w:cs="Times New Roman"/>
          <w:sz w:val="24"/>
          <w:szCs w:val="24"/>
        </w:rPr>
        <w:t xml:space="preserve"> regardless of the instruction</w:t>
      </w:r>
      <w:r w:rsidR="00BC3A0A" w:rsidRPr="00183A52">
        <w:rPr>
          <w:rFonts w:ascii="Times New Roman" w:eastAsia="Times New Roman" w:hAnsi="Times New Roman" w:cs="Times New Roman"/>
          <w:sz w:val="24"/>
          <w:szCs w:val="24"/>
        </w:rPr>
        <w:t xml:space="preserve">, and were motivated to do so, </w:t>
      </w:r>
      <w:r w:rsidR="00E663E1">
        <w:rPr>
          <w:rFonts w:ascii="Times New Roman" w:eastAsia="Times New Roman" w:hAnsi="Times New Roman" w:cs="Times New Roman"/>
          <w:sz w:val="24"/>
          <w:szCs w:val="24"/>
        </w:rPr>
        <w:t xml:space="preserve">since they were hungry. They </w:t>
      </w:r>
      <w:r w:rsidR="00BC3A0A">
        <w:rPr>
          <w:rFonts w:ascii="Times New Roman" w:eastAsia="Times New Roman" w:hAnsi="Times New Roman" w:cs="Times New Roman"/>
          <w:sz w:val="24"/>
          <w:szCs w:val="24"/>
        </w:rPr>
        <w:t>knew</w:t>
      </w:r>
      <w:r w:rsidR="00BC3A0A" w:rsidRPr="00183A52">
        <w:rPr>
          <w:rFonts w:ascii="Times New Roman" w:eastAsia="Times New Roman" w:hAnsi="Times New Roman" w:cs="Times New Roman"/>
          <w:sz w:val="24"/>
          <w:szCs w:val="24"/>
        </w:rPr>
        <w:t xml:space="preserve"> that one trial would be chosen</w:t>
      </w:r>
      <w:r w:rsidR="00BC3A0A">
        <w:rPr>
          <w:rFonts w:ascii="Times New Roman" w:eastAsia="Times New Roman" w:hAnsi="Times New Roman" w:cs="Times New Roman"/>
          <w:sz w:val="24"/>
          <w:szCs w:val="24"/>
        </w:rPr>
        <w:t xml:space="preserve"> randomly</w:t>
      </w:r>
      <w:r w:rsidR="00BC3A0A" w:rsidRPr="00183A52">
        <w:rPr>
          <w:rFonts w:ascii="Times New Roman" w:eastAsia="Times New Roman" w:hAnsi="Times New Roman" w:cs="Times New Roman"/>
          <w:sz w:val="24"/>
          <w:szCs w:val="24"/>
        </w:rPr>
        <w:t xml:space="preserve"> a</w:t>
      </w:r>
      <w:r w:rsidR="00BC3A0A">
        <w:rPr>
          <w:rFonts w:ascii="Times New Roman" w:eastAsia="Times New Roman" w:hAnsi="Times New Roman" w:cs="Times New Roman"/>
          <w:sz w:val="24"/>
          <w:szCs w:val="24"/>
        </w:rPr>
        <w:t xml:space="preserve">t the end of the experiment and that </w:t>
      </w:r>
      <w:r w:rsidR="00BC3A0A" w:rsidRPr="00183A52">
        <w:rPr>
          <w:rFonts w:ascii="Times New Roman" w:eastAsia="Times New Roman" w:hAnsi="Times New Roman" w:cs="Times New Roman"/>
          <w:sz w:val="24"/>
          <w:szCs w:val="24"/>
        </w:rPr>
        <w:t>they would either receive the trial item (if they had responded “Weak Yes” or “Strong Yes”), or receive nothing (if they had responded “Weak No” or “Strong No”).</w:t>
      </w:r>
      <w:r w:rsidR="00ED3CA8">
        <w:rPr>
          <w:rFonts w:ascii="Times New Roman" w:eastAsia="Times New Roman" w:hAnsi="Times New Roman" w:cs="Times New Roman"/>
          <w:sz w:val="24"/>
          <w:szCs w:val="24"/>
        </w:rPr>
        <w:t xml:space="preserve"> </w:t>
      </w:r>
    </w:p>
    <w:p w14:paraId="70052217" w14:textId="77777777" w:rsidR="00ED3CA8" w:rsidRDefault="00ED3CA8" w:rsidP="00C94A1B">
      <w:pPr>
        <w:pStyle w:val="Normal1"/>
        <w:spacing w:line="480" w:lineRule="auto"/>
        <w:rPr>
          <w:rFonts w:ascii="Times New Roman" w:eastAsia="Times New Roman" w:hAnsi="Times New Roman" w:cs="Times New Roman"/>
          <w:sz w:val="24"/>
          <w:szCs w:val="24"/>
        </w:rPr>
      </w:pPr>
    </w:p>
    <w:p w14:paraId="313D5358" w14:textId="22A582D2" w:rsidR="007619B4" w:rsidRDefault="00190DF0" w:rsidP="00C94A1B">
      <w:pPr>
        <w:pStyle w:val="Normal1"/>
        <w:spacing w:line="480" w:lineRule="auto"/>
        <w:rPr>
          <w:rFonts w:ascii="Times New Roman" w:eastAsia="Times New Roman" w:hAnsi="Times New Roman" w:cs="Times New Roman"/>
          <w:sz w:val="24"/>
          <w:szCs w:val="24"/>
        </w:rPr>
      </w:pPr>
      <w:del w:id="115" w:author="Daniel Wilson" w:date="2020-08-14T10:34:00Z">
        <w:r w:rsidRPr="00183A52" w:rsidDel="00901ABF">
          <w:rPr>
            <w:rFonts w:ascii="Times New Roman" w:eastAsia="Times New Roman" w:hAnsi="Times New Roman" w:cs="Times New Roman"/>
            <w:sz w:val="24"/>
            <w:szCs w:val="24"/>
          </w:rPr>
          <w:delText>Trials were presented in</w:delText>
        </w:r>
      </w:del>
      <w:ins w:id="116" w:author="Daniel Wilson" w:date="2020-08-14T10:34:00Z">
        <w:r w:rsidR="00901ABF">
          <w:rPr>
            <w:rFonts w:ascii="Times New Roman" w:eastAsia="Times New Roman" w:hAnsi="Times New Roman" w:cs="Times New Roman"/>
            <w:sz w:val="24"/>
            <w:szCs w:val="24"/>
          </w:rPr>
          <w:t>Task</w:t>
        </w:r>
      </w:ins>
      <w:r w:rsidRPr="00183A52">
        <w:rPr>
          <w:rFonts w:ascii="Times New Roman" w:eastAsia="Times New Roman" w:hAnsi="Times New Roman" w:cs="Times New Roman"/>
          <w:sz w:val="24"/>
          <w:szCs w:val="24"/>
        </w:rPr>
        <w:t xml:space="preserve"> blocks</w:t>
      </w:r>
      <w:ins w:id="117" w:author="Daniel Wilson" w:date="2020-08-14T10:34:00Z">
        <w:r w:rsidR="00901ABF">
          <w:rPr>
            <w:rFonts w:ascii="Times New Roman" w:eastAsia="Times New Roman" w:hAnsi="Times New Roman" w:cs="Times New Roman"/>
            <w:sz w:val="24"/>
            <w:szCs w:val="24"/>
          </w:rPr>
          <w:t xml:space="preserve"> </w:t>
        </w:r>
      </w:ins>
      <w:ins w:id="118" w:author="Daniel Wilson" w:date="2020-08-14T10:35:00Z">
        <w:r w:rsidR="00901ABF">
          <w:rPr>
            <w:rFonts w:ascii="Times New Roman" w:eastAsia="Times New Roman" w:hAnsi="Times New Roman" w:cs="Times New Roman"/>
            <w:sz w:val="24"/>
            <w:szCs w:val="24"/>
          </w:rPr>
          <w:t>began with the presentation of the regulatory instruct</w:t>
        </w:r>
      </w:ins>
      <w:ins w:id="119" w:author="Daniel Wilson" w:date="2020-08-14T10:36:00Z">
        <w:r w:rsidR="00901ABF">
          <w:rPr>
            <w:rFonts w:ascii="Times New Roman" w:eastAsia="Times New Roman" w:hAnsi="Times New Roman" w:cs="Times New Roman"/>
            <w:sz w:val="24"/>
            <w:szCs w:val="24"/>
          </w:rPr>
          <w:t xml:space="preserve">ions (i.e., one of the three regulatory conditions), </w:t>
        </w:r>
      </w:ins>
      <w:ins w:id="120" w:author="Daniel Wilson" w:date="2020-08-14T10:41:00Z">
        <w:r w:rsidR="00ED7CF0" w:rsidRPr="00183A52">
          <w:rPr>
            <w:rFonts w:ascii="Times New Roman" w:eastAsia="Times New Roman" w:hAnsi="Times New Roman" w:cs="Times New Roman"/>
            <w:sz w:val="24"/>
            <w:szCs w:val="24"/>
          </w:rPr>
          <w:t>reminding them of the mindset to adopt</w:t>
        </w:r>
        <w:r w:rsidR="00ED7CF0">
          <w:rPr>
            <w:rFonts w:ascii="Times New Roman" w:eastAsia="Times New Roman" w:hAnsi="Times New Roman" w:cs="Times New Roman"/>
            <w:sz w:val="24"/>
            <w:szCs w:val="24"/>
          </w:rPr>
          <w:t xml:space="preserve">, </w:t>
        </w:r>
      </w:ins>
      <w:ins w:id="121" w:author="Daniel Wilson" w:date="2020-08-14T10:36:00Z">
        <w:r w:rsidR="00901ABF">
          <w:rPr>
            <w:rFonts w:ascii="Times New Roman" w:eastAsia="Times New Roman" w:hAnsi="Times New Roman" w:cs="Times New Roman"/>
            <w:sz w:val="24"/>
            <w:szCs w:val="24"/>
          </w:rPr>
          <w:t xml:space="preserve">followed by </w:t>
        </w:r>
      </w:ins>
      <w:del w:id="122" w:author="Daniel Wilson" w:date="2020-08-14T10:36:00Z">
        <w:r w:rsidRPr="00183A52" w:rsidDel="00901ABF">
          <w:rPr>
            <w:rFonts w:ascii="Times New Roman" w:eastAsia="Times New Roman" w:hAnsi="Times New Roman" w:cs="Times New Roman"/>
            <w:sz w:val="24"/>
            <w:szCs w:val="24"/>
          </w:rPr>
          <w:delText xml:space="preserve"> of </w:delText>
        </w:r>
      </w:del>
      <w:r w:rsidRPr="00183A52">
        <w:rPr>
          <w:rFonts w:ascii="Times New Roman" w:eastAsia="Times New Roman" w:hAnsi="Times New Roman" w:cs="Times New Roman"/>
          <w:sz w:val="24"/>
          <w:szCs w:val="24"/>
        </w:rPr>
        <w:t>10</w:t>
      </w:r>
      <w:ins w:id="123" w:author="Daniel Wilson" w:date="2020-08-14T10:35:00Z">
        <w:r w:rsidR="00901ABF">
          <w:rPr>
            <w:rFonts w:ascii="Times New Roman" w:eastAsia="Times New Roman" w:hAnsi="Times New Roman" w:cs="Times New Roman"/>
            <w:sz w:val="24"/>
            <w:szCs w:val="24"/>
          </w:rPr>
          <w:t xml:space="preserve"> consecutive</w:t>
        </w:r>
      </w:ins>
      <w:r w:rsidRPr="00183A52">
        <w:rPr>
          <w:rFonts w:ascii="Times New Roman" w:eastAsia="Times New Roman" w:hAnsi="Times New Roman" w:cs="Times New Roman"/>
          <w:sz w:val="24"/>
          <w:szCs w:val="24"/>
        </w:rPr>
        <w:t xml:space="preserve"> trials </w:t>
      </w:r>
      <w:del w:id="124" w:author="Daniel Wilson" w:date="2020-08-14T10:37:00Z">
        <w:r w:rsidRPr="00183A52" w:rsidDel="00901ABF">
          <w:rPr>
            <w:rFonts w:ascii="Times New Roman" w:eastAsia="Times New Roman" w:hAnsi="Times New Roman" w:cs="Times New Roman"/>
            <w:sz w:val="24"/>
            <w:szCs w:val="24"/>
          </w:rPr>
          <w:delText xml:space="preserve">of </w:delText>
        </w:r>
      </w:del>
      <w:ins w:id="125" w:author="Daniel Wilson" w:date="2020-08-14T10:37:00Z">
        <w:r w:rsidR="00901ABF">
          <w:rPr>
            <w:rFonts w:ascii="Times New Roman" w:eastAsia="Times New Roman" w:hAnsi="Times New Roman" w:cs="Times New Roman"/>
            <w:sz w:val="24"/>
            <w:szCs w:val="24"/>
          </w:rPr>
          <w:t>where subjects were presented</w:t>
        </w:r>
        <w:r w:rsidR="00901ABF" w:rsidRPr="00183A52">
          <w:rPr>
            <w:rFonts w:ascii="Times New Roman" w:eastAsia="Times New Roman" w:hAnsi="Times New Roman" w:cs="Times New Roman"/>
            <w:sz w:val="24"/>
            <w:szCs w:val="24"/>
          </w:rPr>
          <w:t xml:space="preserve"> </w:t>
        </w:r>
      </w:ins>
      <w:del w:id="126" w:author="Daniel Wilson" w:date="2020-08-14T10:37:00Z">
        <w:r w:rsidRPr="00183A52" w:rsidDel="00901ABF">
          <w:rPr>
            <w:rFonts w:ascii="Times New Roman" w:eastAsia="Times New Roman" w:hAnsi="Times New Roman" w:cs="Times New Roman"/>
            <w:sz w:val="24"/>
            <w:szCs w:val="24"/>
          </w:rPr>
          <w:delText>the same instruction type</w:delText>
        </w:r>
      </w:del>
      <w:ins w:id="127" w:author="Daniel Wilson" w:date="2020-08-14T10:37:00Z">
        <w:r w:rsidR="00901ABF">
          <w:rPr>
            <w:rFonts w:ascii="Times New Roman" w:eastAsia="Times New Roman" w:hAnsi="Times New Roman" w:cs="Times New Roman"/>
            <w:sz w:val="24"/>
            <w:szCs w:val="24"/>
          </w:rPr>
          <w:t>food stimuli</w:t>
        </w:r>
      </w:ins>
      <w:ins w:id="128" w:author="Daniel Wilson" w:date="2020-08-14T10:38:00Z">
        <w:r w:rsidR="00901ABF">
          <w:rPr>
            <w:rFonts w:ascii="Times New Roman" w:eastAsia="Times New Roman" w:hAnsi="Times New Roman" w:cs="Times New Roman"/>
            <w:sz w:val="24"/>
            <w:szCs w:val="24"/>
          </w:rPr>
          <w:t>, and i</w:t>
        </w:r>
      </w:ins>
      <w:ins w:id="129" w:author="Daniel Wilson" w:date="2020-08-14T10:37:00Z">
        <w:r w:rsidR="00901ABF">
          <w:rPr>
            <w:rFonts w:ascii="Times New Roman" w:eastAsia="Times New Roman" w:hAnsi="Times New Roman" w:cs="Times New Roman"/>
            <w:sz w:val="24"/>
            <w:szCs w:val="24"/>
          </w:rPr>
          <w:t>ndicated their desire to eat</w:t>
        </w:r>
      </w:ins>
      <w:ins w:id="130" w:author="Daniel Wilson" w:date="2020-08-14T10:38:00Z">
        <w:r w:rsidR="00901ABF">
          <w:rPr>
            <w:rFonts w:ascii="Times New Roman" w:eastAsia="Times New Roman" w:hAnsi="Times New Roman" w:cs="Times New Roman"/>
            <w:sz w:val="24"/>
            <w:szCs w:val="24"/>
          </w:rPr>
          <w:t xml:space="preserve"> the food</w:t>
        </w:r>
      </w:ins>
      <w:del w:id="131" w:author="Daniel Wilson" w:date="2020-08-14T10:36:00Z">
        <w:r w:rsidR="00EE036E" w:rsidDel="00901ABF">
          <w:rPr>
            <w:rFonts w:ascii="Times New Roman" w:eastAsia="Times New Roman" w:hAnsi="Times New Roman" w:cs="Times New Roman"/>
            <w:sz w:val="24"/>
            <w:szCs w:val="24"/>
          </w:rPr>
          <w:delText xml:space="preserve"> (i.e., one of the three regulatory conditions)</w:delText>
        </w:r>
      </w:del>
      <w:r w:rsidRPr="00183A52">
        <w:rPr>
          <w:rFonts w:ascii="Times New Roman" w:eastAsia="Times New Roman" w:hAnsi="Times New Roman" w:cs="Times New Roman"/>
          <w:sz w:val="24"/>
          <w:szCs w:val="24"/>
        </w:rPr>
        <w:t xml:space="preserve">. Each scanning </w:t>
      </w:r>
      <w:del w:id="132" w:author="Daniel Wilson" w:date="2020-08-14T06:53:00Z">
        <w:r w:rsidRPr="00183A52" w:rsidDel="00A974C6">
          <w:rPr>
            <w:rFonts w:ascii="Times New Roman" w:eastAsia="Times New Roman" w:hAnsi="Times New Roman" w:cs="Times New Roman"/>
            <w:sz w:val="24"/>
            <w:szCs w:val="24"/>
          </w:rPr>
          <w:delText xml:space="preserve">session </w:delText>
        </w:r>
      </w:del>
      <w:ins w:id="133" w:author="Daniel Wilson" w:date="2020-08-14T06:53:00Z">
        <w:r w:rsidR="00A974C6">
          <w:rPr>
            <w:rFonts w:ascii="Times New Roman" w:eastAsia="Times New Roman" w:hAnsi="Times New Roman" w:cs="Times New Roman"/>
            <w:sz w:val="24"/>
            <w:szCs w:val="24"/>
          </w:rPr>
          <w:t>run</w:t>
        </w:r>
        <w:r w:rsidR="00A974C6" w:rsidRPr="00183A52">
          <w:rPr>
            <w:rFonts w:ascii="Times New Roman" w:eastAsia="Times New Roman" w:hAnsi="Times New Roman" w:cs="Times New Roman"/>
            <w:sz w:val="24"/>
            <w:szCs w:val="24"/>
          </w:rPr>
          <w:t xml:space="preserve"> </w:t>
        </w:r>
      </w:ins>
      <w:r w:rsidRPr="00183A52">
        <w:rPr>
          <w:rFonts w:ascii="Times New Roman" w:eastAsia="Times New Roman" w:hAnsi="Times New Roman" w:cs="Times New Roman"/>
          <w:sz w:val="24"/>
          <w:szCs w:val="24"/>
        </w:rPr>
        <w:t>consisted of one block of each instruction</w:t>
      </w:r>
      <w:ins w:id="134" w:author="Daniel Wilson" w:date="2020-08-14T10:38:00Z">
        <w:r w:rsidR="00901ABF">
          <w:rPr>
            <w:rFonts w:ascii="Times New Roman" w:eastAsia="Times New Roman" w:hAnsi="Times New Roman" w:cs="Times New Roman"/>
            <w:sz w:val="24"/>
            <w:szCs w:val="24"/>
          </w:rPr>
          <w:t xml:space="preserve"> (i.e. condition)</w:t>
        </w:r>
      </w:ins>
      <w:r w:rsidR="009F339F">
        <w:rPr>
          <w:rFonts w:ascii="Times New Roman" w:eastAsia="Times New Roman" w:hAnsi="Times New Roman" w:cs="Times New Roman"/>
          <w:sz w:val="24"/>
          <w:szCs w:val="24"/>
        </w:rPr>
        <w:t xml:space="preserve">, yielding </w:t>
      </w:r>
      <w:r w:rsidRPr="00183A52">
        <w:rPr>
          <w:rFonts w:ascii="Times New Roman" w:eastAsia="Times New Roman" w:hAnsi="Times New Roman" w:cs="Times New Roman"/>
          <w:sz w:val="24"/>
          <w:szCs w:val="24"/>
        </w:rPr>
        <w:t xml:space="preserve">30 trials per </w:t>
      </w:r>
      <w:del w:id="135" w:author="Daniel Wilson" w:date="2020-08-14T06:53:00Z">
        <w:r w:rsidRPr="00183A52" w:rsidDel="00A974C6">
          <w:rPr>
            <w:rFonts w:ascii="Times New Roman" w:eastAsia="Times New Roman" w:hAnsi="Times New Roman" w:cs="Times New Roman"/>
            <w:sz w:val="24"/>
            <w:szCs w:val="24"/>
          </w:rPr>
          <w:delText>session</w:delText>
        </w:r>
      </w:del>
      <w:ins w:id="136" w:author="Daniel Wilson" w:date="2020-08-14T06:53:00Z">
        <w:r w:rsidR="00A974C6">
          <w:rPr>
            <w:rFonts w:ascii="Times New Roman" w:eastAsia="Times New Roman" w:hAnsi="Times New Roman" w:cs="Times New Roman"/>
            <w:sz w:val="24"/>
            <w:szCs w:val="24"/>
          </w:rPr>
          <w:t>run</w:t>
        </w:r>
      </w:ins>
      <w:r w:rsidR="00BC3A0A">
        <w:rPr>
          <w:rFonts w:ascii="Times New Roman" w:eastAsia="Times New Roman" w:hAnsi="Times New Roman" w:cs="Times New Roman"/>
          <w:sz w:val="24"/>
          <w:szCs w:val="24"/>
        </w:rPr>
        <w:t>. Subjects completed nine</w:t>
      </w:r>
      <w:r w:rsidRPr="00183A52">
        <w:rPr>
          <w:rFonts w:ascii="Times New Roman" w:eastAsia="Times New Roman" w:hAnsi="Times New Roman" w:cs="Times New Roman"/>
          <w:sz w:val="24"/>
          <w:szCs w:val="24"/>
        </w:rPr>
        <w:t xml:space="preserve"> </w:t>
      </w:r>
      <w:del w:id="137" w:author="Daniel Wilson" w:date="2020-08-14T06:53:00Z">
        <w:r w:rsidRPr="00183A52" w:rsidDel="00A974C6">
          <w:rPr>
            <w:rFonts w:ascii="Times New Roman" w:eastAsia="Times New Roman" w:hAnsi="Times New Roman" w:cs="Times New Roman"/>
            <w:sz w:val="24"/>
            <w:szCs w:val="24"/>
          </w:rPr>
          <w:delText xml:space="preserve">sessions </w:delText>
        </w:r>
      </w:del>
      <w:ins w:id="138" w:author="Daniel Wilson" w:date="2020-08-14T06:53:00Z">
        <w:r w:rsidR="00A974C6">
          <w:rPr>
            <w:rFonts w:ascii="Times New Roman" w:eastAsia="Times New Roman" w:hAnsi="Times New Roman" w:cs="Times New Roman"/>
            <w:sz w:val="24"/>
            <w:szCs w:val="24"/>
          </w:rPr>
          <w:t>runs</w:t>
        </w:r>
        <w:r w:rsidR="00A974C6" w:rsidRPr="00183A52">
          <w:rPr>
            <w:rFonts w:ascii="Times New Roman" w:eastAsia="Times New Roman" w:hAnsi="Times New Roman" w:cs="Times New Roman"/>
            <w:sz w:val="24"/>
            <w:szCs w:val="24"/>
          </w:rPr>
          <w:t xml:space="preserve"> </w:t>
        </w:r>
      </w:ins>
      <w:r w:rsidRPr="00183A52">
        <w:rPr>
          <w:rFonts w:ascii="Times New Roman" w:eastAsia="Times New Roman" w:hAnsi="Times New Roman" w:cs="Times New Roman"/>
          <w:sz w:val="24"/>
          <w:szCs w:val="24"/>
        </w:rPr>
        <w:t xml:space="preserve">for a total of 270 trials. In the first </w:t>
      </w:r>
      <w:del w:id="139" w:author="Daniel Wilson" w:date="2020-08-14T06:53:00Z">
        <w:r w:rsidRPr="00183A52" w:rsidDel="00A974C6">
          <w:rPr>
            <w:rFonts w:ascii="Times New Roman" w:eastAsia="Times New Roman" w:hAnsi="Times New Roman" w:cs="Times New Roman"/>
            <w:sz w:val="24"/>
            <w:szCs w:val="24"/>
          </w:rPr>
          <w:delText xml:space="preserve">session </w:delText>
        </w:r>
      </w:del>
      <w:ins w:id="140" w:author="Daniel Wilson" w:date="2020-08-14T06:53:00Z">
        <w:r w:rsidR="00A974C6">
          <w:rPr>
            <w:rFonts w:ascii="Times New Roman" w:eastAsia="Times New Roman" w:hAnsi="Times New Roman" w:cs="Times New Roman"/>
            <w:sz w:val="24"/>
            <w:szCs w:val="24"/>
          </w:rPr>
          <w:t>run</w:t>
        </w:r>
        <w:r w:rsidR="00A974C6" w:rsidRPr="00183A52">
          <w:rPr>
            <w:rFonts w:ascii="Times New Roman" w:eastAsia="Times New Roman" w:hAnsi="Times New Roman" w:cs="Times New Roman"/>
            <w:sz w:val="24"/>
            <w:szCs w:val="24"/>
          </w:rPr>
          <w:t xml:space="preserve"> </w:t>
        </w:r>
      </w:ins>
      <w:r w:rsidRPr="00183A52">
        <w:rPr>
          <w:rFonts w:ascii="Times New Roman" w:eastAsia="Times New Roman" w:hAnsi="Times New Roman" w:cs="Times New Roman"/>
          <w:sz w:val="24"/>
          <w:szCs w:val="24"/>
        </w:rPr>
        <w:t xml:space="preserve">subjects always </w:t>
      </w:r>
      <w:r w:rsidR="00BC3A0A">
        <w:rPr>
          <w:rFonts w:ascii="Times New Roman" w:eastAsia="Times New Roman" w:hAnsi="Times New Roman" w:cs="Times New Roman"/>
          <w:sz w:val="24"/>
          <w:szCs w:val="24"/>
        </w:rPr>
        <w:t>began with a block of</w:t>
      </w:r>
      <w:r w:rsidRPr="00183A52">
        <w:rPr>
          <w:rFonts w:ascii="Times New Roman" w:eastAsia="Times New Roman" w:hAnsi="Times New Roman" w:cs="Times New Roman"/>
          <w:sz w:val="24"/>
          <w:szCs w:val="24"/>
        </w:rPr>
        <w:t xml:space="preserve"> NATURAL </w:t>
      </w:r>
      <w:r w:rsidR="00BC3A0A">
        <w:rPr>
          <w:rFonts w:ascii="Times New Roman" w:eastAsia="Times New Roman" w:hAnsi="Times New Roman" w:cs="Times New Roman"/>
          <w:sz w:val="24"/>
          <w:szCs w:val="24"/>
        </w:rPr>
        <w:t>trials</w:t>
      </w:r>
      <w:r w:rsidRPr="00183A52">
        <w:rPr>
          <w:rFonts w:ascii="Times New Roman" w:eastAsia="Times New Roman" w:hAnsi="Times New Roman" w:cs="Times New Roman"/>
          <w:sz w:val="24"/>
          <w:szCs w:val="24"/>
        </w:rPr>
        <w:t xml:space="preserve">. In the remaining </w:t>
      </w:r>
      <w:del w:id="141" w:author="Daniel Wilson" w:date="2020-08-14T06:53:00Z">
        <w:r w:rsidRPr="00183A52" w:rsidDel="00A974C6">
          <w:rPr>
            <w:rFonts w:ascii="Times New Roman" w:eastAsia="Times New Roman" w:hAnsi="Times New Roman" w:cs="Times New Roman"/>
            <w:sz w:val="24"/>
            <w:szCs w:val="24"/>
          </w:rPr>
          <w:delText xml:space="preserve">sessions </w:delText>
        </w:r>
      </w:del>
      <w:ins w:id="142" w:author="Daniel Wilson" w:date="2020-08-14T06:53:00Z">
        <w:r w:rsidR="00A974C6">
          <w:rPr>
            <w:rFonts w:ascii="Times New Roman" w:eastAsia="Times New Roman" w:hAnsi="Times New Roman" w:cs="Times New Roman"/>
            <w:sz w:val="24"/>
            <w:szCs w:val="24"/>
          </w:rPr>
          <w:t>runs</w:t>
        </w:r>
        <w:r w:rsidR="00A974C6" w:rsidRPr="00183A52">
          <w:rPr>
            <w:rFonts w:ascii="Times New Roman" w:eastAsia="Times New Roman" w:hAnsi="Times New Roman" w:cs="Times New Roman"/>
            <w:sz w:val="24"/>
            <w:szCs w:val="24"/>
          </w:rPr>
          <w:t xml:space="preserve"> </w:t>
        </w:r>
      </w:ins>
      <w:r w:rsidRPr="00183A52">
        <w:rPr>
          <w:rFonts w:ascii="Times New Roman" w:eastAsia="Times New Roman" w:hAnsi="Times New Roman" w:cs="Times New Roman"/>
          <w:sz w:val="24"/>
          <w:szCs w:val="24"/>
        </w:rPr>
        <w:t xml:space="preserve">the order of </w:t>
      </w:r>
      <w:r w:rsidR="00BC3A0A">
        <w:rPr>
          <w:rFonts w:ascii="Times New Roman" w:eastAsia="Times New Roman" w:hAnsi="Times New Roman" w:cs="Times New Roman"/>
          <w:sz w:val="24"/>
          <w:szCs w:val="24"/>
        </w:rPr>
        <w:t>the three blocks was randomized</w:t>
      </w:r>
      <w:r w:rsidRPr="00183A52">
        <w:rPr>
          <w:rFonts w:ascii="Times New Roman" w:eastAsia="Times New Roman" w:hAnsi="Times New Roman" w:cs="Times New Roman"/>
          <w:sz w:val="24"/>
          <w:szCs w:val="24"/>
        </w:rPr>
        <w:t xml:space="preserve">. </w:t>
      </w:r>
      <w:del w:id="143" w:author="Daniel Wilson" w:date="2020-08-14T10:41:00Z">
        <w:r w:rsidRPr="00183A52" w:rsidDel="00ED7CF0">
          <w:rPr>
            <w:rFonts w:ascii="Times New Roman" w:eastAsia="Times New Roman" w:hAnsi="Times New Roman" w:cs="Times New Roman"/>
            <w:sz w:val="24"/>
            <w:szCs w:val="24"/>
          </w:rPr>
          <w:delText xml:space="preserve">At the beginning of each condition block subjects </w:delText>
        </w:r>
        <w:r w:rsidR="00BC3A0A" w:rsidDel="00ED7CF0">
          <w:rPr>
            <w:rFonts w:ascii="Times New Roman" w:eastAsia="Times New Roman" w:hAnsi="Times New Roman" w:cs="Times New Roman"/>
            <w:sz w:val="24"/>
            <w:szCs w:val="24"/>
          </w:rPr>
          <w:delText>read a short</w:delText>
        </w:r>
        <w:r w:rsidRPr="00183A52" w:rsidDel="00ED7CF0">
          <w:rPr>
            <w:rFonts w:ascii="Times New Roman" w:eastAsia="Times New Roman" w:hAnsi="Times New Roman" w:cs="Times New Roman"/>
            <w:sz w:val="24"/>
            <w:szCs w:val="24"/>
          </w:rPr>
          <w:delText xml:space="preserve"> text reminding them of the mindset to adopt for the next 10 trials.</w:delText>
        </w:r>
      </w:del>
    </w:p>
    <w:p w14:paraId="5330D84A" w14:textId="77777777" w:rsidR="00155B75" w:rsidRDefault="00155B75" w:rsidP="00C94A1B">
      <w:pPr>
        <w:pStyle w:val="Normal1"/>
        <w:spacing w:line="480" w:lineRule="auto"/>
        <w:rPr>
          <w:rFonts w:ascii="Times New Roman" w:eastAsia="Times New Roman" w:hAnsi="Times New Roman" w:cs="Times New Roman"/>
          <w:sz w:val="24"/>
          <w:szCs w:val="24"/>
        </w:rPr>
      </w:pPr>
    </w:p>
    <w:p w14:paraId="13E6771C" w14:textId="2B643C53" w:rsidR="00155B75" w:rsidRDefault="00155B75" w:rsidP="00C94A1B">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Importantly, both food quantities of a specific food appeared in the same condition. Thus, </w:t>
      </w:r>
      <w:r w:rsidR="007949BD">
        <w:rPr>
          <w:rFonts w:ascii="Times New Roman" w:eastAsia="Times New Roman" w:hAnsi="Times New Roman" w:cs="Times New Roman"/>
          <w:sz w:val="24"/>
          <w:szCs w:val="24"/>
        </w:rPr>
        <w:t xml:space="preserve">each condition </w:t>
      </w:r>
      <w:del w:id="144" w:author="Daniel Wilson" w:date="2020-08-14T10:43:00Z">
        <w:r w:rsidR="007949BD" w:rsidDel="00ED7CF0">
          <w:rPr>
            <w:rFonts w:ascii="Times New Roman" w:eastAsia="Times New Roman" w:hAnsi="Times New Roman" w:cs="Times New Roman"/>
            <w:sz w:val="24"/>
            <w:szCs w:val="24"/>
          </w:rPr>
          <w:delText xml:space="preserve">comprised </w:delText>
        </w:r>
      </w:del>
      <w:ins w:id="145" w:author="Daniel Wilson" w:date="2020-08-14T10:43:00Z">
        <w:r w:rsidR="00ED7CF0">
          <w:rPr>
            <w:rFonts w:ascii="Times New Roman" w:eastAsia="Times New Roman" w:hAnsi="Times New Roman" w:cs="Times New Roman"/>
            <w:sz w:val="24"/>
            <w:szCs w:val="24"/>
          </w:rPr>
          <w:t xml:space="preserve">consisted </w:t>
        </w:r>
      </w:ins>
      <w:r w:rsidR="007949BD">
        <w:rPr>
          <w:rFonts w:ascii="Times New Roman" w:eastAsia="Times New Roman" w:hAnsi="Times New Roman" w:cs="Times New Roman"/>
          <w:sz w:val="24"/>
          <w:szCs w:val="24"/>
        </w:rPr>
        <w:t xml:space="preserve">of 45 </w:t>
      </w:r>
      <w:r>
        <w:rPr>
          <w:rFonts w:ascii="Times New Roman" w:eastAsia="Times New Roman" w:hAnsi="Times New Roman" w:cs="Times New Roman"/>
          <w:sz w:val="24"/>
          <w:szCs w:val="24"/>
        </w:rPr>
        <w:t>specific food</w:t>
      </w:r>
      <w:r w:rsidR="007949BD">
        <w:rPr>
          <w:rFonts w:ascii="Times New Roman" w:eastAsia="Times New Roman" w:hAnsi="Times New Roman" w:cs="Times New Roman"/>
          <w:sz w:val="24"/>
          <w:szCs w:val="24"/>
        </w:rPr>
        <w:t xml:space="preserve">s presented in two quantities. </w:t>
      </w:r>
      <w:r w:rsidR="00775E03">
        <w:rPr>
          <w:rFonts w:ascii="Times New Roman" w:eastAsia="Times New Roman" w:hAnsi="Times New Roman" w:cs="Times New Roman"/>
          <w:sz w:val="24"/>
          <w:szCs w:val="24"/>
        </w:rPr>
        <w:t xml:space="preserve">This also meant that each food was only present in a single regulatory condition. </w:t>
      </w:r>
      <w:r w:rsidR="007949BD">
        <w:rPr>
          <w:rFonts w:ascii="Times New Roman" w:eastAsia="Times New Roman" w:hAnsi="Times New Roman" w:cs="Times New Roman"/>
          <w:sz w:val="24"/>
          <w:szCs w:val="24"/>
        </w:rPr>
        <w:t xml:space="preserve">The association of specific foods with </w:t>
      </w:r>
      <w:r w:rsidR="007949BD">
        <w:rPr>
          <w:rFonts w:ascii="Times New Roman" w:eastAsia="Times New Roman" w:hAnsi="Times New Roman" w:cs="Times New Roman"/>
          <w:sz w:val="24"/>
          <w:szCs w:val="24"/>
        </w:rPr>
        <w:lastRenderedPageBreak/>
        <w:t>specific goal conditions</w:t>
      </w:r>
      <w:r>
        <w:rPr>
          <w:rFonts w:ascii="Times New Roman" w:eastAsia="Times New Roman" w:hAnsi="Times New Roman" w:cs="Times New Roman"/>
          <w:sz w:val="24"/>
          <w:szCs w:val="24"/>
        </w:rPr>
        <w:t xml:space="preserve"> allow</w:t>
      </w:r>
      <w:r w:rsidR="007949B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us to examine how regulation might alter </w:t>
      </w:r>
      <w:r w:rsidR="001C4298">
        <w:rPr>
          <w:rFonts w:ascii="Times New Roman" w:eastAsia="Times New Roman" w:hAnsi="Times New Roman" w:cs="Times New Roman"/>
          <w:sz w:val="24"/>
          <w:szCs w:val="24"/>
        </w:rPr>
        <w:t xml:space="preserve">responses to foods, both </w:t>
      </w:r>
      <w:proofErr w:type="gramStart"/>
      <w:r w:rsidR="001C4298">
        <w:rPr>
          <w:rFonts w:ascii="Times New Roman" w:eastAsia="Times New Roman" w:hAnsi="Times New Roman" w:cs="Times New Roman"/>
          <w:sz w:val="24"/>
          <w:szCs w:val="24"/>
        </w:rPr>
        <w:t>generally</w:t>
      </w:r>
      <w:r w:rsidR="00E04C34">
        <w:rPr>
          <w:rFonts w:ascii="Times New Roman" w:eastAsia="Times New Roman" w:hAnsi="Times New Roman" w:cs="Times New Roman"/>
          <w:sz w:val="24"/>
          <w:szCs w:val="24"/>
        </w:rPr>
        <w:t>,</w:t>
      </w:r>
      <w:r w:rsidR="001C4298">
        <w:rPr>
          <w:rFonts w:ascii="Times New Roman" w:eastAsia="Times New Roman" w:hAnsi="Times New Roman" w:cs="Times New Roman"/>
          <w:sz w:val="24"/>
          <w:szCs w:val="24"/>
        </w:rPr>
        <w:t xml:space="preserve"> across</w:t>
      </w:r>
      <w:proofErr w:type="gramEnd"/>
      <w:r w:rsidR="001C4298">
        <w:rPr>
          <w:rFonts w:ascii="Times New Roman" w:eastAsia="Times New Roman" w:hAnsi="Times New Roman" w:cs="Times New Roman"/>
          <w:sz w:val="24"/>
          <w:szCs w:val="24"/>
        </w:rPr>
        <w:t xml:space="preserve"> all foods, as well as specifically</w:t>
      </w:r>
      <w:r w:rsidR="00E04C34">
        <w:rPr>
          <w:rFonts w:ascii="Times New Roman" w:eastAsia="Times New Roman" w:hAnsi="Times New Roman" w:cs="Times New Roman"/>
          <w:sz w:val="24"/>
          <w:szCs w:val="24"/>
        </w:rPr>
        <w:t>,</w:t>
      </w:r>
      <w:r w:rsidR="001C4298">
        <w:rPr>
          <w:rFonts w:ascii="Times New Roman" w:eastAsia="Times New Roman" w:hAnsi="Times New Roman" w:cs="Times New Roman"/>
          <w:sz w:val="24"/>
          <w:szCs w:val="24"/>
        </w:rPr>
        <w:t xml:space="preserve"> as a function of the food appearing in a </w:t>
      </w:r>
      <w:r w:rsidR="00E04C34">
        <w:rPr>
          <w:rFonts w:ascii="Times New Roman" w:eastAsia="Times New Roman" w:hAnsi="Times New Roman" w:cs="Times New Roman"/>
          <w:sz w:val="24"/>
          <w:szCs w:val="24"/>
        </w:rPr>
        <w:t>particular</w:t>
      </w:r>
      <w:r w:rsidR="001C4298">
        <w:rPr>
          <w:rFonts w:ascii="Times New Roman" w:eastAsia="Times New Roman" w:hAnsi="Times New Roman" w:cs="Times New Roman"/>
          <w:sz w:val="24"/>
          <w:szCs w:val="24"/>
        </w:rPr>
        <w:t xml:space="preserve"> condition.</w:t>
      </w:r>
      <w:r w:rsidR="00707764">
        <w:rPr>
          <w:rFonts w:ascii="Times New Roman" w:eastAsia="Times New Roman" w:hAnsi="Times New Roman" w:cs="Times New Roman"/>
          <w:sz w:val="24"/>
          <w:szCs w:val="24"/>
        </w:rPr>
        <w:t xml:space="preserve"> Foods were assigned to each condition </w:t>
      </w:r>
      <w:r w:rsidR="00956F73">
        <w:rPr>
          <w:rFonts w:ascii="Times New Roman" w:eastAsia="Times New Roman" w:hAnsi="Times New Roman" w:cs="Times New Roman"/>
          <w:sz w:val="24"/>
          <w:szCs w:val="24"/>
        </w:rPr>
        <w:t xml:space="preserve">for each subject </w:t>
      </w:r>
      <w:r w:rsidR="00707764">
        <w:rPr>
          <w:rFonts w:ascii="Times New Roman" w:eastAsia="Times New Roman" w:hAnsi="Times New Roman" w:cs="Times New Roman"/>
          <w:sz w:val="24"/>
          <w:szCs w:val="24"/>
        </w:rPr>
        <w:t>such that baseline liking ratings were matched across conditions</w:t>
      </w:r>
      <w:ins w:id="146" w:author="Daniel Wilson" w:date="2020-08-14T06:55:00Z">
        <w:r w:rsidR="00A974C6">
          <w:rPr>
            <w:rFonts w:ascii="Times New Roman" w:eastAsia="Times New Roman" w:hAnsi="Times New Roman" w:cs="Times New Roman"/>
            <w:sz w:val="24"/>
            <w:szCs w:val="24"/>
          </w:rPr>
          <w:t xml:space="preserve"> (see </w:t>
        </w:r>
      </w:ins>
      <w:ins w:id="147" w:author="Daniel Wilson" w:date="2020-08-14T10:44:00Z">
        <w:r w:rsidR="00ED7CF0">
          <w:rPr>
            <w:rFonts w:ascii="Times New Roman" w:eastAsia="Times New Roman" w:hAnsi="Times New Roman" w:cs="Times New Roman"/>
            <w:sz w:val="24"/>
            <w:szCs w:val="24"/>
          </w:rPr>
          <w:t xml:space="preserve">Liking Rating Task section </w:t>
        </w:r>
      </w:ins>
      <w:ins w:id="148" w:author="Daniel Wilson" w:date="2020-08-14T06:55:00Z">
        <w:r w:rsidR="00A974C6">
          <w:rPr>
            <w:rFonts w:ascii="Times New Roman" w:eastAsia="Times New Roman" w:hAnsi="Times New Roman" w:cs="Times New Roman"/>
            <w:sz w:val="24"/>
            <w:szCs w:val="24"/>
          </w:rPr>
          <w:t>below)</w:t>
        </w:r>
      </w:ins>
      <w:r w:rsidR="00707764">
        <w:rPr>
          <w:rFonts w:ascii="Times New Roman" w:eastAsia="Times New Roman" w:hAnsi="Times New Roman" w:cs="Times New Roman"/>
          <w:sz w:val="24"/>
          <w:szCs w:val="24"/>
        </w:rPr>
        <w:t>.</w:t>
      </w:r>
    </w:p>
    <w:p w14:paraId="2DBA82FE" w14:textId="77777777" w:rsidR="007619B4" w:rsidRDefault="007619B4" w:rsidP="00C94A1B">
      <w:pPr>
        <w:pStyle w:val="Normal1"/>
        <w:spacing w:line="480" w:lineRule="auto"/>
        <w:rPr>
          <w:rFonts w:ascii="Times New Roman" w:eastAsia="Times New Roman" w:hAnsi="Times New Roman" w:cs="Times New Roman"/>
          <w:sz w:val="24"/>
          <w:szCs w:val="24"/>
        </w:rPr>
      </w:pPr>
    </w:p>
    <w:p w14:paraId="137BADC4" w14:textId="77777777" w:rsidR="007619B4" w:rsidRDefault="007619B4" w:rsidP="00C94A1B">
      <w:pPr>
        <w:pStyle w:val="Normal1"/>
        <w:spacing w:line="480" w:lineRule="auto"/>
        <w:rPr>
          <w:rFonts w:ascii="Times New Roman" w:hAnsi="Times New Roman" w:cs="Times New Roman"/>
          <w:i/>
          <w:sz w:val="24"/>
          <w:szCs w:val="24"/>
        </w:rPr>
      </w:pPr>
      <w:r>
        <w:rPr>
          <w:rFonts w:ascii="Times New Roman" w:hAnsi="Times New Roman" w:cs="Times New Roman"/>
          <w:i/>
          <w:sz w:val="24"/>
          <w:szCs w:val="24"/>
        </w:rPr>
        <w:t>Executive Control Tasks</w:t>
      </w:r>
      <w:r w:rsidR="00161C2E">
        <w:rPr>
          <w:rFonts w:ascii="Times New Roman" w:hAnsi="Times New Roman" w:cs="Times New Roman"/>
          <w:i/>
          <w:sz w:val="24"/>
          <w:szCs w:val="24"/>
        </w:rPr>
        <w:t xml:space="preserve"> </w:t>
      </w:r>
    </w:p>
    <w:p w14:paraId="68F48118" w14:textId="77777777" w:rsidR="007619B4" w:rsidRDefault="007619B4" w:rsidP="00C94A1B">
      <w:pPr>
        <w:pStyle w:val="Normal1"/>
        <w:spacing w:line="480" w:lineRule="auto"/>
        <w:rPr>
          <w:rFonts w:ascii="Times New Roman" w:hAnsi="Times New Roman" w:cs="Times New Roman"/>
          <w:i/>
          <w:sz w:val="24"/>
          <w:szCs w:val="24"/>
        </w:rPr>
      </w:pPr>
    </w:p>
    <w:p w14:paraId="645FE8FE" w14:textId="77777777" w:rsidR="007619B4" w:rsidRDefault="00161C2E" w:rsidP="00C94A1B">
      <w:pPr>
        <w:pStyle w:val="Normal1"/>
        <w:spacing w:line="480" w:lineRule="auto"/>
        <w:rPr>
          <w:rFonts w:ascii="Times New Roman" w:eastAsia="Times New Roman" w:hAnsi="Times New Roman" w:cs="Times New Roman"/>
          <w:sz w:val="24"/>
          <w:szCs w:val="24"/>
        </w:rPr>
      </w:pPr>
      <w:r>
        <w:rPr>
          <w:rFonts w:ascii="Times New Roman" w:hAnsi="Times New Roman" w:cs="Times New Roman"/>
          <w:sz w:val="24"/>
          <w:szCs w:val="24"/>
        </w:rPr>
        <w:t>To localize</w:t>
      </w:r>
      <w:r w:rsidR="00190DF0" w:rsidRPr="00183A52">
        <w:rPr>
          <w:rFonts w:ascii="Times New Roman" w:eastAsia="Times New Roman" w:hAnsi="Times New Roman" w:cs="Times New Roman"/>
          <w:sz w:val="24"/>
          <w:szCs w:val="24"/>
        </w:rPr>
        <w:t xml:space="preserve"> brain areas associated with specific aspects of executive function, subjects also completed two localizer tasks in the scanner following the food choice trials. The first was a go/no-go (GNG) task, to test subjects’ ability to resist a prepotent response. The second was</w:t>
      </w:r>
      <w:r>
        <w:rPr>
          <w:rFonts w:ascii="Times New Roman" w:eastAsia="Times New Roman" w:hAnsi="Times New Roman" w:cs="Times New Roman"/>
          <w:sz w:val="24"/>
          <w:szCs w:val="24"/>
        </w:rPr>
        <w:t xml:space="preserve"> an attentional switching </w:t>
      </w:r>
      <w:commentRangeStart w:id="149"/>
      <w:r>
        <w:rPr>
          <w:rFonts w:ascii="Times New Roman" w:eastAsia="Times New Roman" w:hAnsi="Times New Roman" w:cs="Times New Roman"/>
          <w:sz w:val="24"/>
          <w:szCs w:val="24"/>
        </w:rPr>
        <w:t>task</w:t>
      </w:r>
      <w:r w:rsidR="00190DF0" w:rsidRPr="00183A52">
        <w:rPr>
          <w:rFonts w:ascii="Times New Roman" w:eastAsia="Times New Roman" w:hAnsi="Times New Roman" w:cs="Times New Roman"/>
          <w:sz w:val="24"/>
          <w:szCs w:val="24"/>
        </w:rPr>
        <w:t xml:space="preserve"> </w:t>
      </w:r>
      <w:hyperlink r:id="rId13">
        <w:r w:rsidR="00190DF0" w:rsidRPr="00183A52">
          <w:rPr>
            <w:rFonts w:ascii="Times New Roman" w:eastAsia="Times New Roman" w:hAnsi="Times New Roman" w:cs="Times New Roman"/>
            <w:color w:val="1155CC"/>
            <w:sz w:val="24"/>
            <w:szCs w:val="24"/>
            <w:u w:val="single"/>
          </w:rPr>
          <w:t xml:space="preserve">(Rogers and </w:t>
        </w:r>
        <w:proofErr w:type="spellStart"/>
        <w:r w:rsidR="00190DF0" w:rsidRPr="00183A52">
          <w:rPr>
            <w:rFonts w:ascii="Times New Roman" w:eastAsia="Times New Roman" w:hAnsi="Times New Roman" w:cs="Times New Roman"/>
            <w:color w:val="1155CC"/>
            <w:sz w:val="24"/>
            <w:szCs w:val="24"/>
            <w:u w:val="single"/>
          </w:rPr>
          <w:t>Monsell</w:t>
        </w:r>
        <w:proofErr w:type="spellEnd"/>
        <w:r w:rsidR="00190DF0" w:rsidRPr="00183A52">
          <w:rPr>
            <w:rFonts w:ascii="Times New Roman" w:eastAsia="Times New Roman" w:hAnsi="Times New Roman" w:cs="Times New Roman"/>
            <w:color w:val="1155CC"/>
            <w:sz w:val="24"/>
            <w:szCs w:val="24"/>
            <w:u w:val="single"/>
          </w:rPr>
          <w:t xml:space="preserve"> 1995)</w:t>
        </w:r>
      </w:hyperlink>
      <w:commentRangeEnd w:id="149"/>
      <w:r w:rsidR="008E4D33">
        <w:rPr>
          <w:rStyle w:val="CommentReference"/>
        </w:rPr>
        <w:commentReference w:id="149"/>
      </w:r>
      <w:r w:rsidR="00190DF0" w:rsidRPr="00183A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Because these tasks are not the focus of this investigation, we do not describe them further here.</w:t>
      </w:r>
      <w:bookmarkStart w:id="150" w:name="_2x9v04gjqq8m" w:colFirst="0" w:colLast="0"/>
      <w:bookmarkEnd w:id="150"/>
    </w:p>
    <w:p w14:paraId="43A47465" w14:textId="77777777" w:rsidR="007619B4" w:rsidRDefault="007619B4" w:rsidP="00C94A1B">
      <w:pPr>
        <w:pStyle w:val="Normal1"/>
        <w:spacing w:line="480" w:lineRule="auto"/>
        <w:rPr>
          <w:rFonts w:ascii="Times New Roman" w:eastAsia="Times New Roman" w:hAnsi="Times New Roman" w:cs="Times New Roman"/>
          <w:sz w:val="24"/>
          <w:szCs w:val="24"/>
        </w:rPr>
      </w:pPr>
    </w:p>
    <w:p w14:paraId="2AF2F00C" w14:textId="77777777" w:rsidR="007619B4" w:rsidRDefault="00161C2E" w:rsidP="00C94A1B">
      <w:pPr>
        <w:pStyle w:val="Normal1"/>
        <w:spacing w:line="480" w:lineRule="auto"/>
        <w:rPr>
          <w:rFonts w:ascii="Times New Roman" w:hAnsi="Times New Roman" w:cs="Times New Roman"/>
          <w:i/>
          <w:sz w:val="24"/>
          <w:szCs w:val="24"/>
        </w:rPr>
      </w:pPr>
      <w:r w:rsidRPr="00190DF0">
        <w:rPr>
          <w:rFonts w:ascii="Times New Roman" w:hAnsi="Times New Roman" w:cs="Times New Roman"/>
          <w:i/>
          <w:sz w:val="24"/>
          <w:szCs w:val="24"/>
        </w:rPr>
        <w:t>Liking Rating Task</w:t>
      </w:r>
      <w:r>
        <w:rPr>
          <w:rFonts w:ascii="Times New Roman" w:hAnsi="Times New Roman" w:cs="Times New Roman"/>
          <w:i/>
          <w:sz w:val="24"/>
          <w:szCs w:val="24"/>
        </w:rPr>
        <w:t xml:space="preserve"> </w:t>
      </w:r>
    </w:p>
    <w:p w14:paraId="4043F0D6" w14:textId="77777777" w:rsidR="007619B4" w:rsidRDefault="007619B4" w:rsidP="00C94A1B">
      <w:pPr>
        <w:pStyle w:val="Normal1"/>
        <w:spacing w:line="480" w:lineRule="auto"/>
        <w:rPr>
          <w:rFonts w:ascii="Times New Roman" w:hAnsi="Times New Roman" w:cs="Times New Roman"/>
          <w:i/>
          <w:sz w:val="24"/>
          <w:szCs w:val="24"/>
        </w:rPr>
      </w:pPr>
    </w:p>
    <w:p w14:paraId="59F4E661" w14:textId="29A4E442" w:rsidR="00161C2E" w:rsidRPr="00E04C34" w:rsidRDefault="00161C2E" w:rsidP="00C94A1B">
      <w:pPr>
        <w:pStyle w:val="Normal1"/>
        <w:spacing w:line="480" w:lineRule="auto"/>
        <w:rPr>
          <w:rFonts w:ascii="Times New Roman" w:hAnsi="Times New Roman" w:cs="Times New Roman"/>
          <w:sz w:val="24"/>
          <w:szCs w:val="24"/>
        </w:rPr>
      </w:pPr>
      <w:r w:rsidRPr="00183A52">
        <w:rPr>
          <w:rFonts w:ascii="Times New Roman" w:eastAsia="Times New Roman" w:hAnsi="Times New Roman" w:cs="Times New Roman"/>
          <w:sz w:val="24"/>
          <w:szCs w:val="24"/>
        </w:rPr>
        <w:t>In order to</w:t>
      </w:r>
      <w:r>
        <w:rPr>
          <w:rFonts w:ascii="Times New Roman" w:eastAsia="Times New Roman" w:hAnsi="Times New Roman" w:cs="Times New Roman"/>
          <w:sz w:val="24"/>
          <w:szCs w:val="24"/>
        </w:rPr>
        <w:t xml:space="preserve"> measure changes in liking as a function of cognitive regulation, </w:t>
      </w:r>
      <w:r w:rsidRPr="00183A52">
        <w:rPr>
          <w:rFonts w:ascii="Times New Roman" w:eastAsia="Times New Roman" w:hAnsi="Times New Roman" w:cs="Times New Roman"/>
          <w:sz w:val="24"/>
          <w:szCs w:val="24"/>
        </w:rPr>
        <w:t xml:space="preserve">participants completed </w:t>
      </w:r>
      <w:r>
        <w:rPr>
          <w:rFonts w:ascii="Times New Roman" w:eastAsia="Times New Roman" w:hAnsi="Times New Roman" w:cs="Times New Roman"/>
          <w:sz w:val="24"/>
          <w:szCs w:val="24"/>
        </w:rPr>
        <w:t>two rounds of a</w:t>
      </w:r>
      <w:r w:rsidRPr="00183A52">
        <w:rPr>
          <w:rFonts w:ascii="Times New Roman" w:eastAsia="Times New Roman" w:hAnsi="Times New Roman" w:cs="Times New Roman"/>
          <w:sz w:val="24"/>
          <w:szCs w:val="24"/>
        </w:rPr>
        <w:t xml:space="preserve"> liking</w:t>
      </w:r>
      <w:r>
        <w:rPr>
          <w:rFonts w:ascii="Times New Roman" w:eastAsia="Times New Roman" w:hAnsi="Times New Roman" w:cs="Times New Roman"/>
          <w:sz w:val="24"/>
          <w:szCs w:val="24"/>
        </w:rPr>
        <w:t xml:space="preserve"> </w:t>
      </w:r>
      <w:r w:rsidRPr="00183A52">
        <w:rPr>
          <w:rFonts w:ascii="Times New Roman" w:eastAsia="Times New Roman" w:hAnsi="Times New Roman" w:cs="Times New Roman"/>
          <w:sz w:val="24"/>
          <w:szCs w:val="24"/>
        </w:rPr>
        <w:t>rating task</w:t>
      </w:r>
      <w:r>
        <w:rPr>
          <w:rFonts w:ascii="Times New Roman" w:eastAsia="Times New Roman" w:hAnsi="Times New Roman" w:cs="Times New Roman"/>
          <w:sz w:val="24"/>
          <w:szCs w:val="24"/>
        </w:rPr>
        <w:t xml:space="preserve">, once before and once after </w:t>
      </w:r>
      <w:r w:rsidR="00E04C34">
        <w:rPr>
          <w:rFonts w:ascii="Times New Roman" w:eastAsia="Times New Roman" w:hAnsi="Times New Roman" w:cs="Times New Roman"/>
          <w:sz w:val="24"/>
          <w:szCs w:val="24"/>
        </w:rPr>
        <w:t xml:space="preserve">the in-scanner </w:t>
      </w:r>
      <w:r>
        <w:rPr>
          <w:rFonts w:ascii="Times New Roman" w:eastAsia="Times New Roman" w:hAnsi="Times New Roman" w:cs="Times New Roman"/>
          <w:sz w:val="24"/>
          <w:szCs w:val="24"/>
        </w:rPr>
        <w:t>cognitive regulation</w:t>
      </w:r>
      <w:r w:rsidR="00E04C34">
        <w:rPr>
          <w:rFonts w:ascii="Times New Roman" w:eastAsia="Times New Roman" w:hAnsi="Times New Roman" w:cs="Times New Roman"/>
          <w:sz w:val="24"/>
          <w:szCs w:val="24"/>
        </w:rPr>
        <w:t xml:space="preserve"> task</w:t>
      </w:r>
      <w:r w:rsidRPr="00183A52">
        <w:rPr>
          <w:rFonts w:ascii="Times New Roman" w:eastAsia="Times New Roman" w:hAnsi="Times New Roman" w:cs="Times New Roman"/>
          <w:sz w:val="24"/>
          <w:szCs w:val="24"/>
        </w:rPr>
        <w:t>.</w:t>
      </w:r>
      <w:r w:rsidR="0089500C">
        <w:rPr>
          <w:rFonts w:ascii="Times New Roman" w:eastAsia="Times New Roman" w:hAnsi="Times New Roman" w:cs="Times New Roman"/>
          <w:sz w:val="24"/>
          <w:szCs w:val="24"/>
        </w:rPr>
        <w:t xml:space="preserve"> </w:t>
      </w:r>
      <w:r w:rsidRPr="00183A52">
        <w:rPr>
          <w:rFonts w:ascii="Times New Roman" w:eastAsia="Times New Roman" w:hAnsi="Times New Roman" w:cs="Times New Roman"/>
          <w:sz w:val="24"/>
          <w:szCs w:val="24"/>
        </w:rPr>
        <w:t>During this task</w:t>
      </w:r>
      <w:del w:id="151" w:author="Daniel Wilson" w:date="2020-08-13T10:47:00Z">
        <w:r w:rsidRPr="00183A52" w:rsidDel="0083300E">
          <w:rPr>
            <w:rFonts w:ascii="Times New Roman" w:eastAsia="Times New Roman" w:hAnsi="Times New Roman" w:cs="Times New Roman"/>
            <w:sz w:val="24"/>
            <w:szCs w:val="24"/>
          </w:rPr>
          <w:delText>,</w:delText>
        </w:r>
      </w:del>
      <w:r w:rsidRPr="00183A52">
        <w:rPr>
          <w:rFonts w:ascii="Times New Roman" w:eastAsia="Times New Roman" w:hAnsi="Times New Roman" w:cs="Times New Roman"/>
          <w:sz w:val="24"/>
          <w:szCs w:val="24"/>
        </w:rPr>
        <w:t xml:space="preserve"> subjects were </w:t>
      </w:r>
      <w:del w:id="152" w:author="Daniel Wilson" w:date="2020-08-13T10:47:00Z">
        <w:r w:rsidRPr="00183A52" w:rsidDel="0083300E">
          <w:rPr>
            <w:rFonts w:ascii="Times New Roman" w:eastAsia="Times New Roman" w:hAnsi="Times New Roman" w:cs="Times New Roman"/>
            <w:sz w:val="24"/>
            <w:szCs w:val="24"/>
          </w:rPr>
          <w:delText xml:space="preserve">shown pictures of </w:delText>
        </w:r>
        <w:r w:rsidR="001069CB" w:rsidDel="0083300E">
          <w:rPr>
            <w:rFonts w:ascii="Times New Roman" w:eastAsia="Times New Roman" w:hAnsi="Times New Roman" w:cs="Times New Roman"/>
            <w:sz w:val="24"/>
            <w:szCs w:val="24"/>
          </w:rPr>
          <w:delText>135</w:delText>
        </w:r>
        <w:r w:rsidRPr="00183A52" w:rsidDel="0083300E">
          <w:rPr>
            <w:rFonts w:ascii="Times New Roman" w:eastAsia="Times New Roman" w:hAnsi="Times New Roman" w:cs="Times New Roman"/>
            <w:sz w:val="24"/>
            <w:szCs w:val="24"/>
          </w:rPr>
          <w:delText xml:space="preserve"> different food items ranging in tastiness and healthiness (e.g., chips, candy, broccoli, clam juice). Each food item was displayed in two different serving sizes, yielding </w:delText>
        </w:r>
        <w:r w:rsidR="001069CB" w:rsidDel="0083300E">
          <w:rPr>
            <w:rFonts w:ascii="Times New Roman" w:eastAsia="Times New Roman" w:hAnsi="Times New Roman" w:cs="Times New Roman"/>
            <w:sz w:val="24"/>
            <w:szCs w:val="24"/>
          </w:rPr>
          <w:delText>270</w:delText>
        </w:r>
        <w:r w:rsidRPr="00183A52" w:rsidDel="0083300E">
          <w:rPr>
            <w:rFonts w:ascii="Times New Roman" w:eastAsia="Times New Roman" w:hAnsi="Times New Roman" w:cs="Times New Roman"/>
            <w:sz w:val="24"/>
            <w:szCs w:val="24"/>
          </w:rPr>
          <w:delText xml:space="preserve"> unique images</w:delText>
        </w:r>
      </w:del>
      <w:ins w:id="153" w:author="Daniel Wilson" w:date="2020-08-13T10:47:00Z">
        <w:r w:rsidR="0083300E">
          <w:rPr>
            <w:rFonts w:ascii="Times New Roman" w:eastAsia="Times New Roman" w:hAnsi="Times New Roman" w:cs="Times New Roman"/>
            <w:sz w:val="24"/>
            <w:szCs w:val="24"/>
          </w:rPr>
          <w:t xml:space="preserve">shown </w:t>
        </w:r>
        <w:r w:rsidR="0083300E">
          <w:rPr>
            <w:rFonts w:ascii="Times New Roman" w:hAnsi="Times New Roman" w:cs="Times New Roman"/>
            <w:sz w:val="24"/>
            <w:szCs w:val="24"/>
          </w:rPr>
          <w:t>270 unique food images, as described in the Stimuli section, above</w:t>
        </w:r>
      </w:ins>
      <w:r w:rsidRPr="00183A52">
        <w:rPr>
          <w:rFonts w:ascii="Times New Roman" w:eastAsia="Times New Roman" w:hAnsi="Times New Roman" w:cs="Times New Roman"/>
          <w:sz w:val="24"/>
          <w:szCs w:val="24"/>
        </w:rPr>
        <w:t xml:space="preserve">. </w:t>
      </w:r>
      <w:r w:rsidR="00E04C34">
        <w:rPr>
          <w:rFonts w:ascii="Times New Roman" w:eastAsia="Times New Roman" w:hAnsi="Times New Roman" w:cs="Times New Roman"/>
          <w:sz w:val="24"/>
          <w:szCs w:val="24"/>
        </w:rPr>
        <w:t xml:space="preserve">These were the same food images that subjects would </w:t>
      </w:r>
      <w:del w:id="154" w:author="Daniel Wilson" w:date="2020-08-13T10:48:00Z">
        <w:r w:rsidR="00E04C34" w:rsidDel="0083300E">
          <w:rPr>
            <w:rFonts w:ascii="Times New Roman" w:eastAsia="Times New Roman" w:hAnsi="Times New Roman" w:cs="Times New Roman"/>
            <w:sz w:val="24"/>
            <w:szCs w:val="24"/>
          </w:rPr>
          <w:delText xml:space="preserve">see </w:delText>
        </w:r>
      </w:del>
      <w:ins w:id="155" w:author="Daniel Wilson" w:date="2020-08-13T10:48:00Z">
        <w:r w:rsidR="0083300E">
          <w:rPr>
            <w:rFonts w:ascii="Times New Roman" w:eastAsia="Times New Roman" w:hAnsi="Times New Roman" w:cs="Times New Roman"/>
            <w:sz w:val="24"/>
            <w:szCs w:val="24"/>
          </w:rPr>
          <w:t xml:space="preserve">be shown </w:t>
        </w:r>
      </w:ins>
      <w:r w:rsidR="00E04C34">
        <w:rPr>
          <w:rFonts w:ascii="Times New Roman" w:eastAsia="Times New Roman" w:hAnsi="Times New Roman" w:cs="Times New Roman"/>
          <w:sz w:val="24"/>
          <w:szCs w:val="24"/>
        </w:rPr>
        <w:t xml:space="preserve">during the in-scanner cognitive regulation task. </w:t>
      </w:r>
      <w:r w:rsidRPr="00183A52">
        <w:rPr>
          <w:rFonts w:ascii="Times New Roman" w:eastAsia="Times New Roman" w:hAnsi="Times New Roman" w:cs="Times New Roman"/>
          <w:sz w:val="24"/>
          <w:szCs w:val="24"/>
        </w:rPr>
        <w:t>Subjects were instructed to indicate how much they would like to eat that food in the amount shown on screen.  Subjects completed the task at their own pace, using a six-point Likert scale (1, “Strongly Dislike”; 6, “Strongly Like”).</w:t>
      </w:r>
      <w:r>
        <w:rPr>
          <w:rFonts w:ascii="Times New Roman" w:eastAsia="Times New Roman" w:hAnsi="Times New Roman" w:cs="Times New Roman"/>
          <w:sz w:val="24"/>
          <w:szCs w:val="24"/>
        </w:rPr>
        <w:t xml:space="preserve"> </w:t>
      </w:r>
      <w:r w:rsidR="00E04C34">
        <w:rPr>
          <w:rFonts w:ascii="Times New Roman" w:hAnsi="Times New Roman" w:cs="Times New Roman"/>
          <w:sz w:val="24"/>
          <w:szCs w:val="24"/>
        </w:rPr>
        <w:t xml:space="preserve">As a reminder, we defined “liking” for subjects as how much they would like to eat the presented </w:t>
      </w:r>
      <w:r w:rsidR="00E04C34">
        <w:rPr>
          <w:rFonts w:ascii="Times New Roman" w:hAnsi="Times New Roman" w:cs="Times New Roman"/>
          <w:sz w:val="24"/>
          <w:szCs w:val="24"/>
        </w:rPr>
        <w:lastRenderedPageBreak/>
        <w:t>food, in the amount shown on screen, “right now”, regardless of other considerations.</w:t>
      </w:r>
      <w:r w:rsidR="00E04C34">
        <w:rPr>
          <w:rStyle w:val="CommentReference"/>
        </w:rPr>
        <w:t xml:space="preserve"> </w:t>
      </w:r>
      <w:r w:rsidR="00E04C34">
        <w:rPr>
          <w:rFonts w:ascii="Times New Roman" w:eastAsia="Times New Roman" w:hAnsi="Times New Roman" w:cs="Times New Roman"/>
          <w:sz w:val="24"/>
          <w:szCs w:val="24"/>
        </w:rPr>
        <w:t>We specified “right now” in an effort t</w:t>
      </w:r>
      <w:r>
        <w:rPr>
          <w:rFonts w:ascii="Times New Roman" w:eastAsia="Times New Roman" w:hAnsi="Times New Roman" w:cs="Times New Roman"/>
          <w:sz w:val="24"/>
          <w:szCs w:val="24"/>
        </w:rPr>
        <w:t>o prevent participants from attempting to make their responses consistent across the two rounds of ratings</w:t>
      </w:r>
      <w:r w:rsidR="00E04C34">
        <w:rPr>
          <w:rFonts w:ascii="Times New Roman" w:eastAsia="Times New Roman" w:hAnsi="Times New Roman" w:cs="Times New Roman"/>
          <w:sz w:val="24"/>
          <w:szCs w:val="24"/>
        </w:rPr>
        <w:t>.</w:t>
      </w:r>
      <w:r w:rsidRPr="00183A52">
        <w:rPr>
          <w:rFonts w:ascii="Times New Roman" w:eastAsia="Times New Roman" w:hAnsi="Times New Roman" w:cs="Times New Roman"/>
          <w:sz w:val="24"/>
          <w:szCs w:val="24"/>
        </w:rPr>
        <w:t xml:space="preserve"> </w:t>
      </w:r>
    </w:p>
    <w:p w14:paraId="3B8692EE" w14:textId="77777777" w:rsidR="007619B4" w:rsidRDefault="00161C2E" w:rsidP="00C94A1B">
      <w:pPr>
        <w:pStyle w:val="Heading2"/>
        <w:spacing w:line="480" w:lineRule="auto"/>
        <w:rPr>
          <w:rFonts w:ascii="Times New Roman" w:hAnsi="Times New Roman" w:cs="Times New Roman"/>
          <w:i/>
          <w:sz w:val="24"/>
          <w:szCs w:val="24"/>
        </w:rPr>
      </w:pPr>
      <w:r>
        <w:rPr>
          <w:rFonts w:ascii="Times New Roman" w:hAnsi="Times New Roman" w:cs="Times New Roman"/>
          <w:i/>
          <w:sz w:val="24"/>
          <w:szCs w:val="24"/>
        </w:rPr>
        <w:t>Attribute Rating</w:t>
      </w:r>
      <w:r w:rsidR="00CC3115">
        <w:rPr>
          <w:rFonts w:ascii="Times New Roman" w:hAnsi="Times New Roman" w:cs="Times New Roman"/>
          <w:i/>
          <w:sz w:val="24"/>
          <w:szCs w:val="24"/>
        </w:rPr>
        <w:t>s Task</w:t>
      </w:r>
    </w:p>
    <w:p w14:paraId="2336F49A" w14:textId="764403E9" w:rsidR="00161C2E" w:rsidRPr="00CC3115" w:rsidRDefault="00CC3115" w:rsidP="00C94A1B">
      <w:pPr>
        <w:pStyle w:val="Heading2"/>
        <w:spacing w:line="480" w:lineRule="auto"/>
        <w:rPr>
          <w:rFonts w:ascii="Times New Roman" w:hAnsi="Times New Roman" w:cs="Times New Roman"/>
          <w:sz w:val="24"/>
          <w:szCs w:val="24"/>
        </w:rPr>
      </w:pPr>
      <w:r>
        <w:rPr>
          <w:rFonts w:ascii="Times New Roman" w:hAnsi="Times New Roman" w:cs="Times New Roman"/>
          <w:sz w:val="24"/>
          <w:szCs w:val="24"/>
        </w:rPr>
        <w:t xml:space="preserve">Following completion of the </w:t>
      </w:r>
      <w:del w:id="156" w:author="Daniel Wilson" w:date="2020-08-14T10:45:00Z">
        <w:r w:rsidDel="00ED7CF0">
          <w:rPr>
            <w:rFonts w:ascii="Times New Roman" w:hAnsi="Times New Roman" w:cs="Times New Roman"/>
            <w:sz w:val="24"/>
            <w:szCs w:val="24"/>
          </w:rPr>
          <w:delText>second round</w:delText>
        </w:r>
      </w:del>
      <w:ins w:id="157" w:author="Daniel Wilson" w:date="2020-08-14T10:45:00Z">
        <w:r w:rsidR="00ED7CF0">
          <w:rPr>
            <w:rFonts w:ascii="Times New Roman" w:hAnsi="Times New Roman" w:cs="Times New Roman"/>
            <w:sz w:val="24"/>
            <w:szCs w:val="24"/>
          </w:rPr>
          <w:t>post-</w:t>
        </w:r>
      </w:ins>
      <w:ins w:id="158" w:author="Daniel Wilson" w:date="2020-08-14T10:46:00Z">
        <w:r w:rsidR="00ED7CF0">
          <w:rPr>
            <w:rFonts w:ascii="Times New Roman" w:hAnsi="Times New Roman" w:cs="Times New Roman"/>
            <w:sz w:val="24"/>
            <w:szCs w:val="24"/>
          </w:rPr>
          <w:t>scan</w:t>
        </w:r>
      </w:ins>
      <w:r>
        <w:rPr>
          <w:rFonts w:ascii="Times New Roman" w:hAnsi="Times New Roman" w:cs="Times New Roman"/>
          <w:sz w:val="24"/>
          <w:szCs w:val="24"/>
        </w:rPr>
        <w:t xml:space="preserve"> </w:t>
      </w:r>
      <w:del w:id="159" w:author="Daniel Wilson" w:date="2020-08-14T10:46:00Z">
        <w:r w:rsidDel="00ED7CF0">
          <w:rPr>
            <w:rFonts w:ascii="Times New Roman" w:hAnsi="Times New Roman" w:cs="Times New Roman"/>
            <w:sz w:val="24"/>
            <w:szCs w:val="24"/>
          </w:rPr>
          <w:delText xml:space="preserve">of the </w:delText>
        </w:r>
      </w:del>
      <w:r>
        <w:rPr>
          <w:rFonts w:ascii="Times New Roman" w:hAnsi="Times New Roman" w:cs="Times New Roman"/>
          <w:sz w:val="24"/>
          <w:szCs w:val="24"/>
        </w:rPr>
        <w:t>Liking Rating Task, participants viewed all foods again</w:t>
      </w:r>
      <w:r w:rsidR="00E04C34">
        <w:rPr>
          <w:rFonts w:ascii="Times New Roman" w:hAnsi="Times New Roman" w:cs="Times New Roman"/>
          <w:sz w:val="24"/>
          <w:szCs w:val="24"/>
        </w:rPr>
        <w:t xml:space="preserve"> (270 images of</w:t>
      </w:r>
      <w:r w:rsidR="0071549A">
        <w:rPr>
          <w:rFonts w:ascii="Times New Roman" w:hAnsi="Times New Roman" w:cs="Times New Roman"/>
          <w:sz w:val="24"/>
          <w:szCs w:val="24"/>
        </w:rPr>
        <w:t xml:space="preserve"> the</w:t>
      </w:r>
      <w:r w:rsidR="00E04C34">
        <w:rPr>
          <w:rFonts w:ascii="Times New Roman" w:hAnsi="Times New Roman" w:cs="Times New Roman"/>
          <w:sz w:val="24"/>
          <w:szCs w:val="24"/>
        </w:rPr>
        <w:t xml:space="preserve"> 135 foods in two different serving sizes</w:t>
      </w:r>
      <w:proofErr w:type="gramStart"/>
      <w:r w:rsidR="00E04C34">
        <w:rPr>
          <w:rFonts w:ascii="Times New Roman" w:hAnsi="Times New Roman" w:cs="Times New Roman"/>
          <w:sz w:val="24"/>
          <w:szCs w:val="24"/>
        </w:rPr>
        <w:t>)</w:t>
      </w:r>
      <w:r>
        <w:rPr>
          <w:rFonts w:ascii="Times New Roman" w:hAnsi="Times New Roman" w:cs="Times New Roman"/>
          <w:sz w:val="24"/>
          <w:szCs w:val="24"/>
        </w:rPr>
        <w:t>, and</w:t>
      </w:r>
      <w:proofErr w:type="gramEnd"/>
      <w:r>
        <w:rPr>
          <w:rFonts w:ascii="Times New Roman" w:hAnsi="Times New Roman" w:cs="Times New Roman"/>
          <w:sz w:val="24"/>
          <w:szCs w:val="24"/>
        </w:rPr>
        <w:t xml:space="preserve"> were asked to rate each food for subjectively perceived tastiness and healthiness</w:t>
      </w:r>
      <w:r w:rsidR="0071549A">
        <w:rPr>
          <w:rFonts w:ascii="Times New Roman" w:hAnsi="Times New Roman" w:cs="Times New Roman"/>
          <w:sz w:val="24"/>
          <w:szCs w:val="24"/>
        </w:rPr>
        <w:t>, without taking into account other considerations</w:t>
      </w:r>
      <w:r>
        <w:rPr>
          <w:rFonts w:ascii="Times New Roman" w:hAnsi="Times New Roman" w:cs="Times New Roman"/>
          <w:sz w:val="24"/>
          <w:szCs w:val="24"/>
        </w:rPr>
        <w:t xml:space="preserve">. Ratings were made on a Likert Scale from 1 (Very </w:t>
      </w:r>
      <w:proofErr w:type="spellStart"/>
      <w:r>
        <w:rPr>
          <w:rFonts w:ascii="Times New Roman" w:hAnsi="Times New Roman" w:cs="Times New Roman"/>
          <w:sz w:val="24"/>
          <w:szCs w:val="24"/>
        </w:rPr>
        <w:t>untasty</w:t>
      </w:r>
      <w:proofErr w:type="spellEnd"/>
      <w:r>
        <w:rPr>
          <w:rFonts w:ascii="Times New Roman" w:hAnsi="Times New Roman" w:cs="Times New Roman"/>
          <w:sz w:val="24"/>
          <w:szCs w:val="24"/>
        </w:rPr>
        <w:t>/unhealthy) to 6 (Very tasty/healthy). All foods were rated for one attribute, and then presented a second time and rated for the other attribute. The order in which participants rated the two attributes was randomized.</w:t>
      </w:r>
    </w:p>
    <w:p w14:paraId="2161FE08" w14:textId="7324792D" w:rsidR="00582D89" w:rsidRPr="00582D89" w:rsidRDefault="007619B4" w:rsidP="00C94A1B">
      <w:pPr>
        <w:pStyle w:val="Heading2"/>
        <w:spacing w:line="480" w:lineRule="auto"/>
        <w:rPr>
          <w:rFonts w:ascii="Times New Roman" w:hAnsi="Times New Roman" w:cs="Times New Roman"/>
          <w:b/>
          <w:sz w:val="24"/>
          <w:szCs w:val="24"/>
        </w:rPr>
      </w:pPr>
      <w:r>
        <w:rPr>
          <w:rFonts w:ascii="Times New Roman" w:hAnsi="Times New Roman" w:cs="Times New Roman"/>
          <w:b/>
          <w:sz w:val="24"/>
          <w:szCs w:val="24"/>
        </w:rPr>
        <w:t>Analysi</w:t>
      </w:r>
      <w:r w:rsidR="00582D89">
        <w:rPr>
          <w:rFonts w:ascii="Times New Roman" w:hAnsi="Times New Roman" w:cs="Times New Roman"/>
          <w:b/>
          <w:sz w:val="24"/>
          <w:szCs w:val="24"/>
        </w:rPr>
        <w:t>s</w:t>
      </w:r>
    </w:p>
    <w:p w14:paraId="7A236F20" w14:textId="3C6B250C" w:rsidR="000412FC" w:rsidRPr="000412FC" w:rsidRDefault="000412FC" w:rsidP="00C94A1B">
      <w:pPr>
        <w:pStyle w:val="Heading2"/>
        <w:spacing w:line="480" w:lineRule="auto"/>
        <w:rPr>
          <w:rFonts w:ascii="Times New Roman" w:hAnsi="Times New Roman" w:cs="Times New Roman"/>
          <w:sz w:val="24"/>
          <w:szCs w:val="24"/>
        </w:rPr>
      </w:pPr>
      <w:r w:rsidRPr="000412FC">
        <w:rPr>
          <w:rFonts w:ascii="Times New Roman" w:hAnsi="Times New Roman" w:cs="Times New Roman"/>
          <w:i/>
          <w:sz w:val="24"/>
          <w:szCs w:val="24"/>
        </w:rPr>
        <w:t>Behavioral Analyses</w:t>
      </w:r>
    </w:p>
    <w:p w14:paraId="2189007C" w14:textId="3EDC794C" w:rsidR="00D73648" w:rsidRDefault="00FE74D9" w:rsidP="00C94A1B">
      <w:pPr>
        <w:pStyle w:val="Normal1"/>
        <w:spacing w:line="480" w:lineRule="auto"/>
        <w:rPr>
          <w:ins w:id="160" w:author="Daniel Wilson" w:date="2020-08-13T10:31:00Z"/>
          <w:rFonts w:ascii="Times New Roman" w:hAnsi="Times New Roman" w:cs="Times New Roman"/>
          <w:sz w:val="24"/>
          <w:szCs w:val="24"/>
        </w:rPr>
      </w:pPr>
      <w:r>
        <w:rPr>
          <w:rFonts w:ascii="Times New Roman" w:hAnsi="Times New Roman" w:cs="Times New Roman"/>
          <w:sz w:val="24"/>
          <w:szCs w:val="24"/>
        </w:rPr>
        <w:t>Statistical analyses were conducted in R</w:t>
      </w:r>
      <w:r w:rsidR="00D73648">
        <w:rPr>
          <w:rFonts w:ascii="Times New Roman" w:hAnsi="Times New Roman" w:cs="Times New Roman"/>
          <w:sz w:val="24"/>
          <w:szCs w:val="24"/>
        </w:rPr>
        <w:t xml:space="preserve"> 3.6.1 (R Core Team, 2019, </w:t>
      </w:r>
      <w:hyperlink r:id="rId14" w:history="1">
        <w:r w:rsidR="00D73648" w:rsidRPr="00A91C2E">
          <w:rPr>
            <w:rStyle w:val="Hyperlink"/>
            <w:rFonts w:ascii="Times New Roman" w:hAnsi="Times New Roman" w:cs="Times New Roman"/>
            <w:sz w:val="24"/>
            <w:szCs w:val="24"/>
          </w:rPr>
          <w:t>https://www.R-project.org</w:t>
        </w:r>
      </w:hyperlink>
      <w:r w:rsidR="00D73648">
        <w:rPr>
          <w:rFonts w:ascii="Times New Roman" w:hAnsi="Times New Roman" w:cs="Times New Roman"/>
          <w:sz w:val="24"/>
          <w:szCs w:val="24"/>
        </w:rPr>
        <w:t xml:space="preserve">). </w:t>
      </w:r>
      <w:r w:rsidR="00390E9E">
        <w:rPr>
          <w:rFonts w:ascii="Times New Roman" w:hAnsi="Times New Roman" w:cs="Times New Roman"/>
          <w:sz w:val="24"/>
          <w:szCs w:val="24"/>
        </w:rPr>
        <w:t xml:space="preserve">To examine how </w:t>
      </w:r>
      <w:r w:rsidR="00D73648">
        <w:rPr>
          <w:rFonts w:ascii="Times New Roman" w:hAnsi="Times New Roman" w:cs="Times New Roman"/>
          <w:sz w:val="24"/>
          <w:szCs w:val="24"/>
        </w:rPr>
        <w:t xml:space="preserve">choice </w:t>
      </w:r>
      <w:r w:rsidR="00390E9E">
        <w:rPr>
          <w:rFonts w:ascii="Times New Roman" w:hAnsi="Times New Roman" w:cs="Times New Roman"/>
          <w:sz w:val="24"/>
          <w:szCs w:val="24"/>
        </w:rPr>
        <w:t xml:space="preserve">behavior </w:t>
      </w:r>
      <w:del w:id="161" w:author="Daniel Wilson" w:date="2020-08-14T06:56:00Z">
        <w:r w:rsidR="00390E9E" w:rsidDel="00A974C6">
          <w:rPr>
            <w:rFonts w:ascii="Times New Roman" w:hAnsi="Times New Roman" w:cs="Times New Roman"/>
            <w:sz w:val="24"/>
            <w:szCs w:val="24"/>
          </w:rPr>
          <w:delText xml:space="preserve">changed </w:delText>
        </w:r>
      </w:del>
      <w:ins w:id="162" w:author="Daniel Wilson" w:date="2020-08-14T06:56:00Z">
        <w:r w:rsidR="00A974C6">
          <w:rPr>
            <w:rFonts w:ascii="Times New Roman" w:hAnsi="Times New Roman" w:cs="Times New Roman"/>
            <w:sz w:val="24"/>
            <w:szCs w:val="24"/>
          </w:rPr>
          <w:t xml:space="preserve">differed </w:t>
        </w:r>
      </w:ins>
      <w:r w:rsidR="00390E9E">
        <w:rPr>
          <w:rFonts w:ascii="Times New Roman" w:hAnsi="Times New Roman" w:cs="Times New Roman"/>
          <w:sz w:val="24"/>
          <w:szCs w:val="24"/>
        </w:rPr>
        <w:t xml:space="preserve">during cognitive regulation, we computed </w:t>
      </w:r>
      <w:r w:rsidR="00616174">
        <w:rPr>
          <w:rFonts w:ascii="Times New Roman" w:hAnsi="Times New Roman" w:cs="Times New Roman"/>
          <w:sz w:val="24"/>
          <w:szCs w:val="24"/>
        </w:rPr>
        <w:t xml:space="preserve">a regression for each subject and </w:t>
      </w:r>
      <w:r w:rsidR="00D73648">
        <w:rPr>
          <w:rFonts w:ascii="Times New Roman" w:hAnsi="Times New Roman" w:cs="Times New Roman"/>
          <w:sz w:val="24"/>
          <w:szCs w:val="24"/>
        </w:rPr>
        <w:t>each condition separately with the following fixed effects:</w:t>
      </w:r>
    </w:p>
    <w:p w14:paraId="264B9222" w14:textId="77777777" w:rsidR="00785F7A" w:rsidRDefault="00785F7A" w:rsidP="00C94A1B">
      <w:pPr>
        <w:pStyle w:val="Normal1"/>
        <w:spacing w:line="48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63" w:author="Daniel Wilson" w:date="2020-08-13T10:30:00Z">
          <w:tblPr>
            <w:tblStyle w:val="TableGrid"/>
            <w:tblW w:w="0" w:type="auto"/>
            <w:tblLook w:val="04A0" w:firstRow="1" w:lastRow="0" w:firstColumn="1" w:lastColumn="0" w:noHBand="0" w:noVBand="1"/>
          </w:tblPr>
        </w:tblPrChange>
      </w:tblPr>
      <w:tblGrid>
        <w:gridCol w:w="8500"/>
        <w:gridCol w:w="850"/>
        <w:tblGridChange w:id="164">
          <w:tblGrid>
            <w:gridCol w:w="4675"/>
            <w:gridCol w:w="4675"/>
          </w:tblGrid>
        </w:tblGridChange>
      </w:tblGrid>
      <w:tr w:rsidR="00785F7A" w14:paraId="57D4128C" w14:textId="77777777" w:rsidTr="00785F7A">
        <w:trPr>
          <w:ins w:id="165" w:author="Daniel Wilson" w:date="2020-08-13T10:29:00Z"/>
        </w:trPr>
        <w:tc>
          <w:tcPr>
            <w:tcW w:w="8500" w:type="dxa"/>
            <w:tcPrChange w:id="166" w:author="Daniel Wilson" w:date="2020-08-13T10:30:00Z">
              <w:tcPr>
                <w:tcW w:w="4675" w:type="dxa"/>
              </w:tcPr>
            </w:tcPrChange>
          </w:tcPr>
          <w:p w14:paraId="71CECC0B" w14:textId="4A89525A" w:rsidR="00785F7A" w:rsidRDefault="00785F7A" w:rsidP="00C94A1B">
            <w:pPr>
              <w:pStyle w:val="Normal1"/>
              <w:spacing w:line="480" w:lineRule="auto"/>
              <w:rPr>
                <w:ins w:id="167" w:author="Daniel Wilson" w:date="2020-08-13T10:29:00Z"/>
                <w:rFonts w:ascii="Times New Roman" w:hAnsi="Times New Roman" w:cs="Times New Roman"/>
                <w:sz w:val="24"/>
                <w:szCs w:val="24"/>
              </w:rPr>
            </w:pPr>
            <w:moveTo w:id="168" w:author="Daniel Wilson" w:date="2020-08-13T10:30:00Z">
              <w:moveToRangeStart w:id="169" w:author="Daniel Wilson" w:date="2020-08-13T10:30:00Z" w:name="move48207027"/>
              <m:oMathPara>
                <m:oMath>
                  <m:r>
                    <w:rPr>
                      <w:rFonts w:ascii="Cambria Math" w:hAnsi="Cambria Math" w:cs="Times New Roman"/>
                      <w:sz w:val="24"/>
                      <w:szCs w:val="24"/>
                    </w:rPr>
                    <m:t xml:space="preserve">Decision </m:t>
                  </m:r>
                  <m:sSub>
                    <m:sSubPr>
                      <m:ctrlPr>
                        <w:rPr>
                          <w:rFonts w:ascii="Cambria Math" w:hAnsi="Cambria Math" w:cs="Times New Roman"/>
                          <w:i/>
                          <w:sz w:val="24"/>
                          <w:szCs w:val="24"/>
                        </w:rPr>
                      </m:ctrlPr>
                    </m:sSubPr>
                    <m:e>
                      <m:r>
                        <w:rPr>
                          <w:rFonts w:ascii="Cambria Math" w:hAnsi="Cambria Math" w:cs="Times New Roman"/>
                          <w:sz w:val="24"/>
                          <w:szCs w:val="24"/>
                        </w:rPr>
                        <m:t>Value</m:t>
                      </m:r>
                    </m:e>
                    <m:sub>
                      <m:r>
                        <w:rPr>
                          <w:rFonts w:ascii="Cambria Math" w:hAnsi="Cambria Math" w:cs="Times New Roman"/>
                          <w:sz w:val="24"/>
                          <w:szCs w:val="24"/>
                        </w:rPr>
                        <m:t>Food 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Tastiness</m:t>
                      </m:r>
                    </m:e>
                    <m:sub>
                      <m:r>
                        <w:rPr>
                          <w:rFonts w:ascii="Cambria Math" w:hAnsi="Cambria Math" w:cs="Times New Roman"/>
                          <w:sz w:val="24"/>
                          <w:szCs w:val="24"/>
                        </w:rPr>
                        <m:t>Food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Healthiness</m:t>
                      </m:r>
                    </m:e>
                    <m:sub>
                      <m:r>
                        <w:rPr>
                          <w:rFonts w:ascii="Cambria Math" w:hAnsi="Cambria Math" w:cs="Times New Roman"/>
                          <w:sz w:val="24"/>
                          <w:szCs w:val="24"/>
                        </w:rPr>
                        <m:t>Food i</m:t>
                      </m:r>
                    </m:sub>
                  </m:sSub>
                  <m:r>
                    <w:rPr>
                      <w:rFonts w:ascii="Cambria Math" w:hAnsi="Cambria Math" w:cs="Times New Roman"/>
                      <w:sz w:val="24"/>
                      <w:szCs w:val="24"/>
                    </w:rPr>
                    <m:t>.</m:t>
                  </m:r>
                </m:oMath>
              </m:oMathPara>
            </w:moveTo>
            <w:moveToRangeEnd w:id="169"/>
          </w:p>
        </w:tc>
        <w:tc>
          <w:tcPr>
            <w:tcW w:w="850" w:type="dxa"/>
            <w:tcPrChange w:id="170" w:author="Daniel Wilson" w:date="2020-08-13T10:30:00Z">
              <w:tcPr>
                <w:tcW w:w="4675" w:type="dxa"/>
              </w:tcPr>
            </w:tcPrChange>
          </w:tcPr>
          <w:p w14:paraId="2576C0ED" w14:textId="3595B38D" w:rsidR="00785F7A" w:rsidRDefault="00785F7A">
            <w:pPr>
              <w:pStyle w:val="Normal1"/>
              <w:spacing w:line="480" w:lineRule="auto"/>
              <w:jc w:val="right"/>
              <w:rPr>
                <w:ins w:id="171" w:author="Daniel Wilson" w:date="2020-08-13T10:29:00Z"/>
                <w:rFonts w:ascii="Times New Roman" w:hAnsi="Times New Roman" w:cs="Times New Roman"/>
                <w:sz w:val="24"/>
                <w:szCs w:val="24"/>
              </w:rPr>
              <w:pPrChange w:id="172" w:author="Daniel Wilson" w:date="2020-08-13T10:31:00Z">
                <w:pPr>
                  <w:pStyle w:val="Normal1"/>
                  <w:spacing w:line="480" w:lineRule="auto"/>
                </w:pPr>
              </w:pPrChange>
            </w:pPr>
            <w:ins w:id="173" w:author="Daniel Wilson" w:date="2020-08-13T10:31:00Z">
              <w:r>
                <w:rPr>
                  <w:rFonts w:ascii="Times New Roman" w:hAnsi="Times New Roman" w:cs="Times New Roman"/>
                  <w:sz w:val="24"/>
                  <w:szCs w:val="24"/>
                </w:rPr>
                <w:t>(1)</w:t>
              </w:r>
            </w:ins>
          </w:p>
        </w:tc>
      </w:tr>
    </w:tbl>
    <w:p w14:paraId="1565985D" w14:textId="77777777" w:rsidR="00514EDC" w:rsidRDefault="00514EDC" w:rsidP="00C94A1B">
      <w:pPr>
        <w:pStyle w:val="Normal1"/>
        <w:spacing w:line="480" w:lineRule="auto"/>
        <w:rPr>
          <w:rFonts w:ascii="Times New Roman" w:hAnsi="Times New Roman" w:cs="Times New Roman"/>
          <w:sz w:val="24"/>
          <w:szCs w:val="24"/>
        </w:rPr>
      </w:pPr>
    </w:p>
    <w:p w14:paraId="3EDC61E2" w14:textId="0C022D1C" w:rsidR="00D73648" w:rsidDel="00785F7A" w:rsidRDefault="00D73648" w:rsidP="00C94A1B">
      <w:pPr>
        <w:pStyle w:val="Normal1"/>
        <w:spacing w:line="480" w:lineRule="auto"/>
        <w:rPr>
          <w:del w:id="174" w:author="Daniel Wilson" w:date="2020-08-13T10:31:00Z"/>
          <w:rFonts w:ascii="Times New Roman" w:hAnsi="Times New Roman" w:cs="Times New Roman"/>
          <w:i/>
          <w:sz w:val="24"/>
          <w:szCs w:val="24"/>
        </w:rPr>
      </w:pPr>
      <w:moveFrom w:id="175" w:author="Daniel Wilson" w:date="2020-08-13T10:30:00Z">
        <w:moveFromRangeStart w:id="176" w:author="Daniel Wilson" w:date="2020-08-13T10:30:00Z" w:name="move48207027"/>
        <m:oMathPara>
          <m:oMath>
            <m:r>
              <w:rPr>
                <w:rFonts w:ascii="Cambria Math" w:hAnsi="Cambria Math" w:cs="Times New Roman"/>
                <w:sz w:val="24"/>
                <w:szCs w:val="24"/>
              </w:rPr>
              <m:t xml:space="preserve">Decision </m:t>
            </m:r>
            <m:sSub>
              <m:sSubPr>
                <m:ctrlPr>
                  <w:rPr>
                    <w:rFonts w:ascii="Cambria Math" w:hAnsi="Cambria Math" w:cs="Times New Roman"/>
                    <w:i/>
                    <w:sz w:val="24"/>
                    <w:szCs w:val="24"/>
                  </w:rPr>
                </m:ctrlPr>
              </m:sSubPr>
              <m:e>
                <m:r>
                  <w:rPr>
                    <w:rFonts w:ascii="Cambria Math" w:hAnsi="Cambria Math" w:cs="Times New Roman"/>
                    <w:sz w:val="24"/>
                    <w:szCs w:val="24"/>
                  </w:rPr>
                  <m:t>Value</m:t>
                </m:r>
              </m:e>
              <m:sub>
                <m:r>
                  <w:rPr>
                    <w:rFonts w:ascii="Cambria Math" w:hAnsi="Cambria Math" w:cs="Times New Roman"/>
                    <w:sz w:val="24"/>
                    <w:szCs w:val="24"/>
                  </w:rPr>
                  <m:t>Food 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Tastiness</m:t>
                </m:r>
              </m:e>
              <m:sub>
                <m:r>
                  <w:rPr>
                    <w:rFonts w:ascii="Cambria Math" w:hAnsi="Cambria Math" w:cs="Times New Roman"/>
                    <w:sz w:val="24"/>
                    <w:szCs w:val="24"/>
                  </w:rPr>
                  <m:t>Food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Healthiness</m:t>
                </m:r>
              </m:e>
              <m:sub>
                <m:r>
                  <w:rPr>
                    <w:rFonts w:ascii="Cambria Math" w:hAnsi="Cambria Math" w:cs="Times New Roman"/>
                    <w:sz w:val="24"/>
                    <w:szCs w:val="24"/>
                  </w:rPr>
                  <m:t>Food i</m:t>
                </m:r>
              </m:sub>
            </m:sSub>
            <w:del w:id="177" w:author="Daniel Wilson" w:date="2020-08-13T10:31:00Z">
              <m:r>
                <w:rPr>
                  <w:rFonts w:ascii="Cambria Math" w:hAnsi="Cambria Math" w:cs="Times New Roman"/>
                  <w:sz w:val="24"/>
                  <w:szCs w:val="24"/>
                </w:rPr>
                <m:t>.</m:t>
              </m:r>
            </w:del>
          </m:oMath>
        </m:oMathPara>
      </w:moveFrom>
      <w:moveFromRangeEnd w:id="176"/>
    </w:p>
    <w:p w14:paraId="2587C1F7" w14:textId="77777777" w:rsidR="00514EDC" w:rsidDel="00785F7A" w:rsidRDefault="00514EDC" w:rsidP="00C94A1B">
      <w:pPr>
        <w:pStyle w:val="Normal1"/>
        <w:spacing w:line="480" w:lineRule="auto"/>
        <w:rPr>
          <w:del w:id="178" w:author="Daniel Wilson" w:date="2020-08-13T10:31:00Z"/>
          <w:rFonts w:ascii="Times New Roman" w:hAnsi="Times New Roman" w:cs="Times New Roman"/>
          <w:sz w:val="24"/>
          <w:szCs w:val="24"/>
        </w:rPr>
      </w:pPr>
    </w:p>
    <w:p w14:paraId="7579121A" w14:textId="1A583D1F" w:rsidR="000412FC" w:rsidRDefault="00BD460F"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To </w:t>
      </w:r>
      <w:r w:rsidR="00D73648">
        <w:rPr>
          <w:rFonts w:ascii="Times New Roman" w:hAnsi="Times New Roman" w:cs="Times New Roman"/>
          <w:sz w:val="24"/>
          <w:szCs w:val="24"/>
        </w:rPr>
        <w:t>compare across conditions, and to correlate individual differences with neural activation, we performed statistical analyses</w:t>
      </w:r>
      <w:r w:rsidR="00653C05">
        <w:rPr>
          <w:rFonts w:ascii="Times New Roman" w:hAnsi="Times New Roman" w:cs="Times New Roman"/>
          <w:sz w:val="24"/>
          <w:szCs w:val="24"/>
        </w:rPr>
        <w:t xml:space="preserve"> using</w:t>
      </w:r>
      <w:r w:rsidR="004D256F">
        <w:rPr>
          <w:rFonts w:ascii="Times New Roman" w:hAnsi="Times New Roman" w:cs="Times New Roman"/>
          <w:sz w:val="24"/>
          <w:szCs w:val="24"/>
        </w:rPr>
        <w:t xml:space="preserve"> the subject-level </w:t>
      </w:r>
      <w:r w:rsidR="00653C05">
        <w:rPr>
          <w:rFonts w:ascii="Times New Roman" w:hAnsi="Times New Roman" w:cs="Times New Roman"/>
          <w:sz w:val="24"/>
          <w:szCs w:val="24"/>
        </w:rPr>
        <w:t xml:space="preserve">intercept </w:t>
      </w:r>
      <w:r w:rsidR="004D256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004D256F">
        <w:rPr>
          <w:rFonts w:ascii="Times New Roman" w:hAnsi="Times New Roman" w:cs="Times New Roman"/>
          <w:sz w:val="24"/>
          <w:szCs w:val="24"/>
        </w:rPr>
        <w:t>) and slope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004D256F">
        <w:rPr>
          <w:rFonts w:ascii="Times New Roman" w:hAnsi="Times New Roman" w:cs="Times New Roman"/>
          <w:sz w:val="24"/>
          <w:szCs w:val="24"/>
        </w:rPr>
        <w:t xml:space="preserve">) </w:t>
      </w:r>
      <w:r w:rsidR="00D73648">
        <w:rPr>
          <w:rFonts w:ascii="Times New Roman" w:hAnsi="Times New Roman" w:cs="Times New Roman"/>
          <w:sz w:val="24"/>
          <w:szCs w:val="24"/>
        </w:rPr>
        <w:t>parameters for each variable for each condition.</w:t>
      </w:r>
    </w:p>
    <w:p w14:paraId="28A5E009" w14:textId="77777777" w:rsidR="00D73648" w:rsidRDefault="00D73648" w:rsidP="00C94A1B">
      <w:pPr>
        <w:pStyle w:val="Normal1"/>
        <w:spacing w:line="480" w:lineRule="auto"/>
        <w:rPr>
          <w:rFonts w:ascii="Times New Roman" w:hAnsi="Times New Roman" w:cs="Times New Roman"/>
          <w:sz w:val="24"/>
          <w:szCs w:val="24"/>
        </w:rPr>
      </w:pPr>
    </w:p>
    <w:p w14:paraId="1AF8A1AA" w14:textId="646B9FB9" w:rsidR="00ED3CA8" w:rsidRDefault="00ED3CA8" w:rsidP="00C94A1B">
      <w:pPr>
        <w:pStyle w:val="Normal1"/>
        <w:spacing w:line="480" w:lineRule="auto"/>
        <w:rPr>
          <w:ins w:id="179" w:author="Daniel Wilson" w:date="2020-08-13T10:33:00Z"/>
          <w:rFonts w:ascii="Times New Roman" w:hAnsi="Times New Roman" w:cs="Times New Roman"/>
          <w:sz w:val="24"/>
          <w:szCs w:val="24"/>
        </w:rPr>
      </w:pPr>
      <w:r>
        <w:rPr>
          <w:rFonts w:ascii="Times New Roman" w:hAnsi="Times New Roman" w:cs="Times New Roman"/>
          <w:sz w:val="24"/>
          <w:szCs w:val="24"/>
        </w:rPr>
        <w:t>Making inferences about how liking for foods chan</w:t>
      </w:r>
      <w:r w:rsidR="00ED44DD">
        <w:rPr>
          <w:rFonts w:ascii="Times New Roman" w:hAnsi="Times New Roman" w:cs="Times New Roman"/>
          <w:sz w:val="24"/>
          <w:szCs w:val="24"/>
        </w:rPr>
        <w:t>ges following regulatory effort</w:t>
      </w:r>
      <w:r>
        <w:rPr>
          <w:rFonts w:ascii="Times New Roman" w:hAnsi="Times New Roman" w:cs="Times New Roman"/>
          <w:sz w:val="24"/>
          <w:szCs w:val="24"/>
        </w:rPr>
        <w:t xml:space="preserve"> represents more of a challenge, in the sense that foods rated at the negative and positive ends of the scale (i.e., Strong Dislike, Strong Like) </w:t>
      </w:r>
      <w:r w:rsidR="00ED44DD">
        <w:rPr>
          <w:rFonts w:ascii="Times New Roman" w:hAnsi="Times New Roman" w:cs="Times New Roman"/>
          <w:sz w:val="24"/>
          <w:szCs w:val="24"/>
        </w:rPr>
        <w:t>are constrained in their direction of movement</w:t>
      </w:r>
      <w:r w:rsidR="00DC09CE">
        <w:rPr>
          <w:rFonts w:ascii="Times New Roman" w:hAnsi="Times New Roman" w:cs="Times New Roman"/>
          <w:sz w:val="24"/>
          <w:szCs w:val="24"/>
        </w:rPr>
        <w:t xml:space="preserve"> (i.e., floor and ceiling effects)</w:t>
      </w:r>
      <w:r w:rsidR="00ED44DD">
        <w:rPr>
          <w:rFonts w:ascii="Times New Roman" w:hAnsi="Times New Roman" w:cs="Times New Roman"/>
          <w:sz w:val="24"/>
          <w:szCs w:val="24"/>
        </w:rPr>
        <w:t>. Thu</w:t>
      </w:r>
      <w:r w:rsidR="00936677">
        <w:rPr>
          <w:rFonts w:ascii="Times New Roman" w:hAnsi="Times New Roman" w:cs="Times New Roman"/>
          <w:sz w:val="24"/>
          <w:szCs w:val="24"/>
        </w:rPr>
        <w:t xml:space="preserve">s, </w:t>
      </w:r>
      <w:r w:rsidR="00ED44DD">
        <w:rPr>
          <w:rFonts w:ascii="Times New Roman" w:hAnsi="Times New Roman" w:cs="Times New Roman"/>
          <w:sz w:val="24"/>
          <w:szCs w:val="24"/>
        </w:rPr>
        <w:t>pre-task liking may partially determine the degree of change in post-task liking</w:t>
      </w:r>
      <w:r>
        <w:rPr>
          <w:rFonts w:ascii="Times New Roman" w:hAnsi="Times New Roman" w:cs="Times New Roman"/>
          <w:sz w:val="24"/>
          <w:szCs w:val="24"/>
        </w:rPr>
        <w:t xml:space="preserve">. To </w:t>
      </w:r>
      <w:r w:rsidR="00ED44DD">
        <w:rPr>
          <w:rFonts w:ascii="Times New Roman" w:hAnsi="Times New Roman" w:cs="Times New Roman"/>
          <w:sz w:val="24"/>
          <w:szCs w:val="24"/>
        </w:rPr>
        <w:t xml:space="preserve">account for </w:t>
      </w:r>
      <w:r>
        <w:rPr>
          <w:rFonts w:ascii="Times New Roman" w:hAnsi="Times New Roman" w:cs="Times New Roman"/>
          <w:sz w:val="24"/>
          <w:szCs w:val="24"/>
        </w:rPr>
        <w:t xml:space="preserve">this issue, we characterized effects of regulation on </w:t>
      </w:r>
      <w:r w:rsidR="00ED44DD">
        <w:rPr>
          <w:rFonts w:ascii="Times New Roman" w:hAnsi="Times New Roman" w:cs="Times New Roman"/>
          <w:sz w:val="24"/>
          <w:szCs w:val="24"/>
        </w:rPr>
        <w:t>change in post-task liking compared to baseline (</w:t>
      </w:r>
      <m:oMath>
        <m:r>
          <m:rPr>
            <m:sty m:val="p"/>
          </m:rPr>
          <w:rPr>
            <w:rFonts w:ascii="Cambria Math" w:hAnsi="Cambria Math" w:cs="Times New Roman"/>
            <w:sz w:val="24"/>
            <w:szCs w:val="24"/>
          </w:rPr>
          <m:t>Δ</m:t>
        </m:r>
        <m:r>
          <w:rPr>
            <w:rFonts w:ascii="Cambria Math" w:hAnsi="Cambria Math" w:cs="Times New Roman"/>
            <w:sz w:val="24"/>
            <w:szCs w:val="24"/>
          </w:rPr>
          <m:t>Liking</m:t>
        </m:r>
      </m:oMath>
      <w:r w:rsidR="00ED44DD">
        <w:rPr>
          <w:rFonts w:ascii="Times New Roman" w:hAnsi="Times New Roman" w:cs="Times New Roman"/>
          <w:sz w:val="24"/>
          <w:szCs w:val="24"/>
        </w:rPr>
        <w:t xml:space="preserve">) </w:t>
      </w:r>
      <w:r w:rsidR="00936677">
        <w:rPr>
          <w:rFonts w:ascii="Times New Roman" w:hAnsi="Times New Roman" w:cs="Times New Roman"/>
          <w:sz w:val="24"/>
          <w:szCs w:val="24"/>
        </w:rPr>
        <w:t xml:space="preserve">using the following regression, computed separately </w:t>
      </w:r>
      <w:r w:rsidR="00AB503E">
        <w:rPr>
          <w:rFonts w:ascii="Times New Roman" w:hAnsi="Times New Roman" w:cs="Times New Roman"/>
          <w:sz w:val="24"/>
          <w:szCs w:val="24"/>
        </w:rPr>
        <w:t>for each subject</w:t>
      </w:r>
      <w:r w:rsidR="00757797">
        <w:rPr>
          <w:rFonts w:ascii="Times New Roman" w:hAnsi="Times New Roman" w:cs="Times New Roman"/>
          <w:sz w:val="24"/>
          <w:szCs w:val="24"/>
        </w:rPr>
        <w:t xml:space="preserve"> and condition</w:t>
      </w:r>
      <w:r w:rsidR="00936677">
        <w:rPr>
          <w:rFonts w:ascii="Times New Roman" w:hAnsi="Times New Roman" w:cs="Times New Roman"/>
          <w:sz w:val="24"/>
          <w:szCs w:val="24"/>
        </w:rPr>
        <w:t>:</w:t>
      </w:r>
    </w:p>
    <w:p w14:paraId="0FDB5F7E" w14:textId="77777777" w:rsidR="00785F7A" w:rsidRDefault="00785F7A" w:rsidP="00C94A1B">
      <w:pPr>
        <w:pStyle w:val="Normal1"/>
        <w:spacing w:line="48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80" w:author="Daniel Wilson" w:date="2020-08-13T10:33:00Z">
          <w:tblPr>
            <w:tblStyle w:val="TableGrid"/>
            <w:tblW w:w="0" w:type="auto"/>
            <w:tblLook w:val="04A0" w:firstRow="1" w:lastRow="0" w:firstColumn="1" w:lastColumn="0" w:noHBand="0" w:noVBand="1"/>
          </w:tblPr>
        </w:tblPrChange>
      </w:tblPr>
      <w:tblGrid>
        <w:gridCol w:w="8500"/>
        <w:gridCol w:w="850"/>
        <w:tblGridChange w:id="181">
          <w:tblGrid>
            <w:gridCol w:w="4675"/>
            <w:gridCol w:w="4675"/>
          </w:tblGrid>
        </w:tblGridChange>
      </w:tblGrid>
      <w:tr w:rsidR="00785F7A" w14:paraId="4D8E7B1C" w14:textId="77777777" w:rsidTr="00785F7A">
        <w:trPr>
          <w:ins w:id="182" w:author="Daniel Wilson" w:date="2020-08-13T10:31:00Z"/>
        </w:trPr>
        <w:tc>
          <w:tcPr>
            <w:tcW w:w="8500" w:type="dxa"/>
            <w:tcPrChange w:id="183" w:author="Daniel Wilson" w:date="2020-08-13T10:33:00Z">
              <w:tcPr>
                <w:tcW w:w="4675" w:type="dxa"/>
              </w:tcPr>
            </w:tcPrChange>
          </w:tcPr>
          <w:p w14:paraId="70FC38EA" w14:textId="5CAC79EF" w:rsidR="00785F7A" w:rsidRDefault="00E03C94" w:rsidP="00C94A1B">
            <w:pPr>
              <w:pStyle w:val="Normal1"/>
              <w:spacing w:line="480" w:lineRule="auto"/>
              <w:rPr>
                <w:ins w:id="184" w:author="Daniel Wilson" w:date="2020-08-13T10:31:00Z"/>
                <w:rFonts w:ascii="Times New Roman" w:hAnsi="Times New Roman" w:cs="Times New Roman"/>
                <w:sz w:val="24"/>
                <w:szCs w:val="24"/>
              </w:rPr>
            </w:pPr>
            <w:moveTo w:id="185" w:author="Daniel Wilson" w:date="2020-08-13T10:32:00Z">
              <w:moveToRangeStart w:id="186" w:author="Daniel Wilson" w:date="2020-08-13T10:32:00Z" w:name="move48207142"/>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r>
                        <w:rPr>
                          <w:rFonts w:ascii="Cambria Math" w:hAnsi="Cambria Math" w:cs="Times New Roman"/>
                          <w:sz w:val="24"/>
                          <w:szCs w:val="24"/>
                        </w:rPr>
                        <m:t>Liking</m:t>
                      </m:r>
                    </m:e>
                    <m:sub>
                      <m:r>
                        <w:rPr>
                          <w:rFonts w:ascii="Cambria Math" w:hAnsi="Cambria Math" w:cs="Times New Roman"/>
                          <w:sz w:val="24"/>
                          <w:szCs w:val="24"/>
                        </w:rPr>
                        <m:t>Food 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Tastiness</m:t>
                      </m:r>
                    </m:e>
                    <m:sub>
                      <m:r>
                        <w:rPr>
                          <w:rFonts w:ascii="Cambria Math" w:hAnsi="Cambria Math" w:cs="Times New Roman"/>
                          <w:sz w:val="24"/>
                          <w:szCs w:val="24"/>
                        </w:rPr>
                        <m:t>Food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Healthiness</m:t>
                      </m:r>
                    </m:e>
                    <m:sub>
                      <m:r>
                        <w:rPr>
                          <w:rFonts w:ascii="Cambria Math" w:hAnsi="Cambria Math" w:cs="Times New Roman"/>
                          <w:sz w:val="24"/>
                          <w:szCs w:val="24"/>
                        </w:rPr>
                        <m:t>Food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*Pre Task </m:t>
                  </m:r>
                  <m:sSub>
                    <m:sSubPr>
                      <m:ctrlPr>
                        <w:rPr>
                          <w:rFonts w:ascii="Cambria Math" w:hAnsi="Cambria Math" w:cs="Times New Roman"/>
                          <w:i/>
                          <w:sz w:val="24"/>
                          <w:szCs w:val="24"/>
                        </w:rPr>
                      </m:ctrlPr>
                    </m:sSubPr>
                    <m:e>
                      <m:r>
                        <w:rPr>
                          <w:rFonts w:ascii="Cambria Math" w:hAnsi="Cambria Math" w:cs="Times New Roman"/>
                          <w:sz w:val="24"/>
                          <w:szCs w:val="24"/>
                        </w:rPr>
                        <m:t>Liking</m:t>
                      </m:r>
                    </m:e>
                    <m:sub>
                      <m:r>
                        <w:rPr>
                          <w:rFonts w:ascii="Cambria Math" w:hAnsi="Cambria Math" w:cs="Times New Roman"/>
                          <w:sz w:val="24"/>
                          <w:szCs w:val="24"/>
                        </w:rPr>
                        <m:t>Food i</m:t>
                      </m:r>
                    </m:sub>
                  </m:sSub>
                  <m:r>
                    <w:rPr>
                      <w:rFonts w:ascii="Cambria Math" w:hAnsi="Cambria Math" w:cs="Times New Roman"/>
                      <w:sz w:val="24"/>
                      <w:szCs w:val="24"/>
                    </w:rPr>
                    <m:t>.</m:t>
                  </m:r>
                </m:oMath>
              </m:oMathPara>
            </w:moveTo>
            <w:moveToRangeEnd w:id="186"/>
          </w:p>
        </w:tc>
        <w:tc>
          <w:tcPr>
            <w:tcW w:w="850" w:type="dxa"/>
            <w:tcPrChange w:id="187" w:author="Daniel Wilson" w:date="2020-08-13T10:33:00Z">
              <w:tcPr>
                <w:tcW w:w="4675" w:type="dxa"/>
              </w:tcPr>
            </w:tcPrChange>
          </w:tcPr>
          <w:p w14:paraId="17204F4A" w14:textId="3F6B2340" w:rsidR="00785F7A" w:rsidRDefault="00785F7A">
            <w:pPr>
              <w:pStyle w:val="Normal1"/>
              <w:spacing w:line="480" w:lineRule="auto"/>
              <w:jc w:val="right"/>
              <w:rPr>
                <w:ins w:id="188" w:author="Daniel Wilson" w:date="2020-08-13T10:31:00Z"/>
                <w:rFonts w:ascii="Times New Roman" w:hAnsi="Times New Roman" w:cs="Times New Roman"/>
                <w:sz w:val="24"/>
                <w:szCs w:val="24"/>
              </w:rPr>
              <w:pPrChange w:id="189" w:author="Daniel Wilson" w:date="2020-08-13T10:32:00Z">
                <w:pPr>
                  <w:pStyle w:val="Normal1"/>
                  <w:spacing w:line="480" w:lineRule="auto"/>
                </w:pPr>
              </w:pPrChange>
            </w:pPr>
            <w:ins w:id="190" w:author="Daniel Wilson" w:date="2020-08-13T10:32:00Z">
              <w:r>
                <w:rPr>
                  <w:rFonts w:ascii="Times New Roman" w:hAnsi="Times New Roman" w:cs="Times New Roman"/>
                  <w:sz w:val="24"/>
                  <w:szCs w:val="24"/>
                </w:rPr>
                <w:t>(2)</w:t>
              </w:r>
            </w:ins>
          </w:p>
        </w:tc>
      </w:tr>
    </w:tbl>
    <w:p w14:paraId="0C1FA431" w14:textId="77777777" w:rsidR="002845DE" w:rsidRDefault="002845DE" w:rsidP="00C94A1B">
      <w:pPr>
        <w:pStyle w:val="Normal1"/>
        <w:spacing w:line="480" w:lineRule="auto"/>
        <w:rPr>
          <w:rFonts w:ascii="Times New Roman" w:hAnsi="Times New Roman" w:cs="Times New Roman"/>
          <w:sz w:val="24"/>
          <w:szCs w:val="24"/>
        </w:rPr>
      </w:pPr>
    </w:p>
    <w:p w14:paraId="1205B728" w14:textId="4658EDED" w:rsidR="00936677" w:rsidRPr="002845DE" w:rsidDel="00785F7A" w:rsidRDefault="00E03C94" w:rsidP="00C94A1B">
      <w:pPr>
        <w:pStyle w:val="Normal1"/>
        <w:spacing w:line="480" w:lineRule="auto"/>
        <w:rPr>
          <w:del w:id="191" w:author="Daniel Wilson" w:date="2020-08-13T10:33:00Z"/>
          <w:rFonts w:ascii="Times New Roman" w:hAnsi="Times New Roman" w:cs="Times New Roman"/>
          <w:i/>
          <w:sz w:val="24"/>
          <w:szCs w:val="24"/>
        </w:rPr>
      </w:pPr>
      <w:moveFrom w:id="192" w:author="Daniel Wilson" w:date="2020-08-13T10:32:00Z">
        <w:moveFromRangeStart w:id="193" w:author="Daniel Wilson" w:date="2020-08-13T10:32:00Z" w:name="move48207142"/>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r>
                  <w:rPr>
                    <w:rFonts w:ascii="Cambria Math" w:hAnsi="Cambria Math" w:cs="Times New Roman"/>
                    <w:sz w:val="24"/>
                    <w:szCs w:val="24"/>
                  </w:rPr>
                  <m:t>Liking</m:t>
                </m:r>
              </m:e>
              <m:sub>
                <m:r>
                  <w:rPr>
                    <w:rFonts w:ascii="Cambria Math" w:hAnsi="Cambria Math" w:cs="Times New Roman"/>
                    <w:sz w:val="24"/>
                    <w:szCs w:val="24"/>
                  </w:rPr>
                  <m:t>Food 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Tastiness</m:t>
                </m:r>
              </m:e>
              <m:sub>
                <m:r>
                  <w:rPr>
                    <w:rFonts w:ascii="Cambria Math" w:hAnsi="Cambria Math" w:cs="Times New Roman"/>
                    <w:sz w:val="24"/>
                    <w:szCs w:val="24"/>
                  </w:rPr>
                  <m:t>Food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Healthiness</m:t>
                </m:r>
              </m:e>
              <m:sub>
                <m:r>
                  <w:rPr>
                    <w:rFonts w:ascii="Cambria Math" w:hAnsi="Cambria Math" w:cs="Times New Roman"/>
                    <w:sz w:val="24"/>
                    <w:szCs w:val="24"/>
                  </w:rPr>
                  <m:t>Food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*Pre Task </m:t>
            </m:r>
            <m:sSub>
              <m:sSubPr>
                <m:ctrlPr>
                  <w:rPr>
                    <w:rFonts w:ascii="Cambria Math" w:hAnsi="Cambria Math" w:cs="Times New Roman"/>
                    <w:i/>
                    <w:sz w:val="24"/>
                    <w:szCs w:val="24"/>
                  </w:rPr>
                </m:ctrlPr>
              </m:sSubPr>
              <m:e>
                <m:r>
                  <w:rPr>
                    <w:rFonts w:ascii="Cambria Math" w:hAnsi="Cambria Math" w:cs="Times New Roman"/>
                    <w:sz w:val="24"/>
                    <w:szCs w:val="24"/>
                  </w:rPr>
                  <m:t>Liking</m:t>
                </m:r>
              </m:e>
              <m:sub>
                <m:r>
                  <w:rPr>
                    <w:rFonts w:ascii="Cambria Math" w:hAnsi="Cambria Math" w:cs="Times New Roman"/>
                    <w:sz w:val="24"/>
                    <w:szCs w:val="24"/>
                  </w:rPr>
                  <m:t>Food i</m:t>
                </m:r>
              </m:sub>
            </m:sSub>
            <w:del w:id="194" w:author="Daniel Wilson" w:date="2020-08-13T10:34:00Z">
              <m:r>
                <w:rPr>
                  <w:rFonts w:ascii="Cambria Math" w:hAnsi="Cambria Math" w:cs="Times New Roman"/>
                  <w:sz w:val="24"/>
                  <w:szCs w:val="24"/>
                </w:rPr>
                <m:t>.</m:t>
              </m:r>
            </w:del>
          </m:oMath>
        </m:oMathPara>
      </w:moveFrom>
      <w:moveFromRangeEnd w:id="193"/>
    </w:p>
    <w:p w14:paraId="34EAA4D2" w14:textId="77777777" w:rsidR="002845DE" w:rsidDel="00785F7A" w:rsidRDefault="002845DE" w:rsidP="00C94A1B">
      <w:pPr>
        <w:pStyle w:val="Normal1"/>
        <w:spacing w:line="480" w:lineRule="auto"/>
        <w:rPr>
          <w:del w:id="195" w:author="Daniel Wilson" w:date="2020-08-13T10:34:00Z"/>
          <w:rFonts w:ascii="Times New Roman" w:hAnsi="Times New Roman" w:cs="Times New Roman"/>
          <w:i/>
          <w:sz w:val="24"/>
          <w:szCs w:val="24"/>
        </w:rPr>
      </w:pPr>
    </w:p>
    <w:p w14:paraId="2C88CD85" w14:textId="2BDF4FB8" w:rsidR="00936677" w:rsidRDefault="00936677"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Examining the raw magnitude of these </w:t>
      </w:r>
      <w:r w:rsidR="00AB503E">
        <w:rPr>
          <w:rFonts w:ascii="Times New Roman" w:hAnsi="Times New Roman" w:cs="Times New Roman"/>
          <w:sz w:val="24"/>
          <w:szCs w:val="24"/>
        </w:rPr>
        <w:t xml:space="preserve">subject-level </w:t>
      </w:r>
      <w:r>
        <w:rPr>
          <w:rFonts w:ascii="Times New Roman" w:hAnsi="Times New Roman" w:cs="Times New Roman"/>
          <w:sz w:val="24"/>
          <w:szCs w:val="24"/>
        </w:rPr>
        <w:t xml:space="preserve">coefficients </w:t>
      </w:r>
      <w:r w:rsidR="002845DE">
        <w:rPr>
          <w:rFonts w:ascii="Times New Roman" w:hAnsi="Times New Roman" w:cs="Times New Roman"/>
          <w:sz w:val="24"/>
          <w:szCs w:val="24"/>
        </w:rPr>
        <w:t xml:space="preserve">for a given condition permit us to make </w:t>
      </w:r>
      <w:del w:id="196" w:author="Daniel Wilson" w:date="2020-08-14T10:52:00Z">
        <w:r w:rsidR="002845DE" w:rsidDel="00E17625">
          <w:rPr>
            <w:rFonts w:ascii="Times New Roman" w:hAnsi="Times New Roman" w:cs="Times New Roman"/>
            <w:sz w:val="24"/>
            <w:szCs w:val="24"/>
          </w:rPr>
          <w:delText>inferenes</w:delText>
        </w:r>
      </w:del>
      <w:ins w:id="197" w:author="Daniel Wilson" w:date="2020-08-14T10:52:00Z">
        <w:r w:rsidR="00E17625">
          <w:rPr>
            <w:rFonts w:ascii="Times New Roman" w:hAnsi="Times New Roman" w:cs="Times New Roman"/>
            <w:sz w:val="24"/>
            <w:szCs w:val="24"/>
          </w:rPr>
          <w:t>inferences</w:t>
        </w:r>
      </w:ins>
      <w:r w:rsidR="002845DE">
        <w:rPr>
          <w:rFonts w:ascii="Times New Roman" w:hAnsi="Times New Roman" w:cs="Times New Roman"/>
          <w:sz w:val="24"/>
          <w:szCs w:val="24"/>
        </w:rPr>
        <w:t xml:space="preserve"> about</w:t>
      </w:r>
      <w:r>
        <w:rPr>
          <w:rFonts w:ascii="Times New Roman" w:hAnsi="Times New Roman" w:cs="Times New Roman"/>
          <w:sz w:val="24"/>
          <w:szCs w:val="24"/>
        </w:rPr>
        <w:t xml:space="preserve"> how the determinants of food-liking change from baseline. For example, if after controlling for pre-task liking, healthiness </w:t>
      </w:r>
      <w:r w:rsidR="00ED44DD">
        <w:rPr>
          <w:rFonts w:ascii="Times New Roman" w:hAnsi="Times New Roman" w:cs="Times New Roman"/>
          <w:sz w:val="24"/>
          <w:szCs w:val="24"/>
        </w:rPr>
        <w:t>predicts a change in liking</w:t>
      </w:r>
      <w:r>
        <w:rPr>
          <w:rFonts w:ascii="Times New Roman" w:hAnsi="Times New Roman" w:cs="Times New Roman"/>
          <w:sz w:val="24"/>
          <w:szCs w:val="24"/>
        </w:rPr>
        <w:t>, then the coefficient on Healthiness should be positive. Similarly, if after controlling for pre-task liking</w:t>
      </w:r>
      <w:r w:rsidR="009819DC">
        <w:rPr>
          <w:rFonts w:ascii="Times New Roman" w:hAnsi="Times New Roman" w:cs="Times New Roman"/>
          <w:sz w:val="24"/>
          <w:szCs w:val="24"/>
        </w:rPr>
        <w:t xml:space="preserve">, the intercept is </w:t>
      </w:r>
      <w:r w:rsidR="002845DE">
        <w:rPr>
          <w:rFonts w:ascii="Times New Roman" w:hAnsi="Times New Roman" w:cs="Times New Roman"/>
          <w:sz w:val="24"/>
          <w:szCs w:val="24"/>
        </w:rPr>
        <w:t>negative</w:t>
      </w:r>
      <w:r w:rsidR="009819DC">
        <w:rPr>
          <w:rFonts w:ascii="Times New Roman" w:hAnsi="Times New Roman" w:cs="Times New Roman"/>
          <w:sz w:val="24"/>
          <w:szCs w:val="24"/>
        </w:rPr>
        <w:t xml:space="preserve">, this suggests a general decrease in liking for foods in a specific condition. </w:t>
      </w:r>
      <w:r>
        <w:rPr>
          <w:rFonts w:ascii="Times New Roman" w:hAnsi="Times New Roman" w:cs="Times New Roman"/>
          <w:sz w:val="24"/>
          <w:szCs w:val="24"/>
        </w:rPr>
        <w:t xml:space="preserve">Comparing the magnitudes of these regression coefficients across conditions allows us to determine whether </w:t>
      </w:r>
      <w:r w:rsidR="009819DC">
        <w:rPr>
          <w:rFonts w:ascii="Times New Roman" w:hAnsi="Times New Roman" w:cs="Times New Roman"/>
          <w:sz w:val="24"/>
          <w:szCs w:val="24"/>
        </w:rPr>
        <w:t>different forms of regulation result</w:t>
      </w:r>
      <w:r>
        <w:rPr>
          <w:rFonts w:ascii="Times New Roman" w:hAnsi="Times New Roman" w:cs="Times New Roman"/>
          <w:sz w:val="24"/>
          <w:szCs w:val="24"/>
        </w:rPr>
        <w:t xml:space="preserve"> in </w:t>
      </w:r>
      <w:r w:rsidR="002845DE">
        <w:rPr>
          <w:rFonts w:ascii="Times New Roman" w:hAnsi="Times New Roman" w:cs="Times New Roman"/>
          <w:sz w:val="24"/>
          <w:szCs w:val="24"/>
        </w:rPr>
        <w:t xml:space="preserve">distinct </w:t>
      </w:r>
      <w:ins w:id="198" w:author="Daniel Wilson" w:date="2020-08-14T10:57:00Z">
        <w:r w:rsidR="00E17625">
          <w:rPr>
            <w:rFonts w:ascii="Times New Roman" w:hAnsi="Times New Roman" w:cs="Times New Roman"/>
            <w:sz w:val="24"/>
            <w:szCs w:val="24"/>
          </w:rPr>
          <w:t xml:space="preserve">persistent </w:t>
        </w:r>
      </w:ins>
      <w:r w:rsidR="009819DC">
        <w:rPr>
          <w:rFonts w:ascii="Times New Roman" w:hAnsi="Times New Roman" w:cs="Times New Roman"/>
          <w:sz w:val="24"/>
          <w:szCs w:val="24"/>
        </w:rPr>
        <w:t>changes</w:t>
      </w:r>
      <w:r w:rsidR="002845DE">
        <w:rPr>
          <w:rFonts w:ascii="Times New Roman" w:hAnsi="Times New Roman" w:cs="Times New Roman"/>
          <w:sz w:val="24"/>
          <w:szCs w:val="24"/>
        </w:rPr>
        <w:t xml:space="preserve"> in liking, beyond the moment of active regulatory focus</w:t>
      </w:r>
      <w:r w:rsidR="009819DC">
        <w:rPr>
          <w:rFonts w:ascii="Times New Roman" w:hAnsi="Times New Roman" w:cs="Times New Roman"/>
          <w:sz w:val="24"/>
          <w:szCs w:val="24"/>
        </w:rPr>
        <w:t xml:space="preserve">. Coefficients for the </w:t>
      </w:r>
      <w:r w:rsidR="00CB55AA">
        <w:rPr>
          <w:rFonts w:ascii="Times New Roman" w:hAnsi="Times New Roman" w:cs="Times New Roman"/>
          <w:sz w:val="24"/>
          <w:szCs w:val="24"/>
        </w:rPr>
        <w:t>subject-level</w:t>
      </w:r>
      <w:r w:rsidR="009819DC">
        <w:rPr>
          <w:rFonts w:ascii="Times New Roman" w:hAnsi="Times New Roman" w:cs="Times New Roman"/>
          <w:sz w:val="24"/>
          <w:szCs w:val="24"/>
        </w:rPr>
        <w:t xml:space="preserve"> terms </w:t>
      </w:r>
      <w:r w:rsidR="00CB55AA">
        <w:rPr>
          <w:rFonts w:ascii="Times New Roman" w:hAnsi="Times New Roman" w:cs="Times New Roman"/>
          <w:sz w:val="24"/>
          <w:szCs w:val="24"/>
        </w:rPr>
        <w:t xml:space="preserve">also </w:t>
      </w:r>
      <w:r w:rsidR="009819DC">
        <w:rPr>
          <w:rFonts w:ascii="Times New Roman" w:hAnsi="Times New Roman" w:cs="Times New Roman"/>
          <w:sz w:val="24"/>
          <w:szCs w:val="24"/>
        </w:rPr>
        <w:t>allow us to examine individual differences, and to link them to changes in neural activity during the regulation task.</w:t>
      </w:r>
    </w:p>
    <w:p w14:paraId="393D3D71" w14:textId="77777777" w:rsidR="00936677" w:rsidRDefault="00936677" w:rsidP="00C94A1B">
      <w:pPr>
        <w:pStyle w:val="Normal1"/>
        <w:spacing w:line="480" w:lineRule="auto"/>
        <w:rPr>
          <w:rFonts w:ascii="Times New Roman" w:hAnsi="Times New Roman" w:cs="Times New Roman"/>
          <w:sz w:val="24"/>
          <w:szCs w:val="24"/>
        </w:rPr>
      </w:pPr>
    </w:p>
    <w:p w14:paraId="6819D14A" w14:textId="77777777" w:rsidR="00A920F3" w:rsidRPr="000412FC" w:rsidRDefault="00190DF0" w:rsidP="00C94A1B">
      <w:pPr>
        <w:pStyle w:val="Heading2"/>
        <w:spacing w:line="480" w:lineRule="auto"/>
        <w:rPr>
          <w:rFonts w:ascii="Times New Roman" w:hAnsi="Times New Roman" w:cs="Times New Roman"/>
          <w:i/>
          <w:sz w:val="24"/>
          <w:szCs w:val="24"/>
        </w:rPr>
      </w:pPr>
      <w:r w:rsidRPr="000412FC">
        <w:rPr>
          <w:rFonts w:ascii="Times New Roman" w:hAnsi="Times New Roman" w:cs="Times New Roman"/>
          <w:i/>
          <w:sz w:val="24"/>
          <w:szCs w:val="24"/>
        </w:rPr>
        <w:lastRenderedPageBreak/>
        <w:t>MRI data acquisition</w:t>
      </w:r>
    </w:p>
    <w:p w14:paraId="5889D535" w14:textId="770255B1" w:rsidR="00A920F3" w:rsidRPr="00183A52" w:rsidRDefault="00190DF0" w:rsidP="00C94A1B">
      <w:pPr>
        <w:pStyle w:val="Normal1"/>
        <w:spacing w:line="480" w:lineRule="auto"/>
        <w:rPr>
          <w:rFonts w:ascii="Times New Roman" w:eastAsia="Times New Roman" w:hAnsi="Times New Roman" w:cs="Times New Roman"/>
          <w:sz w:val="24"/>
          <w:szCs w:val="24"/>
        </w:rPr>
      </w:pPr>
      <w:r w:rsidRPr="000412FC">
        <w:rPr>
          <w:rFonts w:ascii="Times New Roman" w:eastAsia="Times New Roman" w:hAnsi="Times New Roman" w:cs="Times New Roman"/>
          <w:sz w:val="24"/>
          <w:szCs w:val="24"/>
        </w:rPr>
        <w:t xml:space="preserve">Functional imaging was conducted using a Siemens Prisma 3.0 T MRI scanner, with a gradient </w:t>
      </w:r>
      <w:r w:rsidRPr="00183A52">
        <w:rPr>
          <w:rFonts w:ascii="Times New Roman" w:eastAsia="Times New Roman" w:hAnsi="Times New Roman" w:cs="Times New Roman"/>
          <w:sz w:val="24"/>
          <w:szCs w:val="24"/>
        </w:rPr>
        <w:t xml:space="preserve">strength of 80 </w:t>
      </w:r>
      <w:proofErr w:type="spellStart"/>
      <w:r w:rsidRPr="00183A52">
        <w:rPr>
          <w:rFonts w:ascii="Times New Roman" w:eastAsia="Times New Roman" w:hAnsi="Times New Roman" w:cs="Times New Roman"/>
          <w:sz w:val="24"/>
          <w:szCs w:val="24"/>
        </w:rPr>
        <w:t>mT</w:t>
      </w:r>
      <w:proofErr w:type="spellEnd"/>
      <w:r w:rsidRPr="00183A52">
        <w:rPr>
          <w:rFonts w:ascii="Times New Roman" w:eastAsia="Times New Roman" w:hAnsi="Times New Roman" w:cs="Times New Roman"/>
          <w:sz w:val="24"/>
          <w:szCs w:val="24"/>
        </w:rPr>
        <w:t>/m and slew rate of 200 T/m/s</w:t>
      </w:r>
      <w:r w:rsidR="007619B4">
        <w:rPr>
          <w:rFonts w:ascii="Times New Roman" w:eastAsia="Times New Roman" w:hAnsi="Times New Roman" w:cs="Times New Roman"/>
          <w:sz w:val="24"/>
          <w:szCs w:val="24"/>
        </w:rPr>
        <w:t>. G</w:t>
      </w:r>
      <w:r w:rsidRPr="00183A52">
        <w:rPr>
          <w:rFonts w:ascii="Times New Roman" w:eastAsia="Times New Roman" w:hAnsi="Times New Roman" w:cs="Times New Roman"/>
          <w:sz w:val="24"/>
          <w:szCs w:val="24"/>
        </w:rPr>
        <w:t>radient echo T2*-weighted echoplanar images (EPI)</w:t>
      </w:r>
      <w:r w:rsidR="007619B4">
        <w:rPr>
          <w:rFonts w:ascii="Times New Roman" w:eastAsia="Times New Roman" w:hAnsi="Times New Roman" w:cs="Times New Roman"/>
          <w:sz w:val="24"/>
          <w:szCs w:val="24"/>
        </w:rPr>
        <w:t xml:space="preserve"> were collected using a 32-channel head coil</w:t>
      </w:r>
      <w:r w:rsidRPr="00183A52">
        <w:rPr>
          <w:rFonts w:ascii="Times New Roman" w:eastAsia="Times New Roman" w:hAnsi="Times New Roman" w:cs="Times New Roman"/>
          <w:sz w:val="24"/>
          <w:szCs w:val="24"/>
        </w:rPr>
        <w:t>. To optimize functional sensitivity in the ventromedial prefrontal cortex (</w:t>
      </w:r>
      <w:proofErr w:type="spellStart"/>
      <w:r w:rsidRPr="00183A52">
        <w:rPr>
          <w:rFonts w:ascii="Times New Roman" w:eastAsia="Times New Roman" w:hAnsi="Times New Roman" w:cs="Times New Roman"/>
          <w:sz w:val="24"/>
          <w:szCs w:val="24"/>
        </w:rPr>
        <w:t>vmPFC</w:t>
      </w:r>
      <w:proofErr w:type="spellEnd"/>
      <w:r w:rsidRPr="00183A52">
        <w:rPr>
          <w:rFonts w:ascii="Times New Roman" w:eastAsia="Times New Roman" w:hAnsi="Times New Roman" w:cs="Times New Roman"/>
          <w:sz w:val="24"/>
          <w:szCs w:val="24"/>
        </w:rPr>
        <w:t xml:space="preserve">), a key region of interest, we used a tilted acquisition in an oblique orientation of 30° to the anterior commissure–posterior commissure line. Each volume comprised 69 axial slices. A total of 1188 volumes were collected over nine </w:t>
      </w:r>
      <w:ins w:id="199" w:author="Daniel Wilson" w:date="2020-08-14T06:52:00Z">
        <w:r w:rsidR="00C35B7F">
          <w:rPr>
            <w:rFonts w:ascii="Times New Roman" w:eastAsia="Times New Roman" w:hAnsi="Times New Roman" w:cs="Times New Roman"/>
            <w:sz w:val="24"/>
            <w:szCs w:val="24"/>
          </w:rPr>
          <w:t xml:space="preserve">scanning </w:t>
        </w:r>
      </w:ins>
      <w:del w:id="200" w:author="Daniel Wilson" w:date="2020-08-14T06:49:00Z">
        <w:r w:rsidRPr="00183A52" w:rsidDel="00C658D9">
          <w:rPr>
            <w:rFonts w:ascii="Times New Roman" w:eastAsia="Times New Roman" w:hAnsi="Times New Roman" w:cs="Times New Roman"/>
            <w:sz w:val="24"/>
            <w:szCs w:val="24"/>
          </w:rPr>
          <w:delText xml:space="preserve">sessions </w:delText>
        </w:r>
      </w:del>
      <w:ins w:id="201" w:author="Daniel Wilson" w:date="2020-08-14T06:49:00Z">
        <w:r w:rsidR="00C658D9">
          <w:rPr>
            <w:rFonts w:ascii="Times New Roman" w:eastAsia="Times New Roman" w:hAnsi="Times New Roman" w:cs="Times New Roman"/>
            <w:sz w:val="24"/>
            <w:szCs w:val="24"/>
          </w:rPr>
          <w:t>runs</w:t>
        </w:r>
        <w:r w:rsidR="00C658D9" w:rsidRPr="00183A52">
          <w:rPr>
            <w:rFonts w:ascii="Times New Roman" w:eastAsia="Times New Roman" w:hAnsi="Times New Roman" w:cs="Times New Roman"/>
            <w:sz w:val="24"/>
            <w:szCs w:val="24"/>
          </w:rPr>
          <w:t xml:space="preserve"> </w:t>
        </w:r>
      </w:ins>
      <w:r w:rsidRPr="00183A52">
        <w:rPr>
          <w:rFonts w:ascii="Times New Roman" w:eastAsia="Times New Roman" w:hAnsi="Times New Roman" w:cs="Times New Roman"/>
          <w:sz w:val="24"/>
          <w:szCs w:val="24"/>
        </w:rPr>
        <w:t>(132 volumes/</w:t>
      </w:r>
      <w:del w:id="202" w:author="Daniel Wilson" w:date="2020-08-14T06:50:00Z">
        <w:r w:rsidRPr="00183A52" w:rsidDel="00C658D9">
          <w:rPr>
            <w:rFonts w:ascii="Times New Roman" w:eastAsia="Times New Roman" w:hAnsi="Times New Roman" w:cs="Times New Roman"/>
            <w:sz w:val="24"/>
            <w:szCs w:val="24"/>
          </w:rPr>
          <w:delText>session</w:delText>
        </w:r>
      </w:del>
      <w:ins w:id="203" w:author="Daniel Wilson" w:date="2020-08-14T06:50:00Z">
        <w:r w:rsidR="00C658D9">
          <w:rPr>
            <w:rFonts w:ascii="Times New Roman" w:eastAsia="Times New Roman" w:hAnsi="Times New Roman" w:cs="Times New Roman"/>
            <w:sz w:val="24"/>
            <w:szCs w:val="24"/>
          </w:rPr>
          <w:t>run</w:t>
        </w:r>
      </w:ins>
      <w:r w:rsidRPr="00183A52">
        <w:rPr>
          <w:rFonts w:ascii="Times New Roman" w:eastAsia="Times New Roman" w:hAnsi="Times New Roman" w:cs="Times New Roman"/>
          <w:sz w:val="24"/>
          <w:szCs w:val="24"/>
        </w:rPr>
        <w:t xml:space="preserve">) during the experiment in </w:t>
      </w:r>
      <w:r w:rsidR="00693BDF">
        <w:rPr>
          <w:rFonts w:ascii="Times New Roman" w:eastAsia="Times New Roman" w:hAnsi="Times New Roman" w:cs="Times New Roman"/>
          <w:sz w:val="24"/>
          <w:szCs w:val="24"/>
        </w:rPr>
        <w:t xml:space="preserve">a </w:t>
      </w:r>
      <w:r w:rsidRPr="00183A52">
        <w:rPr>
          <w:rFonts w:ascii="Times New Roman" w:eastAsia="Times New Roman" w:hAnsi="Times New Roman" w:cs="Times New Roman"/>
          <w:sz w:val="24"/>
          <w:szCs w:val="24"/>
        </w:rPr>
        <w:t>multi-</w:t>
      </w:r>
      <w:r w:rsidR="00693BDF">
        <w:rPr>
          <w:rFonts w:ascii="Times New Roman" w:eastAsia="Times New Roman" w:hAnsi="Times New Roman" w:cs="Times New Roman"/>
          <w:sz w:val="24"/>
          <w:szCs w:val="24"/>
        </w:rPr>
        <w:t>slice</w:t>
      </w:r>
      <w:r w:rsidRPr="00183A52">
        <w:rPr>
          <w:rFonts w:ascii="Times New Roman" w:eastAsia="Times New Roman" w:hAnsi="Times New Roman" w:cs="Times New Roman"/>
          <w:sz w:val="24"/>
          <w:szCs w:val="24"/>
        </w:rPr>
        <w:t xml:space="preserve"> interleaved manner to minimize crosstalk between slices. The first two volumes of each </w:t>
      </w:r>
      <w:del w:id="204" w:author="Daniel Wilson" w:date="2020-08-14T06:52:00Z">
        <w:r w:rsidRPr="00183A52" w:rsidDel="00C35B7F">
          <w:rPr>
            <w:rFonts w:ascii="Times New Roman" w:eastAsia="Times New Roman" w:hAnsi="Times New Roman" w:cs="Times New Roman"/>
            <w:sz w:val="24"/>
            <w:szCs w:val="24"/>
          </w:rPr>
          <w:delText xml:space="preserve">session </w:delText>
        </w:r>
      </w:del>
      <w:ins w:id="205" w:author="Daniel Wilson" w:date="2020-08-14T06:52:00Z">
        <w:r w:rsidR="00C35B7F">
          <w:rPr>
            <w:rFonts w:ascii="Times New Roman" w:eastAsia="Times New Roman" w:hAnsi="Times New Roman" w:cs="Times New Roman"/>
            <w:sz w:val="24"/>
            <w:szCs w:val="24"/>
          </w:rPr>
          <w:t>run</w:t>
        </w:r>
        <w:r w:rsidR="00C35B7F" w:rsidRPr="00183A52">
          <w:rPr>
            <w:rFonts w:ascii="Times New Roman" w:eastAsia="Times New Roman" w:hAnsi="Times New Roman" w:cs="Times New Roman"/>
            <w:sz w:val="24"/>
            <w:szCs w:val="24"/>
          </w:rPr>
          <w:t xml:space="preserve"> </w:t>
        </w:r>
      </w:ins>
      <w:proofErr w:type="gramStart"/>
      <w:r w:rsidRPr="00183A52">
        <w:rPr>
          <w:rFonts w:ascii="Times New Roman" w:eastAsia="Times New Roman" w:hAnsi="Times New Roman" w:cs="Times New Roman"/>
          <w:sz w:val="24"/>
          <w:szCs w:val="24"/>
        </w:rPr>
        <w:t>were</w:t>
      </w:r>
      <w:proofErr w:type="gramEnd"/>
      <w:r w:rsidRPr="00183A52">
        <w:rPr>
          <w:rFonts w:ascii="Times New Roman" w:eastAsia="Times New Roman" w:hAnsi="Times New Roman" w:cs="Times New Roman"/>
          <w:sz w:val="24"/>
          <w:szCs w:val="24"/>
        </w:rPr>
        <w:t xml:space="preserve"> discarded to allow for scanner equilibration. The imaging parameters were as follows: echo time, 30 </w:t>
      </w:r>
      <w:proofErr w:type="spellStart"/>
      <w:r w:rsidRPr="00183A52">
        <w:rPr>
          <w:rFonts w:ascii="Times New Roman" w:eastAsia="Times New Roman" w:hAnsi="Times New Roman" w:cs="Times New Roman"/>
          <w:sz w:val="24"/>
          <w:szCs w:val="24"/>
        </w:rPr>
        <w:t>ms</w:t>
      </w:r>
      <w:proofErr w:type="spellEnd"/>
      <w:r w:rsidRPr="00183A52">
        <w:rPr>
          <w:rFonts w:ascii="Times New Roman" w:eastAsia="Times New Roman" w:hAnsi="Times New Roman" w:cs="Times New Roman"/>
          <w:sz w:val="24"/>
          <w:szCs w:val="24"/>
        </w:rPr>
        <w:t xml:space="preserve">; field of view, 192 mm; in-plane resolution and slice thickness, 2 mm; repetition time, 2 s. Whole-brain high- resolution T1-weighted structural scans (1x1x1 mm) were acquired and </w:t>
      </w:r>
      <w:proofErr w:type="spellStart"/>
      <w:r w:rsidRPr="00183A52">
        <w:rPr>
          <w:rFonts w:ascii="Times New Roman" w:eastAsia="Times New Roman" w:hAnsi="Times New Roman" w:cs="Times New Roman"/>
          <w:sz w:val="24"/>
          <w:szCs w:val="24"/>
        </w:rPr>
        <w:t>coregistered</w:t>
      </w:r>
      <w:proofErr w:type="spellEnd"/>
      <w:r w:rsidRPr="00183A52">
        <w:rPr>
          <w:rFonts w:ascii="Times New Roman" w:eastAsia="Times New Roman" w:hAnsi="Times New Roman" w:cs="Times New Roman"/>
          <w:sz w:val="24"/>
          <w:szCs w:val="24"/>
        </w:rPr>
        <w:t xml:space="preserve"> with the participant’s mean EPI images. These images were averaged together to permit anatomical localization of the functional activations at the group level.</w:t>
      </w:r>
      <w:r w:rsidR="007619B4">
        <w:rPr>
          <w:rFonts w:ascii="Times New Roman" w:eastAsia="Times New Roman" w:hAnsi="Times New Roman" w:cs="Times New Roman"/>
          <w:sz w:val="24"/>
          <w:szCs w:val="24"/>
        </w:rPr>
        <w:t xml:space="preserve"> </w:t>
      </w:r>
    </w:p>
    <w:p w14:paraId="6E8DB2AC" w14:textId="77777777" w:rsidR="00A920F3" w:rsidRPr="007619B4" w:rsidRDefault="00190DF0" w:rsidP="00C94A1B">
      <w:pPr>
        <w:pStyle w:val="Heading2"/>
        <w:spacing w:line="480" w:lineRule="auto"/>
        <w:rPr>
          <w:rFonts w:ascii="Times New Roman" w:hAnsi="Times New Roman" w:cs="Times New Roman"/>
          <w:i/>
          <w:sz w:val="24"/>
          <w:szCs w:val="24"/>
        </w:rPr>
      </w:pPr>
      <w:r w:rsidRPr="007619B4">
        <w:rPr>
          <w:rFonts w:ascii="Times New Roman" w:hAnsi="Times New Roman" w:cs="Times New Roman"/>
          <w:i/>
          <w:sz w:val="24"/>
          <w:szCs w:val="24"/>
        </w:rPr>
        <w:t>MRI data preprocessing</w:t>
      </w:r>
    </w:p>
    <w:p w14:paraId="4D0C6167" w14:textId="77777777" w:rsidR="00A920F3" w:rsidRPr="00183A52" w:rsidRDefault="00A920F3" w:rsidP="00C94A1B">
      <w:pPr>
        <w:pStyle w:val="Normal1"/>
        <w:spacing w:line="480" w:lineRule="auto"/>
        <w:rPr>
          <w:rFonts w:ascii="Times New Roman" w:eastAsia="Times New Roman" w:hAnsi="Times New Roman" w:cs="Times New Roman"/>
          <w:sz w:val="24"/>
          <w:szCs w:val="24"/>
        </w:rPr>
      </w:pPr>
    </w:p>
    <w:p w14:paraId="6F017C10" w14:textId="5B8FCC88" w:rsidR="00A920F3" w:rsidRPr="00183A52" w:rsidRDefault="00190DF0" w:rsidP="00C94A1B">
      <w:pPr>
        <w:pStyle w:val="Normal1"/>
        <w:spacing w:line="480" w:lineRule="auto"/>
        <w:rPr>
          <w:rFonts w:ascii="Times New Roman" w:eastAsia="Times New Roman" w:hAnsi="Times New Roman" w:cs="Times New Roman"/>
          <w:sz w:val="24"/>
          <w:szCs w:val="24"/>
        </w:rPr>
      </w:pPr>
      <w:r w:rsidRPr="00183A52">
        <w:rPr>
          <w:rFonts w:ascii="Times New Roman" w:eastAsia="Times New Roman" w:hAnsi="Times New Roman" w:cs="Times New Roman"/>
          <w:sz w:val="24"/>
          <w:szCs w:val="24"/>
        </w:rPr>
        <w:t>Preprocessing was performed using</w:t>
      </w:r>
      <w:ins w:id="206" w:author="Daniel Wilson" w:date="2020-08-11T10:38:00Z">
        <w:r w:rsidR="00B62885">
          <w:rPr>
            <w:rFonts w:ascii="Times New Roman" w:eastAsia="Times New Roman" w:hAnsi="Times New Roman" w:cs="Times New Roman"/>
            <w:sz w:val="24"/>
            <w:szCs w:val="24"/>
          </w:rPr>
          <w:t xml:space="preserve"> the default settings of</w:t>
        </w:r>
      </w:ins>
      <w:r w:rsidRPr="00183A52">
        <w:rPr>
          <w:rFonts w:ascii="Times New Roman" w:eastAsia="Times New Roman" w:hAnsi="Times New Roman" w:cs="Times New Roman"/>
          <w:sz w:val="24"/>
          <w:szCs w:val="24"/>
        </w:rPr>
        <w:t xml:space="preserve"> FMRIPREP </w:t>
      </w:r>
      <w:r w:rsidR="001178C9">
        <w:rPr>
          <w:rFonts w:ascii="Times New Roman" w:eastAsia="Times New Roman" w:hAnsi="Times New Roman" w:cs="Times New Roman"/>
          <w:sz w:val="24"/>
          <w:szCs w:val="24"/>
        </w:rPr>
        <w:t xml:space="preserve">software </w:t>
      </w:r>
      <w:r w:rsidRPr="00183A52">
        <w:rPr>
          <w:rFonts w:ascii="Times New Roman" w:eastAsia="Times New Roman" w:hAnsi="Times New Roman" w:cs="Times New Roman"/>
          <w:sz w:val="24"/>
          <w:szCs w:val="24"/>
        </w:rPr>
        <w:t xml:space="preserve">version 1.2.5 </w:t>
      </w:r>
      <w:r w:rsidR="001178C9">
        <w:rPr>
          <w:rFonts w:ascii="Times New Roman" w:eastAsia="Times New Roman" w:hAnsi="Times New Roman" w:cs="Times New Roman"/>
          <w:sz w:val="24"/>
          <w:szCs w:val="24"/>
        </w:rPr>
        <w:fldChar w:fldCharType="begin"/>
      </w:r>
      <w:r w:rsidR="001178C9">
        <w:rPr>
          <w:rFonts w:ascii="Times New Roman" w:eastAsia="Times New Roman" w:hAnsi="Times New Roman" w:cs="Times New Roman"/>
          <w:sz w:val="24"/>
          <w:szCs w:val="24"/>
        </w:rPr>
        <w:instrText xml:space="preserve"> ADDIN EN.CITE &lt;EndNote&gt;&lt;Cite&gt;&lt;Author&gt;Esteban&lt;/Author&gt;&lt;Year&gt;2019&lt;/Year&gt;&lt;RecNum&gt;311&lt;/RecNum&gt;&lt;DisplayText&gt;(Esteban et al., 2019)&lt;/DisplayText&gt;&lt;record&gt;&lt;rec-number&gt;311&lt;/rec-number&gt;&lt;foreign-keys&gt;&lt;key app="EN" db-id="rp29t0rzi0rpzqewd0aprzf6zedaafdpw9ft" timestamp="1580524023"&gt;311&lt;/key&gt;&lt;/foreign-keys&gt;&lt;ref-type name="Journal Article"&gt;17&lt;/ref-type&gt;&lt;contributors&gt;&lt;authors&gt;&lt;author&gt;Esteban, Oscar&lt;/author&gt;&lt;author&gt;Markiewicz, Christopher J.&lt;/author&gt;&lt;author&gt;Blair, Ross W.&lt;/author&gt;&lt;author&gt;Moodie, Craig A.&lt;/author&gt;&lt;author&gt;Isik, A. Ilkay&lt;/author&gt;&lt;author&gt;Erramuzpe, Asier&lt;/author&gt;&lt;author&gt;Kent, James D.&lt;/author&gt;&lt;author&gt;Goncalves, Mathias&lt;/author&gt;&lt;author&gt;DuPre, Elizabeth&lt;/author&gt;&lt;author&gt;Snyder, Madeleine&lt;/author&gt;&lt;/authors&gt;&lt;/contributors&gt;&lt;titles&gt;&lt;title&gt;fMRIPrep: a robust preprocessing pipeline for functional MRI&lt;/title&gt;&lt;secondary-title&gt;Nature methods&lt;/secondary-title&gt;&lt;/titles&gt;&lt;periodical&gt;&lt;full-title&gt;Nature methods&lt;/full-title&gt;&lt;/periodical&gt;&lt;pages&gt;111-116 %@ 1548-7105&lt;/pages&gt;&lt;volume&gt;16&lt;/volume&gt;&lt;number&gt;1&lt;/number&gt;&lt;dates&gt;&lt;year&gt;2019&lt;/year&gt;&lt;/dates&gt;&lt;urls&gt;&lt;/urls&gt;&lt;/record&gt;&lt;/Cite&gt;&lt;/EndNote&gt;</w:instrText>
      </w:r>
      <w:r w:rsidR="001178C9">
        <w:rPr>
          <w:rFonts w:ascii="Times New Roman" w:eastAsia="Times New Roman" w:hAnsi="Times New Roman" w:cs="Times New Roman"/>
          <w:sz w:val="24"/>
          <w:szCs w:val="24"/>
        </w:rPr>
        <w:fldChar w:fldCharType="separate"/>
      </w:r>
      <w:r w:rsidR="001178C9">
        <w:rPr>
          <w:rFonts w:ascii="Times New Roman" w:eastAsia="Times New Roman" w:hAnsi="Times New Roman" w:cs="Times New Roman"/>
          <w:noProof/>
          <w:sz w:val="24"/>
          <w:szCs w:val="24"/>
        </w:rPr>
        <w:t>(Esteban et al., 2019)</w:t>
      </w:r>
      <w:r w:rsidR="001178C9">
        <w:rPr>
          <w:rFonts w:ascii="Times New Roman" w:eastAsia="Times New Roman" w:hAnsi="Times New Roman" w:cs="Times New Roman"/>
          <w:sz w:val="24"/>
          <w:szCs w:val="24"/>
        </w:rPr>
        <w:fldChar w:fldCharType="end"/>
      </w:r>
      <w:r w:rsidRPr="00183A52">
        <w:rPr>
          <w:rFonts w:ascii="Times New Roman" w:eastAsia="Times New Roman" w:hAnsi="Times New Roman" w:cs="Times New Roman"/>
          <w:sz w:val="24"/>
          <w:szCs w:val="24"/>
        </w:rPr>
        <w:t xml:space="preserve">. </w:t>
      </w:r>
      <w:ins w:id="207" w:author="Daniel Wilson" w:date="2020-08-11T10:38:00Z">
        <w:r w:rsidR="00B62885">
          <w:rPr>
            <w:rFonts w:ascii="Times New Roman" w:eastAsia="Times New Roman" w:hAnsi="Times New Roman" w:cs="Times New Roman"/>
            <w:sz w:val="24"/>
            <w:szCs w:val="24"/>
          </w:rPr>
          <w:t>In this preprocessing workflow e</w:t>
        </w:r>
      </w:ins>
      <w:del w:id="208" w:author="Daniel Wilson" w:date="2020-08-11T10:38:00Z">
        <w:r w:rsidRPr="00183A52" w:rsidDel="00B62885">
          <w:rPr>
            <w:rFonts w:ascii="Times New Roman" w:eastAsia="Times New Roman" w:hAnsi="Times New Roman" w:cs="Times New Roman"/>
            <w:sz w:val="24"/>
            <w:szCs w:val="24"/>
          </w:rPr>
          <w:delText>E</w:delText>
        </w:r>
      </w:del>
      <w:r w:rsidRPr="00183A52">
        <w:rPr>
          <w:rFonts w:ascii="Times New Roman" w:eastAsia="Times New Roman" w:hAnsi="Times New Roman" w:cs="Times New Roman"/>
          <w:sz w:val="24"/>
          <w:szCs w:val="24"/>
        </w:rPr>
        <w:t>ach T1-weighted</w:t>
      </w:r>
      <w:r w:rsidR="00684E7D">
        <w:rPr>
          <w:rFonts w:ascii="Times New Roman" w:eastAsia="Times New Roman" w:hAnsi="Times New Roman" w:cs="Times New Roman"/>
          <w:sz w:val="24"/>
          <w:szCs w:val="24"/>
        </w:rPr>
        <w:t xml:space="preserve"> (T1w) volume was corrected for intensity non-uniformity</w:t>
      </w:r>
      <w:r w:rsidRPr="00183A52">
        <w:rPr>
          <w:rFonts w:ascii="Times New Roman" w:eastAsia="Times New Roman" w:hAnsi="Times New Roman" w:cs="Times New Roman"/>
          <w:sz w:val="24"/>
          <w:szCs w:val="24"/>
        </w:rPr>
        <w:t xml:space="preserve"> using </w:t>
      </w:r>
      <w:r w:rsidR="004832EC">
        <w:rPr>
          <w:rFonts w:ascii="Times New Roman" w:eastAsia="Times New Roman" w:hAnsi="Times New Roman" w:cs="Times New Roman"/>
          <w:sz w:val="24"/>
          <w:szCs w:val="24"/>
        </w:rPr>
        <w:t xml:space="preserve">N4BiasFieldCorrection v2.1.0 </w:t>
      </w:r>
      <w:r w:rsidR="004832EC">
        <w:rPr>
          <w:rFonts w:ascii="Times New Roman" w:eastAsia="Times New Roman" w:hAnsi="Times New Roman" w:cs="Times New Roman"/>
          <w:sz w:val="24"/>
          <w:szCs w:val="24"/>
        </w:rPr>
        <w:fldChar w:fldCharType="begin"/>
      </w:r>
      <w:r w:rsidR="004832EC">
        <w:rPr>
          <w:rFonts w:ascii="Times New Roman" w:eastAsia="Times New Roman" w:hAnsi="Times New Roman" w:cs="Times New Roman"/>
          <w:sz w:val="24"/>
          <w:szCs w:val="24"/>
        </w:rPr>
        <w:instrText xml:space="preserve"> ADDIN EN.CITE &lt;EndNote&gt;&lt;Cite&gt;&lt;Author&gt;Tustison&lt;/Author&gt;&lt;Year&gt;2010&lt;/Year&gt;&lt;RecNum&gt;312&lt;/RecNum&gt;&lt;DisplayText&gt;(Tustison et al., 2010)&lt;/DisplayText&gt;&lt;record&gt;&lt;rec-number&gt;312&lt;/rec-number&gt;&lt;foreign-keys&gt;&lt;key app="EN" db-id="rp29t0rzi0rpzqewd0aprzf6zedaafdpw9ft" timestamp="1580524329"&gt;312&lt;/key&gt;&lt;/foreign-keys&gt;&lt;ref-type name="Journal Article"&gt;17&lt;/ref-type&gt;&lt;contributors&gt;&lt;authors&gt;&lt;author&gt;Tustison, Nicholas J.&lt;/author&gt;&lt;author&gt;Avants, Brian B.&lt;/author&gt;&lt;author&gt;Cook, Philip A.&lt;/author&gt;&lt;author&gt;Zheng, Yuanjie&lt;/author&gt;&lt;author&gt;Egan, Alexander&lt;/author&gt;&lt;author&gt;Yushkevich, Paul A.&lt;/author&gt;&lt;author&gt;Gee, James C.&lt;/author&gt;&lt;/authors&gt;&lt;/contributors&gt;&lt;titles&gt;&lt;title&gt;N4ITK: improved N3 bias correction&lt;/title&gt;&lt;secondary-title&gt;IEEE transactions on medical imaging&lt;/secondary-title&gt;&lt;/titles&gt;&lt;periodical&gt;&lt;full-title&gt;IEEE transactions on medical imaging&lt;/full-title&gt;&lt;/periodical&gt;&lt;pages&gt;1310-1320 %@ 0278-0062&lt;/pages&gt;&lt;volume&gt;29&lt;/volume&gt;&lt;number&gt;6&lt;/number&gt;&lt;dates&gt;&lt;year&gt;2010&lt;/year&gt;&lt;/dates&gt;&lt;urls&gt;&lt;/urls&gt;&lt;/record&gt;&lt;/Cite&gt;&lt;/EndNote&gt;</w:instrText>
      </w:r>
      <w:r w:rsidR="004832EC">
        <w:rPr>
          <w:rFonts w:ascii="Times New Roman" w:eastAsia="Times New Roman" w:hAnsi="Times New Roman" w:cs="Times New Roman"/>
          <w:sz w:val="24"/>
          <w:szCs w:val="24"/>
        </w:rPr>
        <w:fldChar w:fldCharType="separate"/>
      </w:r>
      <w:r w:rsidR="004832EC">
        <w:rPr>
          <w:rFonts w:ascii="Times New Roman" w:eastAsia="Times New Roman" w:hAnsi="Times New Roman" w:cs="Times New Roman"/>
          <w:noProof/>
          <w:sz w:val="24"/>
          <w:szCs w:val="24"/>
        </w:rPr>
        <w:t>(Tustison et al., 2010)</w:t>
      </w:r>
      <w:r w:rsidR="004832EC">
        <w:rPr>
          <w:rFonts w:ascii="Times New Roman" w:eastAsia="Times New Roman" w:hAnsi="Times New Roman" w:cs="Times New Roman"/>
          <w:sz w:val="24"/>
          <w:szCs w:val="24"/>
        </w:rPr>
        <w:fldChar w:fldCharType="end"/>
      </w:r>
      <w:r w:rsidRPr="00183A52">
        <w:rPr>
          <w:rFonts w:ascii="Times New Roman" w:eastAsia="Times New Roman" w:hAnsi="Times New Roman" w:cs="Times New Roman"/>
          <w:sz w:val="24"/>
          <w:szCs w:val="24"/>
        </w:rPr>
        <w:t xml:space="preserve"> and </w:t>
      </w:r>
      <w:r w:rsidR="00C66C20">
        <w:rPr>
          <w:rFonts w:ascii="Times New Roman" w:eastAsia="Times New Roman" w:hAnsi="Times New Roman" w:cs="Times New Roman"/>
          <w:sz w:val="24"/>
          <w:szCs w:val="24"/>
        </w:rPr>
        <w:t xml:space="preserve">then </w:t>
      </w:r>
      <w:r w:rsidRPr="00183A52">
        <w:rPr>
          <w:rFonts w:ascii="Times New Roman" w:eastAsia="Times New Roman" w:hAnsi="Times New Roman" w:cs="Times New Roman"/>
          <w:sz w:val="24"/>
          <w:szCs w:val="24"/>
        </w:rPr>
        <w:t xml:space="preserve">skull-stripped using antsBrainExtraction.sh v2.1.0 (using the OASIS template). Brain surfaces were reconstructed using recon-all from </w:t>
      </w:r>
      <w:proofErr w:type="spellStart"/>
      <w:r w:rsidRPr="00183A52">
        <w:rPr>
          <w:rFonts w:ascii="Times New Roman" w:eastAsia="Times New Roman" w:hAnsi="Times New Roman" w:cs="Times New Roman"/>
          <w:sz w:val="24"/>
          <w:szCs w:val="24"/>
        </w:rPr>
        <w:t>FreeSurfer</w:t>
      </w:r>
      <w:proofErr w:type="spellEnd"/>
      <w:r w:rsidRPr="00183A52">
        <w:rPr>
          <w:rFonts w:ascii="Times New Roman" w:eastAsia="Times New Roman" w:hAnsi="Times New Roman" w:cs="Times New Roman"/>
          <w:sz w:val="24"/>
          <w:szCs w:val="24"/>
        </w:rPr>
        <w:t xml:space="preserve"> v6.0.1</w:t>
      </w:r>
      <w:r w:rsidR="004832EC">
        <w:rPr>
          <w:rFonts w:ascii="Times New Roman" w:eastAsia="Times New Roman" w:hAnsi="Times New Roman" w:cs="Times New Roman"/>
          <w:sz w:val="24"/>
          <w:szCs w:val="24"/>
        </w:rPr>
        <w:t xml:space="preserve"> </w:t>
      </w:r>
      <w:r w:rsidR="004832EC">
        <w:rPr>
          <w:rFonts w:ascii="Times New Roman" w:eastAsia="Times New Roman" w:hAnsi="Times New Roman" w:cs="Times New Roman"/>
          <w:sz w:val="24"/>
          <w:szCs w:val="24"/>
        </w:rPr>
        <w:fldChar w:fldCharType="begin"/>
      </w:r>
      <w:r w:rsidR="004832EC">
        <w:rPr>
          <w:rFonts w:ascii="Times New Roman" w:eastAsia="Times New Roman" w:hAnsi="Times New Roman" w:cs="Times New Roman"/>
          <w:sz w:val="24"/>
          <w:szCs w:val="24"/>
        </w:rPr>
        <w:instrText xml:space="preserve"> ADDIN EN.CITE &lt;EndNote&gt;&lt;Cite&gt;&lt;Author&gt;Dale&lt;/Author&gt;&lt;Year&gt;1999&lt;/Year&gt;&lt;RecNum&gt;313&lt;/RecNum&gt;&lt;DisplayText&gt;(Dale, Fischl, &amp;amp; Sereno, 1999)&lt;/DisplayText&gt;&lt;record&gt;&lt;rec-number&gt;313&lt;/rec-number&gt;&lt;foreign-keys&gt;&lt;key app="EN" db-id="rp29t0rzi0rpzqewd0aprzf6zedaafdpw9ft" timestamp="1580524391"&gt;313&lt;/key&gt;&lt;/foreign-keys&gt;&lt;ref-type name="Journal Article"&gt;17&lt;/ref-type&gt;&lt;contributors&gt;&lt;authors&gt;&lt;author&gt;Dale, Anders M.&lt;/author&gt;&lt;author&gt;Fischl, Bruce&lt;/author&gt;&lt;author&gt;Sereno, Martin I.&lt;/author&gt;&lt;/authors&gt;&lt;/contributors&gt;&lt;titles&gt;&lt;title&gt;Cortical surface-based analysis: I. Segmentation and surface reconstruction&lt;/title&gt;&lt;secondary-title&gt;Neuroimage&lt;/secondary-title&gt;&lt;/titles&gt;&lt;periodical&gt;&lt;full-title&gt;Neuroimage&lt;/full-title&gt;&lt;abbr-1&gt;NeuroImage&lt;/abbr-1&gt;&lt;/periodical&gt;&lt;pages&gt;179-194 %@ 1053-8119&lt;/pages&gt;&lt;volume&gt;9&lt;/volume&gt;&lt;number&gt;2&lt;/number&gt;&lt;dates&gt;&lt;year&gt;1999&lt;/year&gt;&lt;/dates&gt;&lt;urls&gt;&lt;/urls&gt;&lt;/record&gt;&lt;/Cite&gt;&lt;/EndNote&gt;</w:instrText>
      </w:r>
      <w:r w:rsidR="004832EC">
        <w:rPr>
          <w:rFonts w:ascii="Times New Roman" w:eastAsia="Times New Roman" w:hAnsi="Times New Roman" w:cs="Times New Roman"/>
          <w:sz w:val="24"/>
          <w:szCs w:val="24"/>
        </w:rPr>
        <w:fldChar w:fldCharType="separate"/>
      </w:r>
      <w:r w:rsidR="004832EC">
        <w:rPr>
          <w:rFonts w:ascii="Times New Roman" w:eastAsia="Times New Roman" w:hAnsi="Times New Roman" w:cs="Times New Roman"/>
          <w:noProof/>
          <w:sz w:val="24"/>
          <w:szCs w:val="24"/>
        </w:rPr>
        <w:t>(Dale, Fischl, &amp; Sereno, 1999)</w:t>
      </w:r>
      <w:r w:rsidR="004832EC">
        <w:rPr>
          <w:rFonts w:ascii="Times New Roman" w:eastAsia="Times New Roman" w:hAnsi="Times New Roman" w:cs="Times New Roman"/>
          <w:sz w:val="24"/>
          <w:szCs w:val="24"/>
        </w:rPr>
        <w:fldChar w:fldCharType="end"/>
      </w:r>
      <w:r w:rsidRPr="00183A52">
        <w:rPr>
          <w:rFonts w:ascii="Times New Roman" w:eastAsia="Times New Roman" w:hAnsi="Times New Roman" w:cs="Times New Roman"/>
          <w:sz w:val="24"/>
          <w:szCs w:val="24"/>
        </w:rPr>
        <w:t xml:space="preserve">, and the brain mask estimated previously was refined with a custom variation of the </w:t>
      </w:r>
      <w:r w:rsidRPr="00183A52">
        <w:rPr>
          <w:rFonts w:ascii="Times New Roman" w:eastAsia="Times New Roman" w:hAnsi="Times New Roman" w:cs="Times New Roman"/>
          <w:sz w:val="24"/>
          <w:szCs w:val="24"/>
        </w:rPr>
        <w:lastRenderedPageBreak/>
        <w:t xml:space="preserve">method to reconcile ANTs-derived and </w:t>
      </w:r>
      <w:proofErr w:type="spellStart"/>
      <w:r w:rsidRPr="00183A52">
        <w:rPr>
          <w:rFonts w:ascii="Times New Roman" w:eastAsia="Times New Roman" w:hAnsi="Times New Roman" w:cs="Times New Roman"/>
          <w:sz w:val="24"/>
          <w:szCs w:val="24"/>
        </w:rPr>
        <w:t>FreeSurfer</w:t>
      </w:r>
      <w:proofErr w:type="spellEnd"/>
      <w:r w:rsidRPr="00183A52">
        <w:rPr>
          <w:rFonts w:ascii="Times New Roman" w:eastAsia="Times New Roman" w:hAnsi="Times New Roman" w:cs="Times New Roman"/>
          <w:sz w:val="24"/>
          <w:szCs w:val="24"/>
        </w:rPr>
        <w:t xml:space="preserve">-derived segmentations of the cortical gray-matter of </w:t>
      </w:r>
      <w:proofErr w:type="spellStart"/>
      <w:r w:rsidRPr="00183A52">
        <w:rPr>
          <w:rFonts w:ascii="Times New Roman" w:eastAsia="Times New Roman" w:hAnsi="Times New Roman" w:cs="Times New Roman"/>
          <w:sz w:val="24"/>
          <w:szCs w:val="24"/>
        </w:rPr>
        <w:t>Mindboggle</w:t>
      </w:r>
      <w:proofErr w:type="spellEnd"/>
      <w:r w:rsidR="00FD0E05">
        <w:rPr>
          <w:rFonts w:ascii="Times New Roman" w:eastAsia="Times New Roman" w:hAnsi="Times New Roman" w:cs="Times New Roman"/>
          <w:sz w:val="24"/>
          <w:szCs w:val="24"/>
        </w:rPr>
        <w:t xml:space="preserve"> </w:t>
      </w:r>
      <w:r w:rsidR="00FD0E05">
        <w:rPr>
          <w:rFonts w:ascii="Times New Roman" w:eastAsia="Times New Roman" w:hAnsi="Times New Roman" w:cs="Times New Roman"/>
          <w:sz w:val="24"/>
          <w:szCs w:val="24"/>
        </w:rPr>
        <w:fldChar w:fldCharType="begin"/>
      </w:r>
      <w:r w:rsidR="00FD0E05">
        <w:rPr>
          <w:rFonts w:ascii="Times New Roman" w:eastAsia="Times New Roman" w:hAnsi="Times New Roman" w:cs="Times New Roman"/>
          <w:sz w:val="24"/>
          <w:szCs w:val="24"/>
        </w:rPr>
        <w:instrText xml:space="preserve"> ADDIN EN.CITE &lt;EndNote&gt;&lt;Cite&gt;&lt;Author&gt;Klein&lt;/Author&gt;&lt;Year&gt;2017&lt;/Year&gt;&lt;RecNum&gt;314&lt;/RecNum&gt;&lt;DisplayText&gt;(Klein et al., 2017)&lt;/DisplayText&gt;&lt;record&gt;&lt;rec-number&gt;314&lt;/rec-number&gt;&lt;foreign-keys&gt;&lt;key app="EN" db-id="rp29t0rzi0rpzqewd0aprzf6zedaafdpw9ft" timestamp="1580524541"&gt;314&lt;/key&gt;&lt;/foreign-keys&gt;&lt;ref-type name="Journal Article"&gt;17&lt;/ref-type&gt;&lt;contributors&gt;&lt;authors&gt;&lt;author&gt;Klein, Arno&lt;/author&gt;&lt;author&gt;Ghosh, Satrajit S.&lt;/author&gt;&lt;author&gt;Bao, Forrest S.&lt;/author&gt;&lt;author&gt;Giard, Joachim&lt;/author&gt;&lt;author&gt;Häme, Yrjö&lt;/author&gt;&lt;author&gt;Stavsky, Eliezer&lt;/author&gt;&lt;author&gt;Lee, Noah&lt;/author&gt;&lt;author&gt;Rossa, Brian&lt;/author&gt;&lt;author&gt;Reuter, Martin&lt;/author&gt;&lt;author&gt;Neto, Elias Chaibub&lt;/author&gt;&lt;/authors&gt;&lt;/contributors&gt;&lt;titles&gt;&lt;title&gt;Mindboggling morphometry of human brains&lt;/title&gt;&lt;secondary-title&gt;PLoS computational biology&lt;/secondary-title&gt;&lt;/titles&gt;&lt;periodical&gt;&lt;full-title&gt;PLoS Comput Biol&lt;/full-title&gt;&lt;abbr-1&gt;PLoS computational biology&lt;/abbr-1&gt;&lt;/periodical&gt;&lt;volume&gt;13&lt;/volume&gt;&lt;number&gt;2&lt;/number&gt;&lt;dates&gt;&lt;year&gt;2017&lt;/year&gt;&lt;/dates&gt;&lt;urls&gt;&lt;/urls&gt;&lt;/record&gt;&lt;/Cite&gt;&lt;/EndNote&gt;</w:instrText>
      </w:r>
      <w:r w:rsidR="00FD0E05">
        <w:rPr>
          <w:rFonts w:ascii="Times New Roman" w:eastAsia="Times New Roman" w:hAnsi="Times New Roman" w:cs="Times New Roman"/>
          <w:sz w:val="24"/>
          <w:szCs w:val="24"/>
        </w:rPr>
        <w:fldChar w:fldCharType="separate"/>
      </w:r>
      <w:r w:rsidR="00FD0E05">
        <w:rPr>
          <w:rFonts w:ascii="Times New Roman" w:eastAsia="Times New Roman" w:hAnsi="Times New Roman" w:cs="Times New Roman"/>
          <w:noProof/>
          <w:sz w:val="24"/>
          <w:szCs w:val="24"/>
        </w:rPr>
        <w:t>(Klein et al., 2017)</w:t>
      </w:r>
      <w:r w:rsidR="00FD0E05">
        <w:rPr>
          <w:rFonts w:ascii="Times New Roman" w:eastAsia="Times New Roman" w:hAnsi="Times New Roman" w:cs="Times New Roman"/>
          <w:sz w:val="24"/>
          <w:szCs w:val="24"/>
        </w:rPr>
        <w:fldChar w:fldCharType="end"/>
      </w:r>
      <w:r w:rsidRPr="00183A52">
        <w:rPr>
          <w:rFonts w:ascii="Times New Roman" w:eastAsia="Times New Roman" w:hAnsi="Times New Roman" w:cs="Times New Roman"/>
          <w:sz w:val="24"/>
          <w:szCs w:val="24"/>
        </w:rPr>
        <w:t>. Spatial normalization to the ICBM 152 Nonlinear Asymm</w:t>
      </w:r>
      <w:r w:rsidR="00FD0E05">
        <w:rPr>
          <w:rFonts w:ascii="Times New Roman" w:eastAsia="Times New Roman" w:hAnsi="Times New Roman" w:cs="Times New Roman"/>
          <w:sz w:val="24"/>
          <w:szCs w:val="24"/>
        </w:rPr>
        <w:t xml:space="preserve">etrical template version 2009c </w:t>
      </w:r>
      <w:r w:rsidR="00FD0E05">
        <w:rPr>
          <w:rFonts w:ascii="Times New Roman" w:eastAsia="Times New Roman" w:hAnsi="Times New Roman" w:cs="Times New Roman"/>
          <w:sz w:val="24"/>
          <w:szCs w:val="24"/>
        </w:rPr>
        <w:fldChar w:fldCharType="begin"/>
      </w:r>
      <w:r w:rsidR="00FD0E05">
        <w:rPr>
          <w:rFonts w:ascii="Times New Roman" w:eastAsia="Times New Roman" w:hAnsi="Times New Roman" w:cs="Times New Roman"/>
          <w:sz w:val="24"/>
          <w:szCs w:val="24"/>
        </w:rPr>
        <w:instrText xml:space="preserve"> ADDIN EN.CITE &lt;EndNote&gt;&lt;Cite&gt;&lt;Author&gt;Fonov&lt;/Author&gt;&lt;Year&gt;2011&lt;/Year&gt;&lt;RecNum&gt;315&lt;/RecNum&gt;&lt;DisplayText&gt;(Fonov et al., 2011)&lt;/DisplayText&gt;&lt;record&gt;&lt;rec-number&gt;315&lt;/rec-number&gt;&lt;foreign-keys&gt;&lt;key app="EN" db-id="rp29t0rzi0rpzqewd0aprzf6zedaafdpw9ft" timestamp="1580524637"&gt;315&lt;/key&gt;&lt;/foreign-keys&gt;&lt;ref-type name="Journal Article"&gt;17&lt;/ref-type&gt;&lt;contributors&gt;&lt;authors&gt;&lt;author&gt;Fonov, Vladimir&lt;/author&gt;&lt;author&gt;Evans, Alan C.&lt;/author&gt;&lt;author&gt;Botteron, Kelly&lt;/author&gt;&lt;author&gt;Almli, C. Robert&lt;/author&gt;&lt;author&gt;McKinstry, Robert C.&lt;/author&gt;&lt;author&gt;Collins, D. Louis&lt;/author&gt;&lt;author&gt;Brain Development Cooperative, Group&lt;/author&gt;&lt;/authors&gt;&lt;/contributors&gt;&lt;titles&gt;&lt;title&gt;Unbiased average age-appropriate atlases for pediatric studies&lt;/title&gt;&lt;secondary-title&gt;Neuroimage&lt;/secondary-title&gt;&lt;/titles&gt;&lt;periodical&gt;&lt;full-title&gt;Neuroimage&lt;/full-title&gt;&lt;abbr-1&gt;NeuroImage&lt;/abbr-1&gt;&lt;/periodical&gt;&lt;pages&gt;313-327 %@ 1053-8119&lt;/pages&gt;&lt;volume&gt;54&lt;/volume&gt;&lt;number&gt;1&lt;/number&gt;&lt;dates&gt;&lt;year&gt;2011&lt;/year&gt;&lt;/dates&gt;&lt;urls&gt;&lt;/urls&gt;&lt;/record&gt;&lt;/Cite&gt;&lt;/EndNote&gt;</w:instrText>
      </w:r>
      <w:r w:rsidR="00FD0E05">
        <w:rPr>
          <w:rFonts w:ascii="Times New Roman" w:eastAsia="Times New Roman" w:hAnsi="Times New Roman" w:cs="Times New Roman"/>
          <w:sz w:val="24"/>
          <w:szCs w:val="24"/>
        </w:rPr>
        <w:fldChar w:fldCharType="separate"/>
      </w:r>
      <w:r w:rsidR="00FD0E05">
        <w:rPr>
          <w:rFonts w:ascii="Times New Roman" w:eastAsia="Times New Roman" w:hAnsi="Times New Roman" w:cs="Times New Roman"/>
          <w:noProof/>
          <w:sz w:val="24"/>
          <w:szCs w:val="24"/>
        </w:rPr>
        <w:t>(Fonov et al., 2011)</w:t>
      </w:r>
      <w:r w:rsidR="00FD0E05">
        <w:rPr>
          <w:rFonts w:ascii="Times New Roman" w:eastAsia="Times New Roman" w:hAnsi="Times New Roman" w:cs="Times New Roman"/>
          <w:sz w:val="24"/>
          <w:szCs w:val="24"/>
        </w:rPr>
        <w:fldChar w:fldCharType="end"/>
      </w:r>
      <w:r w:rsidR="00FD0E05">
        <w:rPr>
          <w:rFonts w:ascii="Times New Roman" w:eastAsia="Times New Roman" w:hAnsi="Times New Roman" w:cs="Times New Roman"/>
          <w:sz w:val="24"/>
          <w:szCs w:val="24"/>
        </w:rPr>
        <w:t xml:space="preserve"> </w:t>
      </w:r>
      <w:r w:rsidRPr="00183A52">
        <w:rPr>
          <w:rFonts w:ascii="Times New Roman" w:eastAsia="Times New Roman" w:hAnsi="Times New Roman" w:cs="Times New Roman"/>
          <w:sz w:val="24"/>
          <w:szCs w:val="24"/>
        </w:rPr>
        <w:t xml:space="preserve">was performed through nonlinear registration with the </w:t>
      </w:r>
      <w:proofErr w:type="spellStart"/>
      <w:r w:rsidRPr="00183A52">
        <w:rPr>
          <w:rFonts w:ascii="Times New Roman" w:eastAsia="Times New Roman" w:hAnsi="Times New Roman" w:cs="Times New Roman"/>
          <w:sz w:val="24"/>
          <w:szCs w:val="24"/>
        </w:rPr>
        <w:t>antsRegistration</w:t>
      </w:r>
      <w:proofErr w:type="spellEnd"/>
      <w:r w:rsidRPr="00183A52">
        <w:rPr>
          <w:rFonts w:ascii="Times New Roman" w:eastAsia="Times New Roman" w:hAnsi="Times New Roman" w:cs="Times New Roman"/>
          <w:sz w:val="24"/>
          <w:szCs w:val="24"/>
        </w:rPr>
        <w:t xml:space="preserve"> tool of ANTs v2.1.0</w:t>
      </w:r>
      <w:r w:rsidR="00FD0E05">
        <w:rPr>
          <w:rFonts w:ascii="Times New Roman" w:eastAsia="Times New Roman" w:hAnsi="Times New Roman" w:cs="Times New Roman"/>
          <w:sz w:val="24"/>
          <w:szCs w:val="24"/>
        </w:rPr>
        <w:t xml:space="preserve"> </w:t>
      </w:r>
      <w:r w:rsidR="00FD0E05">
        <w:rPr>
          <w:rFonts w:ascii="Times New Roman" w:eastAsia="Times New Roman" w:hAnsi="Times New Roman" w:cs="Times New Roman"/>
          <w:sz w:val="24"/>
          <w:szCs w:val="24"/>
        </w:rPr>
        <w:fldChar w:fldCharType="begin"/>
      </w:r>
      <w:r w:rsidR="00FD0E05">
        <w:rPr>
          <w:rFonts w:ascii="Times New Roman" w:eastAsia="Times New Roman" w:hAnsi="Times New Roman" w:cs="Times New Roman"/>
          <w:sz w:val="24"/>
          <w:szCs w:val="24"/>
        </w:rPr>
        <w:instrText xml:space="preserve"> ADDIN EN.CITE &lt;EndNote&gt;&lt;Cite&gt;&lt;Author&gt;Avants&lt;/Author&gt;&lt;Year&gt;2008&lt;/Year&gt;&lt;RecNum&gt;316&lt;/RecNum&gt;&lt;DisplayText&gt;(Avants, Epstein, Grossman, &amp;amp; Gee, 2008)&lt;/DisplayText&gt;&lt;record&gt;&lt;rec-number&gt;316&lt;/rec-number&gt;&lt;foreign-keys&gt;&lt;key app="EN" db-id="rp29t0rzi0rpzqewd0aprzf6zedaafdpw9ft" timestamp="1580524718"&gt;316&lt;/key&gt;&lt;/foreign-keys&gt;&lt;ref-type name="Journal Article"&gt;17&lt;/ref-type&gt;&lt;contributors&gt;&lt;authors&gt;&lt;author&gt;Avants, Brian B.&lt;/author&gt;&lt;author&gt;Epstein, Charles L.&lt;/author&gt;&lt;author&gt;Grossman, Murray&lt;/author&gt;&lt;author&gt;Gee, James C.&lt;/author&gt;&lt;/authors&gt;&lt;/contributors&gt;&lt;titles&gt;&lt;title&gt;Symmetric diffeomorphic image registration with cross-correlation: evaluating automated labeling of elderly and neurodegenerative brain&lt;/title&gt;&lt;secondary-title&gt;Medical image analysis&lt;/secondary-title&gt;&lt;/titles&gt;&lt;periodical&gt;&lt;full-title&gt;Medical image analysis&lt;/full-title&gt;&lt;/periodical&gt;&lt;pages&gt;26-41 %@ 1361-8415&lt;/pages&gt;&lt;volume&gt;12&lt;/volume&gt;&lt;number&gt;1&lt;/number&gt;&lt;dates&gt;&lt;year&gt;2008&lt;/year&gt;&lt;/dates&gt;&lt;urls&gt;&lt;/urls&gt;&lt;/record&gt;&lt;/Cite&gt;&lt;/EndNote&gt;</w:instrText>
      </w:r>
      <w:r w:rsidR="00FD0E05">
        <w:rPr>
          <w:rFonts w:ascii="Times New Roman" w:eastAsia="Times New Roman" w:hAnsi="Times New Roman" w:cs="Times New Roman"/>
          <w:sz w:val="24"/>
          <w:szCs w:val="24"/>
        </w:rPr>
        <w:fldChar w:fldCharType="separate"/>
      </w:r>
      <w:r w:rsidR="00FD0E05">
        <w:rPr>
          <w:rFonts w:ascii="Times New Roman" w:eastAsia="Times New Roman" w:hAnsi="Times New Roman" w:cs="Times New Roman"/>
          <w:noProof/>
          <w:sz w:val="24"/>
          <w:szCs w:val="24"/>
        </w:rPr>
        <w:t>(Avants, Epstein, Grossman, &amp; Gee, 2008)</w:t>
      </w:r>
      <w:r w:rsidR="00FD0E05">
        <w:rPr>
          <w:rFonts w:ascii="Times New Roman" w:eastAsia="Times New Roman" w:hAnsi="Times New Roman" w:cs="Times New Roman"/>
          <w:sz w:val="24"/>
          <w:szCs w:val="24"/>
        </w:rPr>
        <w:fldChar w:fldCharType="end"/>
      </w:r>
      <w:r w:rsidRPr="00183A52">
        <w:rPr>
          <w:rFonts w:ascii="Times New Roman" w:eastAsia="Times New Roman" w:hAnsi="Times New Roman" w:cs="Times New Roman"/>
          <w:sz w:val="24"/>
          <w:szCs w:val="24"/>
        </w:rPr>
        <w:t>, using brain-extracted versions of both T1w volume and template. Brain tissue segmentation of cerebrospinal fluid (CSF), white-matter (WM) and gray-matter (GM) was perf</w:t>
      </w:r>
      <w:r w:rsidR="00C66C20">
        <w:rPr>
          <w:rFonts w:ascii="Times New Roman" w:eastAsia="Times New Roman" w:hAnsi="Times New Roman" w:cs="Times New Roman"/>
          <w:sz w:val="24"/>
          <w:szCs w:val="24"/>
        </w:rPr>
        <w:t>ormed on the brain-extracted T1-weighted image</w:t>
      </w:r>
      <w:r w:rsidR="00FD0E05">
        <w:rPr>
          <w:rFonts w:ascii="Times New Roman" w:eastAsia="Times New Roman" w:hAnsi="Times New Roman" w:cs="Times New Roman"/>
          <w:sz w:val="24"/>
          <w:szCs w:val="24"/>
        </w:rPr>
        <w:t xml:space="preserve"> using fast </w:t>
      </w:r>
      <w:r w:rsidR="00FD0E05">
        <w:rPr>
          <w:rFonts w:ascii="Times New Roman" w:eastAsia="Times New Roman" w:hAnsi="Times New Roman" w:cs="Times New Roman"/>
          <w:sz w:val="24"/>
          <w:szCs w:val="24"/>
        </w:rPr>
        <w:fldChar w:fldCharType="begin"/>
      </w:r>
      <w:r w:rsidR="00FD0E05">
        <w:rPr>
          <w:rFonts w:ascii="Times New Roman" w:eastAsia="Times New Roman" w:hAnsi="Times New Roman" w:cs="Times New Roman"/>
          <w:sz w:val="24"/>
          <w:szCs w:val="24"/>
        </w:rPr>
        <w:instrText xml:space="preserve"> ADDIN EN.CITE &lt;EndNote&gt;&lt;Cite&gt;&lt;Author&gt;Zhang&lt;/Author&gt;&lt;Year&gt;2001&lt;/Year&gt;&lt;RecNum&gt;317&lt;/RecNum&gt;&lt;DisplayText&gt;(Zhang, Brady, &amp;amp; Smith, 2001)&lt;/DisplayText&gt;&lt;record&gt;&lt;rec-number&gt;317&lt;/rec-number&gt;&lt;foreign-keys&gt;&lt;key app="EN" db-id="rp29t0rzi0rpzqewd0aprzf6zedaafdpw9ft" timestamp="1580524803"&gt;317&lt;/key&gt;&lt;/foreign-keys&gt;&lt;ref-type name="Journal Article"&gt;17&lt;/ref-type&gt;&lt;contributors&gt;&lt;authors&gt;&lt;author&gt;Zhang, Yongyue&lt;/author&gt;&lt;author&gt;Brady, Michael&lt;/author&gt;&lt;author&gt;Smith, Stephen&lt;/author&gt;&lt;/authors&gt;&lt;/contributors&gt;&lt;titles&gt;&lt;title&gt;Segmentation of brain MR images through a hidden Markov random field model and the expectation-maximization algorithm&lt;/title&gt;&lt;secondary-title&gt;IEEE transactions on medical imaging&lt;/secondary-title&gt;&lt;/titles&gt;&lt;periodical&gt;&lt;full-title&gt;IEEE transactions on medical imaging&lt;/full-title&gt;&lt;/periodical&gt;&lt;pages&gt;45-57 %@ 0278-0062&lt;/pages&gt;&lt;volume&gt;20&lt;/volume&gt;&lt;number&gt;1&lt;/number&gt;&lt;dates&gt;&lt;year&gt;2001&lt;/year&gt;&lt;/dates&gt;&lt;urls&gt;&lt;/urls&gt;&lt;/record&gt;&lt;/Cite&gt;&lt;/EndNote&gt;</w:instrText>
      </w:r>
      <w:r w:rsidR="00FD0E05">
        <w:rPr>
          <w:rFonts w:ascii="Times New Roman" w:eastAsia="Times New Roman" w:hAnsi="Times New Roman" w:cs="Times New Roman"/>
          <w:sz w:val="24"/>
          <w:szCs w:val="24"/>
        </w:rPr>
        <w:fldChar w:fldCharType="separate"/>
      </w:r>
      <w:r w:rsidR="00FD0E05">
        <w:rPr>
          <w:rFonts w:ascii="Times New Roman" w:eastAsia="Times New Roman" w:hAnsi="Times New Roman" w:cs="Times New Roman"/>
          <w:noProof/>
          <w:sz w:val="24"/>
          <w:szCs w:val="24"/>
        </w:rPr>
        <w:t>(Zhang, Brady, &amp; Smith, 2001)</w:t>
      </w:r>
      <w:r w:rsidR="00FD0E05">
        <w:rPr>
          <w:rFonts w:ascii="Times New Roman" w:eastAsia="Times New Roman" w:hAnsi="Times New Roman" w:cs="Times New Roman"/>
          <w:sz w:val="24"/>
          <w:szCs w:val="24"/>
        </w:rPr>
        <w:fldChar w:fldCharType="end"/>
      </w:r>
      <w:r w:rsidRPr="00183A52">
        <w:rPr>
          <w:rFonts w:ascii="Times New Roman" w:eastAsia="Times New Roman" w:hAnsi="Times New Roman" w:cs="Times New Roman"/>
          <w:sz w:val="24"/>
          <w:szCs w:val="24"/>
        </w:rPr>
        <w:t>.</w:t>
      </w:r>
    </w:p>
    <w:p w14:paraId="2701753D" w14:textId="77777777" w:rsidR="00A920F3" w:rsidRPr="00183A52" w:rsidRDefault="00A920F3" w:rsidP="00C94A1B">
      <w:pPr>
        <w:pStyle w:val="Normal1"/>
        <w:spacing w:line="480" w:lineRule="auto"/>
        <w:rPr>
          <w:rFonts w:ascii="Times New Roman" w:eastAsia="Times New Roman" w:hAnsi="Times New Roman" w:cs="Times New Roman"/>
          <w:sz w:val="24"/>
          <w:szCs w:val="24"/>
        </w:rPr>
      </w:pPr>
    </w:p>
    <w:p w14:paraId="28D18E73" w14:textId="58BBA691" w:rsidR="00C66C20" w:rsidRPr="00183A52" w:rsidRDefault="00190DF0" w:rsidP="00C94A1B">
      <w:pPr>
        <w:pStyle w:val="Normal1"/>
        <w:spacing w:line="480" w:lineRule="auto"/>
        <w:rPr>
          <w:rFonts w:ascii="Times New Roman" w:eastAsia="Times New Roman" w:hAnsi="Times New Roman" w:cs="Times New Roman"/>
          <w:sz w:val="24"/>
          <w:szCs w:val="24"/>
        </w:rPr>
      </w:pPr>
      <w:r w:rsidRPr="00183A52">
        <w:rPr>
          <w:rFonts w:ascii="Times New Roman" w:eastAsia="Times New Roman" w:hAnsi="Times New Roman" w:cs="Times New Roman"/>
          <w:sz w:val="24"/>
          <w:szCs w:val="24"/>
        </w:rPr>
        <w:t>Functional data w</w:t>
      </w:r>
      <w:r w:rsidR="00E81ACF">
        <w:rPr>
          <w:rFonts w:ascii="Times New Roman" w:eastAsia="Times New Roman" w:hAnsi="Times New Roman" w:cs="Times New Roman"/>
          <w:sz w:val="24"/>
          <w:szCs w:val="24"/>
        </w:rPr>
        <w:t xml:space="preserve">ere </w:t>
      </w:r>
      <w:r w:rsidRPr="00183A52">
        <w:rPr>
          <w:rFonts w:ascii="Times New Roman" w:eastAsia="Times New Roman" w:hAnsi="Times New Roman" w:cs="Times New Roman"/>
          <w:sz w:val="24"/>
          <w:szCs w:val="24"/>
        </w:rPr>
        <w:t xml:space="preserve">slice time corrected using 3dTshift from AFNI v16.2.07 </w:t>
      </w:r>
      <w:r w:rsidR="006C77AF">
        <w:rPr>
          <w:rFonts w:ascii="Times New Roman" w:eastAsia="Times New Roman" w:hAnsi="Times New Roman" w:cs="Times New Roman"/>
          <w:sz w:val="24"/>
          <w:szCs w:val="24"/>
        </w:rPr>
        <w:fldChar w:fldCharType="begin"/>
      </w:r>
      <w:r w:rsidR="006C77AF">
        <w:rPr>
          <w:rFonts w:ascii="Times New Roman" w:eastAsia="Times New Roman" w:hAnsi="Times New Roman" w:cs="Times New Roman"/>
          <w:sz w:val="24"/>
          <w:szCs w:val="24"/>
        </w:rPr>
        <w:instrText xml:space="preserve"> ADDIN EN.CITE &lt;EndNote&gt;&lt;Cite&gt;&lt;Author&gt;Cox&lt;/Author&gt;&lt;Year&gt;1996&lt;/Year&gt;&lt;RecNum&gt;319&lt;/RecNum&gt;&lt;DisplayText&gt;(Cox, 1996)&lt;/DisplayText&gt;&lt;record&gt;&lt;rec-number&gt;319&lt;/rec-number&gt;&lt;foreign-keys&gt;&lt;key app="EN" db-id="rp29t0rzi0rpzqewd0aprzf6zedaafdpw9ft" timestamp="1580524914"&gt;319&lt;/key&gt;&lt;/foreign-keys&gt;&lt;ref-type name="Journal Article"&gt;17&lt;/ref-type&gt;&lt;contributors&gt;&lt;authors&gt;&lt;author&gt;Cox, Robert W.&lt;/author&gt;&lt;/authors&gt;&lt;/contributors&gt;&lt;titles&gt;&lt;title&gt;AFNI: software for analysis and visualization of functional magnetic resonance neuroimages&lt;/title&gt;&lt;secondary-title&gt;Computers and Biomedical research&lt;/secondary-title&gt;&lt;/titles&gt;&lt;periodical&gt;&lt;full-title&gt;Computers and Biomedical research&lt;/full-title&gt;&lt;/periodical&gt;&lt;pages&gt;162-173 %@ 0010-4809&lt;/pages&gt;&lt;volume&gt;29&lt;/volume&gt;&lt;number&gt;3&lt;/number&gt;&lt;dates&gt;&lt;year&gt;1996&lt;/year&gt;&lt;/dates&gt;&lt;urls&gt;&lt;/urls&gt;&lt;/record&gt;&lt;/Cite&gt;&lt;/EndNote&gt;</w:instrText>
      </w:r>
      <w:r w:rsidR="006C77AF">
        <w:rPr>
          <w:rFonts w:ascii="Times New Roman" w:eastAsia="Times New Roman" w:hAnsi="Times New Roman" w:cs="Times New Roman"/>
          <w:sz w:val="24"/>
          <w:szCs w:val="24"/>
        </w:rPr>
        <w:fldChar w:fldCharType="separate"/>
      </w:r>
      <w:r w:rsidR="006C77AF">
        <w:rPr>
          <w:rFonts w:ascii="Times New Roman" w:eastAsia="Times New Roman" w:hAnsi="Times New Roman" w:cs="Times New Roman"/>
          <w:noProof/>
          <w:sz w:val="24"/>
          <w:szCs w:val="24"/>
        </w:rPr>
        <w:t>(Cox, 1996)</w:t>
      </w:r>
      <w:r w:rsidR="006C77AF">
        <w:rPr>
          <w:rFonts w:ascii="Times New Roman" w:eastAsia="Times New Roman" w:hAnsi="Times New Roman" w:cs="Times New Roman"/>
          <w:sz w:val="24"/>
          <w:szCs w:val="24"/>
        </w:rPr>
        <w:fldChar w:fldCharType="end"/>
      </w:r>
      <w:r w:rsidRPr="00183A52">
        <w:rPr>
          <w:rFonts w:ascii="Times New Roman" w:eastAsia="Times New Roman" w:hAnsi="Times New Roman" w:cs="Times New Roman"/>
          <w:sz w:val="24"/>
          <w:szCs w:val="24"/>
        </w:rPr>
        <w:t xml:space="preserve"> and motion correct</w:t>
      </w:r>
      <w:r w:rsidR="006C77AF">
        <w:rPr>
          <w:rFonts w:ascii="Times New Roman" w:eastAsia="Times New Roman" w:hAnsi="Times New Roman" w:cs="Times New Roman"/>
          <w:sz w:val="24"/>
          <w:szCs w:val="24"/>
        </w:rPr>
        <w:t xml:space="preserve">ed using </w:t>
      </w:r>
      <w:proofErr w:type="spellStart"/>
      <w:r w:rsidR="006C77AF">
        <w:rPr>
          <w:rFonts w:ascii="Times New Roman" w:eastAsia="Times New Roman" w:hAnsi="Times New Roman" w:cs="Times New Roman"/>
          <w:sz w:val="24"/>
          <w:szCs w:val="24"/>
        </w:rPr>
        <w:t>mcflirt</w:t>
      </w:r>
      <w:proofErr w:type="spellEnd"/>
      <w:r w:rsidR="006C77AF">
        <w:rPr>
          <w:rFonts w:ascii="Times New Roman" w:eastAsia="Times New Roman" w:hAnsi="Times New Roman" w:cs="Times New Roman"/>
          <w:sz w:val="24"/>
          <w:szCs w:val="24"/>
        </w:rPr>
        <w:t xml:space="preserve"> </w:t>
      </w:r>
      <w:r w:rsidR="006C77AF">
        <w:rPr>
          <w:rFonts w:ascii="Times New Roman" w:eastAsia="Times New Roman" w:hAnsi="Times New Roman" w:cs="Times New Roman"/>
          <w:sz w:val="24"/>
          <w:szCs w:val="24"/>
        </w:rPr>
        <w:fldChar w:fldCharType="begin"/>
      </w:r>
      <w:r w:rsidR="006C77AF">
        <w:rPr>
          <w:rFonts w:ascii="Times New Roman" w:eastAsia="Times New Roman" w:hAnsi="Times New Roman" w:cs="Times New Roman"/>
          <w:sz w:val="24"/>
          <w:szCs w:val="24"/>
        </w:rPr>
        <w:instrText xml:space="preserve"> ADDIN EN.CITE &lt;EndNote&gt;&lt;Cite&gt;&lt;Author&gt;Jenkinson&lt;/Author&gt;&lt;Year&gt;2002&lt;/Year&gt;&lt;RecNum&gt;320&lt;/RecNum&gt;&lt;DisplayText&gt;(Jenkinson, Bannister, Brady, &amp;amp; Smith, 2002)&lt;/DisplayText&gt;&lt;record&gt;&lt;rec-number&gt;320&lt;/rec-number&gt;&lt;foreign-keys&gt;&lt;key app="EN" db-id="rp29t0rzi0rpzqewd0aprzf6zedaafdpw9ft" timestamp="1580524972"&gt;320&lt;/key&gt;&lt;/foreign-keys&gt;&lt;ref-type name="Journal Article"&gt;17&lt;/ref-type&gt;&lt;contributors&gt;&lt;authors&gt;&lt;author&gt;Jenkinson, Mark&lt;/author&gt;&lt;author&gt;Bannister, Peter&lt;/author&gt;&lt;author&gt;Brady, Michael&lt;/author&gt;&lt;author&gt;Smith, Stephen&lt;/author&gt;&lt;/authors&gt;&lt;/contributors&gt;&lt;titles&gt;&lt;title&gt;Improved optimization for the robust and accurate linear registration and motion correction of brain images&lt;/title&gt;&lt;secondary-title&gt;Neuroimage&lt;/secondary-title&gt;&lt;/titles&gt;&lt;periodical&gt;&lt;full-title&gt;Neuroimage&lt;/full-title&gt;&lt;abbr-1&gt;NeuroImage&lt;/abbr-1&gt;&lt;/periodical&gt;&lt;pages&gt;825-841 %@ 1053-8119&lt;/pages&gt;&lt;volume&gt;17&lt;/volume&gt;&lt;number&gt;2&lt;/number&gt;&lt;dates&gt;&lt;year&gt;2002&lt;/year&gt;&lt;/dates&gt;&lt;urls&gt;&lt;/urls&gt;&lt;/record&gt;&lt;/Cite&gt;&lt;/EndNote&gt;</w:instrText>
      </w:r>
      <w:r w:rsidR="006C77AF">
        <w:rPr>
          <w:rFonts w:ascii="Times New Roman" w:eastAsia="Times New Roman" w:hAnsi="Times New Roman" w:cs="Times New Roman"/>
          <w:sz w:val="24"/>
          <w:szCs w:val="24"/>
        </w:rPr>
        <w:fldChar w:fldCharType="separate"/>
      </w:r>
      <w:r w:rsidR="006C77AF">
        <w:rPr>
          <w:rFonts w:ascii="Times New Roman" w:eastAsia="Times New Roman" w:hAnsi="Times New Roman" w:cs="Times New Roman"/>
          <w:noProof/>
          <w:sz w:val="24"/>
          <w:szCs w:val="24"/>
        </w:rPr>
        <w:t>(Jenkinson, Bannister, Brady, &amp; Smith, 2002)</w:t>
      </w:r>
      <w:r w:rsidR="006C77AF">
        <w:rPr>
          <w:rFonts w:ascii="Times New Roman" w:eastAsia="Times New Roman" w:hAnsi="Times New Roman" w:cs="Times New Roman"/>
          <w:sz w:val="24"/>
          <w:szCs w:val="24"/>
        </w:rPr>
        <w:fldChar w:fldCharType="end"/>
      </w:r>
      <w:r w:rsidRPr="00183A52">
        <w:rPr>
          <w:rFonts w:ascii="Times New Roman" w:eastAsia="Times New Roman" w:hAnsi="Times New Roman" w:cs="Times New Roman"/>
          <w:sz w:val="24"/>
          <w:szCs w:val="24"/>
        </w:rPr>
        <w:t>. This was followed by co-regis</w:t>
      </w:r>
      <w:r w:rsidR="00C66C20">
        <w:rPr>
          <w:rFonts w:ascii="Times New Roman" w:eastAsia="Times New Roman" w:hAnsi="Times New Roman" w:cs="Times New Roman"/>
          <w:sz w:val="24"/>
          <w:szCs w:val="24"/>
        </w:rPr>
        <w:t xml:space="preserve">tration </w:t>
      </w:r>
      <w:r w:rsidR="00C66C20" w:rsidRPr="00183A52">
        <w:rPr>
          <w:rFonts w:ascii="Times New Roman" w:eastAsia="Times New Roman" w:hAnsi="Times New Roman" w:cs="Times New Roman"/>
          <w:sz w:val="24"/>
          <w:szCs w:val="24"/>
        </w:rPr>
        <w:t xml:space="preserve">using </w:t>
      </w:r>
      <w:proofErr w:type="spellStart"/>
      <w:r w:rsidR="00C66C20" w:rsidRPr="00183A52">
        <w:rPr>
          <w:rFonts w:ascii="Times New Roman" w:eastAsia="Times New Roman" w:hAnsi="Times New Roman" w:cs="Times New Roman"/>
          <w:sz w:val="24"/>
          <w:szCs w:val="24"/>
        </w:rPr>
        <w:t>bbregister</w:t>
      </w:r>
      <w:proofErr w:type="spellEnd"/>
      <w:r w:rsidR="006C77AF">
        <w:rPr>
          <w:rFonts w:ascii="Times New Roman" w:eastAsia="Times New Roman" w:hAnsi="Times New Roman" w:cs="Times New Roman"/>
          <w:sz w:val="24"/>
          <w:szCs w:val="24"/>
        </w:rPr>
        <w:t xml:space="preserve"> </w:t>
      </w:r>
      <w:r w:rsidR="00C66C20" w:rsidRPr="00183A52">
        <w:rPr>
          <w:rFonts w:ascii="Times New Roman" w:eastAsia="Times New Roman" w:hAnsi="Times New Roman" w:cs="Times New Roman"/>
          <w:sz w:val="24"/>
          <w:szCs w:val="24"/>
        </w:rPr>
        <w:t>(</w:t>
      </w:r>
      <w:proofErr w:type="spellStart"/>
      <w:r w:rsidR="00C66C20" w:rsidRPr="00183A52">
        <w:rPr>
          <w:rFonts w:ascii="Times New Roman" w:eastAsia="Times New Roman" w:hAnsi="Times New Roman" w:cs="Times New Roman"/>
          <w:sz w:val="24"/>
          <w:szCs w:val="24"/>
        </w:rPr>
        <w:t>FreeSurfer</w:t>
      </w:r>
      <w:proofErr w:type="spellEnd"/>
      <w:r w:rsidR="00C66C20" w:rsidRPr="00183A52">
        <w:rPr>
          <w:rFonts w:ascii="Times New Roman" w:eastAsia="Times New Roman" w:hAnsi="Times New Roman" w:cs="Times New Roman"/>
          <w:sz w:val="24"/>
          <w:szCs w:val="24"/>
        </w:rPr>
        <w:t xml:space="preserve"> v6.0.1)</w:t>
      </w:r>
      <w:r w:rsidR="00C66C20">
        <w:rPr>
          <w:rFonts w:ascii="Times New Roman" w:eastAsia="Times New Roman" w:hAnsi="Times New Roman" w:cs="Times New Roman"/>
          <w:sz w:val="24"/>
          <w:szCs w:val="24"/>
        </w:rPr>
        <w:t xml:space="preserve"> to the corresponding T1</w:t>
      </w:r>
      <w:r w:rsidR="006C77AF">
        <w:rPr>
          <w:rFonts w:ascii="Times New Roman" w:eastAsia="Times New Roman" w:hAnsi="Times New Roman" w:cs="Times New Roman"/>
          <w:sz w:val="24"/>
          <w:szCs w:val="24"/>
        </w:rPr>
        <w:t>w</w:t>
      </w:r>
      <w:r w:rsidR="00C66C20">
        <w:rPr>
          <w:rFonts w:ascii="Times New Roman" w:eastAsia="Times New Roman" w:hAnsi="Times New Roman" w:cs="Times New Roman"/>
          <w:sz w:val="24"/>
          <w:szCs w:val="24"/>
        </w:rPr>
        <w:t xml:space="preserve"> image</w:t>
      </w:r>
      <w:r w:rsidRPr="00183A52">
        <w:rPr>
          <w:rFonts w:ascii="Times New Roman" w:eastAsia="Times New Roman" w:hAnsi="Times New Roman" w:cs="Times New Roman"/>
          <w:sz w:val="24"/>
          <w:szCs w:val="24"/>
        </w:rPr>
        <w:t xml:space="preserve"> using boundary-based registration</w:t>
      </w:r>
      <w:r w:rsidR="00EE432B">
        <w:rPr>
          <w:rFonts w:ascii="Times New Roman" w:eastAsia="Times New Roman" w:hAnsi="Times New Roman" w:cs="Times New Roman"/>
          <w:sz w:val="24"/>
          <w:szCs w:val="24"/>
        </w:rPr>
        <w:t xml:space="preserve"> </w:t>
      </w:r>
      <w:r w:rsidR="00EE432B">
        <w:rPr>
          <w:rFonts w:ascii="Times New Roman" w:eastAsia="Times New Roman" w:hAnsi="Times New Roman" w:cs="Times New Roman"/>
          <w:sz w:val="24"/>
          <w:szCs w:val="24"/>
        </w:rPr>
        <w:fldChar w:fldCharType="begin"/>
      </w:r>
      <w:r w:rsidR="00EE432B">
        <w:rPr>
          <w:rFonts w:ascii="Times New Roman" w:eastAsia="Times New Roman" w:hAnsi="Times New Roman" w:cs="Times New Roman"/>
          <w:sz w:val="24"/>
          <w:szCs w:val="24"/>
        </w:rPr>
        <w:instrText xml:space="preserve"> ADDIN EN.CITE &lt;EndNote&gt;&lt;Cite&gt;&lt;Author&gt;Greve&lt;/Author&gt;&lt;Year&gt;2009&lt;/Year&gt;&lt;RecNum&gt;321&lt;/RecNum&gt;&lt;DisplayText&gt;(Greve &amp;amp; Fischl, 2009)&lt;/DisplayText&gt;&lt;record&gt;&lt;rec-number&gt;321&lt;/rec-number&gt;&lt;foreign-keys&gt;&lt;key app="EN" db-id="rp29t0rzi0rpzqewd0aprzf6zedaafdpw9ft" timestamp="1580525043"&gt;321&lt;/key&gt;&lt;/foreign-keys&gt;&lt;ref-type name="Journal Article"&gt;17&lt;/ref-type&gt;&lt;contributors&gt;&lt;authors&gt;&lt;author&gt;Greve, Douglas N.&lt;/author&gt;&lt;author&gt;Fischl, Bruce&lt;/author&gt;&lt;/authors&gt;&lt;/contributors&gt;&lt;titles&gt;&lt;title&gt;Accurate and robust brain image alignment using boundary-based registration&lt;/title&gt;&lt;secondary-title&gt;Neuroimage&lt;/secondary-title&gt;&lt;/titles&gt;&lt;periodical&gt;&lt;full-title&gt;Neuroimage&lt;/full-title&gt;&lt;abbr-1&gt;NeuroImage&lt;/abbr-1&gt;&lt;/periodical&gt;&lt;pages&gt;63-72 %@ 1053-8119&lt;/pages&gt;&lt;volume&gt;48&lt;/volume&gt;&lt;number&gt;1&lt;/number&gt;&lt;dates&gt;&lt;year&gt;2009&lt;/year&gt;&lt;/dates&gt;&lt;urls&gt;&lt;/urls&gt;&lt;/record&gt;&lt;/Cite&gt;&lt;/EndNote&gt;</w:instrText>
      </w:r>
      <w:r w:rsidR="00EE432B">
        <w:rPr>
          <w:rFonts w:ascii="Times New Roman" w:eastAsia="Times New Roman" w:hAnsi="Times New Roman" w:cs="Times New Roman"/>
          <w:sz w:val="24"/>
          <w:szCs w:val="24"/>
        </w:rPr>
        <w:fldChar w:fldCharType="separate"/>
      </w:r>
      <w:r w:rsidR="00EE432B">
        <w:rPr>
          <w:rFonts w:ascii="Times New Roman" w:eastAsia="Times New Roman" w:hAnsi="Times New Roman" w:cs="Times New Roman"/>
          <w:noProof/>
          <w:sz w:val="24"/>
          <w:szCs w:val="24"/>
        </w:rPr>
        <w:t>(Greve &amp; Fischl, 2009)</w:t>
      </w:r>
      <w:r w:rsidR="00EE432B">
        <w:rPr>
          <w:rFonts w:ascii="Times New Roman" w:eastAsia="Times New Roman" w:hAnsi="Times New Roman" w:cs="Times New Roman"/>
          <w:sz w:val="24"/>
          <w:szCs w:val="24"/>
        </w:rPr>
        <w:fldChar w:fldCharType="end"/>
      </w:r>
      <w:r w:rsidR="00C66C20">
        <w:rPr>
          <w:rFonts w:ascii="Times New Roman" w:eastAsia="Times New Roman" w:hAnsi="Times New Roman" w:cs="Times New Roman"/>
          <w:sz w:val="24"/>
          <w:szCs w:val="24"/>
        </w:rPr>
        <w:t xml:space="preserve"> with 9 degrees of freedom</w:t>
      </w:r>
      <w:r w:rsidRPr="00183A52">
        <w:rPr>
          <w:rFonts w:ascii="Times New Roman" w:eastAsia="Times New Roman" w:hAnsi="Times New Roman" w:cs="Times New Roman"/>
          <w:sz w:val="24"/>
          <w:szCs w:val="24"/>
        </w:rPr>
        <w:t xml:space="preserve">. Motion correcting transformations, BOLD-to-T1w transformation and T1w-to-template (MNI) warp were concatenated and applied in a single step using </w:t>
      </w:r>
      <w:proofErr w:type="spellStart"/>
      <w:r w:rsidRPr="00183A52">
        <w:rPr>
          <w:rFonts w:ascii="Times New Roman" w:eastAsia="Times New Roman" w:hAnsi="Times New Roman" w:cs="Times New Roman"/>
          <w:sz w:val="24"/>
          <w:szCs w:val="24"/>
        </w:rPr>
        <w:t>antsApplyTransforms</w:t>
      </w:r>
      <w:proofErr w:type="spellEnd"/>
      <w:r w:rsidRPr="00183A52">
        <w:rPr>
          <w:rFonts w:ascii="Times New Roman" w:eastAsia="Times New Roman" w:hAnsi="Times New Roman" w:cs="Times New Roman"/>
          <w:sz w:val="24"/>
          <w:szCs w:val="24"/>
        </w:rPr>
        <w:t xml:space="preserve"> (ANTs v2.1.0) </w:t>
      </w:r>
      <w:r w:rsidR="00C66C20">
        <w:rPr>
          <w:rFonts w:ascii="Times New Roman" w:eastAsia="Times New Roman" w:hAnsi="Times New Roman" w:cs="Times New Roman"/>
          <w:sz w:val="24"/>
          <w:szCs w:val="24"/>
        </w:rPr>
        <w:t>with</w:t>
      </w:r>
      <w:r w:rsidRPr="00183A52">
        <w:rPr>
          <w:rFonts w:ascii="Times New Roman" w:eastAsia="Times New Roman" w:hAnsi="Times New Roman" w:cs="Times New Roman"/>
          <w:sz w:val="24"/>
          <w:szCs w:val="24"/>
        </w:rPr>
        <w:t xml:space="preserve"> </w:t>
      </w:r>
      <w:proofErr w:type="spellStart"/>
      <w:r w:rsidRPr="00183A52">
        <w:rPr>
          <w:rFonts w:ascii="Times New Roman" w:eastAsia="Times New Roman" w:hAnsi="Times New Roman" w:cs="Times New Roman"/>
          <w:sz w:val="24"/>
          <w:szCs w:val="24"/>
        </w:rPr>
        <w:t>Lanczos</w:t>
      </w:r>
      <w:proofErr w:type="spellEnd"/>
      <w:r w:rsidRPr="00183A52">
        <w:rPr>
          <w:rFonts w:ascii="Times New Roman" w:eastAsia="Times New Roman" w:hAnsi="Times New Roman" w:cs="Times New Roman"/>
          <w:sz w:val="24"/>
          <w:szCs w:val="24"/>
        </w:rPr>
        <w:t xml:space="preserve"> interpolation.</w:t>
      </w:r>
      <w:r w:rsidR="00C66C20">
        <w:rPr>
          <w:rFonts w:ascii="Times New Roman" w:eastAsia="Times New Roman" w:hAnsi="Times New Roman" w:cs="Times New Roman"/>
          <w:sz w:val="24"/>
          <w:szCs w:val="24"/>
        </w:rPr>
        <w:t xml:space="preserve"> </w:t>
      </w:r>
      <w:r w:rsidR="00C66C20" w:rsidRPr="00183A52">
        <w:rPr>
          <w:rFonts w:ascii="Times New Roman" w:eastAsia="Times New Roman" w:hAnsi="Times New Roman" w:cs="Times New Roman"/>
          <w:sz w:val="24"/>
          <w:szCs w:val="24"/>
        </w:rPr>
        <w:t xml:space="preserve">Many internal operations of FMRIPREP use </w:t>
      </w:r>
      <w:proofErr w:type="spellStart"/>
      <w:r w:rsidR="00C66C20" w:rsidRPr="00183A52">
        <w:rPr>
          <w:rFonts w:ascii="Times New Roman" w:eastAsia="Times New Roman" w:hAnsi="Times New Roman" w:cs="Times New Roman"/>
          <w:sz w:val="24"/>
          <w:szCs w:val="24"/>
        </w:rPr>
        <w:t>Nilearn</w:t>
      </w:r>
      <w:proofErr w:type="spellEnd"/>
      <w:r w:rsidR="00EA1F29">
        <w:rPr>
          <w:rFonts w:ascii="Times New Roman" w:eastAsia="Times New Roman" w:hAnsi="Times New Roman" w:cs="Times New Roman"/>
          <w:sz w:val="24"/>
          <w:szCs w:val="24"/>
        </w:rPr>
        <w:t xml:space="preserve"> </w:t>
      </w:r>
      <w:r w:rsidR="00EA1F29">
        <w:rPr>
          <w:rFonts w:ascii="Times New Roman" w:eastAsia="Times New Roman" w:hAnsi="Times New Roman" w:cs="Times New Roman"/>
          <w:sz w:val="24"/>
          <w:szCs w:val="24"/>
        </w:rPr>
        <w:fldChar w:fldCharType="begin"/>
      </w:r>
      <w:r w:rsidR="00EA1F29">
        <w:rPr>
          <w:rFonts w:ascii="Times New Roman" w:eastAsia="Times New Roman" w:hAnsi="Times New Roman" w:cs="Times New Roman"/>
          <w:sz w:val="24"/>
          <w:szCs w:val="24"/>
        </w:rPr>
        <w:instrText xml:space="preserve"> ADDIN EN.CITE &lt;EndNote&gt;&lt;Cite&gt;&lt;Author&gt;Abraham&lt;/Author&gt;&lt;Year&gt;2014&lt;/Year&gt;&lt;RecNum&gt;322&lt;/RecNum&gt;&lt;DisplayText&gt;(Abraham et al., 2014)&lt;/DisplayText&gt;&lt;record&gt;&lt;rec-number&gt;322&lt;/rec-number&gt;&lt;foreign-keys&gt;&lt;key app="EN" db-id="rp29t0rzi0rpzqewd0aprzf6zedaafdpw9ft" timestamp="1580525148"&gt;322&lt;/key&gt;&lt;/foreign-keys&gt;&lt;ref-type name="Journal Article"&gt;17&lt;/ref-type&gt;&lt;contributors&gt;&lt;authors&gt;&lt;author&gt;Abraham, Alexandre&lt;/author&gt;&lt;author&gt;Pedregosa, Fabian&lt;/author&gt;&lt;author&gt;Eickenberg, Michael&lt;/author&gt;&lt;author&gt;Gervais, Philippe&lt;/author&gt;&lt;author&gt;Mueller, Andreas&lt;/author&gt;&lt;author&gt;Kossaifi, Jean&lt;/author&gt;&lt;author&gt;Gramfort, Alexandre&lt;/author&gt;&lt;author&gt;Thirion, Bertrand&lt;/author&gt;&lt;author&gt;Varoquaux, Gaël&lt;/author&gt;&lt;/authors&gt;&lt;/contributors&gt;&lt;titles&gt;&lt;title&gt;Machine learning for neuroimaging with scikit-learn&lt;/title&gt;&lt;secondary-title&gt;Frontiers in neuroinformatics&lt;/secondary-title&gt;&lt;/titles&gt;&lt;periodical&gt;&lt;full-title&gt;Frontiers in neuroinformatics&lt;/full-title&gt;&lt;/periodical&gt;&lt;pages&gt;14 %@ 1662-5196&lt;/pages&gt;&lt;volume&gt;8&lt;/volume&gt;&lt;dates&gt;&lt;year&gt;2014&lt;/year&gt;&lt;/dates&gt;&lt;urls&gt;&lt;/urls&gt;&lt;/record&gt;&lt;/Cite&gt;&lt;/EndNote&gt;</w:instrText>
      </w:r>
      <w:r w:rsidR="00EA1F29">
        <w:rPr>
          <w:rFonts w:ascii="Times New Roman" w:eastAsia="Times New Roman" w:hAnsi="Times New Roman" w:cs="Times New Roman"/>
          <w:sz w:val="24"/>
          <w:szCs w:val="24"/>
        </w:rPr>
        <w:fldChar w:fldCharType="separate"/>
      </w:r>
      <w:r w:rsidR="00EA1F29">
        <w:rPr>
          <w:rFonts w:ascii="Times New Roman" w:eastAsia="Times New Roman" w:hAnsi="Times New Roman" w:cs="Times New Roman"/>
          <w:noProof/>
          <w:sz w:val="24"/>
          <w:szCs w:val="24"/>
        </w:rPr>
        <w:t>(Abraham et al., 2014)</w:t>
      </w:r>
      <w:r w:rsidR="00EA1F29">
        <w:rPr>
          <w:rFonts w:ascii="Times New Roman" w:eastAsia="Times New Roman" w:hAnsi="Times New Roman" w:cs="Times New Roman"/>
          <w:sz w:val="24"/>
          <w:szCs w:val="24"/>
        </w:rPr>
        <w:fldChar w:fldCharType="end"/>
      </w:r>
      <w:r w:rsidR="00C66C20" w:rsidRPr="00183A52">
        <w:rPr>
          <w:rFonts w:ascii="Times New Roman" w:eastAsia="Times New Roman" w:hAnsi="Times New Roman" w:cs="Times New Roman"/>
          <w:sz w:val="24"/>
          <w:szCs w:val="24"/>
        </w:rPr>
        <w:t xml:space="preserve">, principally within the BOLD-processing workflow. For more details of the pipeline see </w:t>
      </w:r>
      <w:hyperlink r:id="rId15">
        <w:r w:rsidR="00C66C20" w:rsidRPr="00183A52">
          <w:rPr>
            <w:rFonts w:ascii="Times New Roman" w:eastAsia="Times New Roman" w:hAnsi="Times New Roman" w:cs="Times New Roman"/>
            <w:color w:val="1155CC"/>
            <w:sz w:val="24"/>
            <w:szCs w:val="24"/>
            <w:u w:val="single"/>
          </w:rPr>
          <w:t>http://fmriprep.readthedocs.io/en/latest/workflows.html</w:t>
        </w:r>
      </w:hyperlink>
      <w:r w:rsidR="00C66C20" w:rsidRPr="00183A52">
        <w:rPr>
          <w:rFonts w:ascii="Times New Roman" w:eastAsia="Times New Roman" w:hAnsi="Times New Roman" w:cs="Times New Roman"/>
          <w:sz w:val="24"/>
          <w:szCs w:val="24"/>
        </w:rPr>
        <w:t>.</w:t>
      </w:r>
    </w:p>
    <w:p w14:paraId="7DFB6FB6" w14:textId="3F688C0C" w:rsidR="00A920F3" w:rsidRPr="00183A52" w:rsidRDefault="00A920F3" w:rsidP="00C94A1B">
      <w:pPr>
        <w:pStyle w:val="Normal1"/>
        <w:spacing w:line="480" w:lineRule="auto"/>
        <w:rPr>
          <w:rFonts w:ascii="Times New Roman" w:eastAsia="Times New Roman" w:hAnsi="Times New Roman" w:cs="Times New Roman"/>
          <w:sz w:val="24"/>
          <w:szCs w:val="24"/>
        </w:rPr>
      </w:pPr>
    </w:p>
    <w:p w14:paraId="31F98F0E" w14:textId="77777777" w:rsidR="00A920F3" w:rsidRPr="00183A52" w:rsidRDefault="00A920F3" w:rsidP="00C94A1B">
      <w:pPr>
        <w:pStyle w:val="Normal1"/>
        <w:spacing w:line="480" w:lineRule="auto"/>
        <w:rPr>
          <w:rFonts w:ascii="Times New Roman" w:eastAsia="Times New Roman" w:hAnsi="Times New Roman" w:cs="Times New Roman"/>
          <w:sz w:val="24"/>
          <w:szCs w:val="24"/>
        </w:rPr>
      </w:pPr>
    </w:p>
    <w:p w14:paraId="0F8004FB" w14:textId="7D667366" w:rsidR="00A920F3" w:rsidRPr="00183A52" w:rsidRDefault="00DE54D0" w:rsidP="00C94A1B">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Frame-wise displacement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&lt;EndNote&gt;&lt;Cite&gt;&lt;Author&gt;Power&lt;/Author&gt;&lt;Year&gt;2014&lt;/Year&gt;&lt;RecNum&gt;323&lt;/RecNum&gt;&lt;DisplayText&gt;(Power et al., 2014)&lt;/DisplayText&gt;&lt;record&gt;&lt;rec-number&gt;323&lt;/rec-number&gt;&lt;foreign-keys&gt;&lt;key app="EN" db-id="rp29t0rzi0rpzqewd0aprzf6zedaafdpw9ft" timestamp="1580525202"&gt;323&lt;/key&gt;&lt;/foreign-keys&gt;&lt;ref-type name="Journal Article"&gt;17&lt;/ref-type&gt;&lt;contributors&gt;&lt;authors&gt;&lt;author&gt;Power, Jonathan D.&lt;/author&gt;&lt;author&gt;Mitra, Anish&lt;/author&gt;&lt;author&gt;Laumann, Timothy O.&lt;/author&gt;&lt;author&gt;Snyder, Abraham Z.&lt;/author&gt;&lt;author&gt;Schlaggar, Bradley L.&lt;/author&gt;&lt;author&gt;Petersen, Steven E.&lt;/author&gt;&lt;/authors&gt;&lt;/contributors&gt;&lt;titles&gt;&lt;title&gt;Methods to detect, characterize, and remove motion artifact in resting state fMRI&lt;/title&gt;&lt;secondary-title&gt;Neuroimage&lt;/secondary-title&gt;&lt;/titles&gt;&lt;periodical&gt;&lt;full-title&gt;Neuroimage&lt;/full-title&gt;&lt;abbr-1&gt;NeuroImage&lt;/abbr-1&gt;&lt;/periodical&gt;&lt;pages&gt;320-341 %@ 1053-8119&lt;/pages&gt;&lt;volume&gt;84&lt;/volume&gt;&lt;dates&gt;&lt;year&gt;2014&lt;/year&gt;&lt;/dates&gt;&lt;urls&gt;&lt;/urls&gt;&lt;/record&gt;&lt;/Cite&gt;&lt;/EndNote&gt;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(Power et al., 2014)</w:t>
      </w:r>
      <w:r>
        <w:rPr>
          <w:rFonts w:ascii="Times New Roman" w:eastAsia="Times New Roman" w:hAnsi="Times New Roman" w:cs="Times New Roman"/>
          <w:sz w:val="24"/>
          <w:szCs w:val="24"/>
        </w:rPr>
        <w:fldChar w:fldCharType="end"/>
      </w:r>
      <w:r w:rsidR="00190DF0" w:rsidRPr="00183A52">
        <w:rPr>
          <w:rFonts w:ascii="Times New Roman" w:eastAsia="Times New Roman" w:hAnsi="Times New Roman" w:cs="Times New Roman"/>
          <w:sz w:val="24"/>
          <w:szCs w:val="24"/>
        </w:rPr>
        <w:t xml:space="preserve"> was calculated for each functiona</w:t>
      </w:r>
      <w:r w:rsidR="00C66C20">
        <w:rPr>
          <w:rFonts w:ascii="Times New Roman" w:eastAsia="Times New Roman" w:hAnsi="Times New Roman" w:cs="Times New Roman"/>
          <w:sz w:val="24"/>
          <w:szCs w:val="24"/>
        </w:rPr>
        <w:t>l run using the implementation in</w:t>
      </w:r>
      <w:r w:rsidR="00190DF0" w:rsidRPr="00183A52">
        <w:rPr>
          <w:rFonts w:ascii="Times New Roman" w:eastAsia="Times New Roman" w:hAnsi="Times New Roman" w:cs="Times New Roman"/>
          <w:sz w:val="24"/>
          <w:szCs w:val="24"/>
        </w:rPr>
        <w:t xml:space="preserve"> </w:t>
      </w:r>
      <w:proofErr w:type="spellStart"/>
      <w:r w:rsidR="00190DF0" w:rsidRPr="00183A52">
        <w:rPr>
          <w:rFonts w:ascii="Times New Roman" w:eastAsia="Times New Roman" w:hAnsi="Times New Roman" w:cs="Times New Roman"/>
          <w:sz w:val="24"/>
          <w:szCs w:val="24"/>
        </w:rPr>
        <w:t>Nipype</w:t>
      </w:r>
      <w:proofErr w:type="spellEnd"/>
      <w:r w:rsidR="00190DF0" w:rsidRPr="00183A52">
        <w:rPr>
          <w:rFonts w:ascii="Times New Roman" w:eastAsia="Times New Roman" w:hAnsi="Times New Roman" w:cs="Times New Roman"/>
          <w:sz w:val="24"/>
          <w:szCs w:val="24"/>
        </w:rPr>
        <w:t xml:space="preserve">. </w:t>
      </w:r>
      <w:r w:rsidR="00190DF0" w:rsidRPr="00183A52">
        <w:rPr>
          <w:rFonts w:ascii="Times New Roman" w:hAnsi="Times New Roman" w:cs="Times New Roman"/>
          <w:sz w:val="24"/>
          <w:szCs w:val="24"/>
        </w:rPr>
        <w:t xml:space="preserve">After preprocessing, </w:t>
      </w:r>
      <w:del w:id="209" w:author="Daniel Wilson" w:date="2020-08-14T06:52:00Z">
        <w:r w:rsidR="00190DF0" w:rsidRPr="00183A52" w:rsidDel="00C35B7F">
          <w:rPr>
            <w:rFonts w:ascii="Times New Roman" w:hAnsi="Times New Roman" w:cs="Times New Roman"/>
            <w:sz w:val="24"/>
            <w:szCs w:val="24"/>
          </w:rPr>
          <w:delText xml:space="preserve">sessions </w:delText>
        </w:r>
      </w:del>
      <w:ins w:id="210" w:author="Daniel Wilson" w:date="2020-08-14T06:52:00Z">
        <w:r w:rsidR="00C35B7F">
          <w:rPr>
            <w:rFonts w:ascii="Times New Roman" w:hAnsi="Times New Roman" w:cs="Times New Roman"/>
            <w:sz w:val="24"/>
            <w:szCs w:val="24"/>
          </w:rPr>
          <w:t>runs</w:t>
        </w:r>
        <w:r w:rsidR="00C35B7F" w:rsidRPr="00183A52">
          <w:rPr>
            <w:rFonts w:ascii="Times New Roman" w:hAnsi="Times New Roman" w:cs="Times New Roman"/>
            <w:sz w:val="24"/>
            <w:szCs w:val="24"/>
          </w:rPr>
          <w:t xml:space="preserve"> </w:t>
        </w:r>
      </w:ins>
      <w:r w:rsidR="00190DF0" w:rsidRPr="00183A52">
        <w:rPr>
          <w:rFonts w:ascii="Times New Roman" w:hAnsi="Times New Roman" w:cs="Times New Roman"/>
          <w:sz w:val="24"/>
          <w:szCs w:val="24"/>
        </w:rPr>
        <w:t xml:space="preserve">that had framewise displacement (FD) measures above threshold (0.2mm, FMRIPREP) on over 30% of frames were excluded. </w:t>
      </w:r>
      <w:del w:id="211" w:author="Daniel Wilson" w:date="2020-08-14T06:52:00Z">
        <w:r w:rsidR="00190DF0" w:rsidRPr="00183A52" w:rsidDel="00C35B7F">
          <w:rPr>
            <w:rFonts w:ascii="Times New Roman" w:hAnsi="Times New Roman" w:cs="Times New Roman"/>
            <w:sz w:val="24"/>
            <w:szCs w:val="24"/>
          </w:rPr>
          <w:delText xml:space="preserve">Sessions </w:delText>
        </w:r>
      </w:del>
      <w:ins w:id="212" w:author="Daniel Wilson" w:date="2020-08-14T06:52:00Z">
        <w:r w:rsidR="00C35B7F">
          <w:rPr>
            <w:rFonts w:ascii="Times New Roman" w:hAnsi="Times New Roman" w:cs="Times New Roman"/>
            <w:sz w:val="24"/>
            <w:szCs w:val="24"/>
          </w:rPr>
          <w:t>Runs</w:t>
        </w:r>
        <w:r w:rsidR="00C35B7F" w:rsidRPr="00183A52">
          <w:rPr>
            <w:rFonts w:ascii="Times New Roman" w:hAnsi="Times New Roman" w:cs="Times New Roman"/>
            <w:sz w:val="24"/>
            <w:szCs w:val="24"/>
          </w:rPr>
          <w:t xml:space="preserve"> </w:t>
        </w:r>
      </w:ins>
      <w:r w:rsidR="00190DF0" w:rsidRPr="00183A52">
        <w:rPr>
          <w:rFonts w:ascii="Times New Roman" w:hAnsi="Times New Roman" w:cs="Times New Roman"/>
          <w:sz w:val="24"/>
          <w:szCs w:val="24"/>
        </w:rPr>
        <w:t xml:space="preserve">that had above threshold FD on 12-30% of frames were included if visual analysis of the carpet </w:t>
      </w:r>
      <w:r w:rsidR="00190DF0" w:rsidRPr="00183A52">
        <w:rPr>
          <w:rFonts w:ascii="Times New Roman" w:hAnsi="Times New Roman" w:cs="Times New Roman"/>
          <w:sz w:val="24"/>
          <w:szCs w:val="24"/>
        </w:rPr>
        <w:lastRenderedPageBreak/>
        <w:t xml:space="preserve">plot did not reveal major distortion. </w:t>
      </w:r>
      <w:del w:id="213" w:author="Daniel Wilson" w:date="2020-08-14T06:52:00Z">
        <w:r w:rsidR="00190DF0" w:rsidRPr="00183A52" w:rsidDel="00C35B7F">
          <w:rPr>
            <w:rFonts w:ascii="Times New Roman" w:hAnsi="Times New Roman" w:cs="Times New Roman"/>
            <w:sz w:val="24"/>
            <w:szCs w:val="24"/>
          </w:rPr>
          <w:delText xml:space="preserve">Sessions </w:delText>
        </w:r>
      </w:del>
      <w:ins w:id="214" w:author="Daniel Wilson" w:date="2020-08-14T06:52:00Z">
        <w:r w:rsidR="00C35B7F">
          <w:rPr>
            <w:rFonts w:ascii="Times New Roman" w:hAnsi="Times New Roman" w:cs="Times New Roman"/>
            <w:sz w:val="24"/>
            <w:szCs w:val="24"/>
          </w:rPr>
          <w:t>Runs</w:t>
        </w:r>
        <w:r w:rsidR="00C35B7F" w:rsidRPr="00183A52">
          <w:rPr>
            <w:rFonts w:ascii="Times New Roman" w:hAnsi="Times New Roman" w:cs="Times New Roman"/>
            <w:sz w:val="24"/>
            <w:szCs w:val="24"/>
          </w:rPr>
          <w:t xml:space="preserve"> </w:t>
        </w:r>
      </w:ins>
      <w:r w:rsidR="00190DF0" w:rsidRPr="00183A52">
        <w:rPr>
          <w:rFonts w:ascii="Times New Roman" w:hAnsi="Times New Roman" w:cs="Times New Roman"/>
          <w:sz w:val="24"/>
          <w:szCs w:val="24"/>
        </w:rPr>
        <w:t>with FD below 12% of frames were kept. If subjec</w:t>
      </w:r>
      <w:r w:rsidR="00C66C20">
        <w:rPr>
          <w:rFonts w:ascii="Times New Roman" w:hAnsi="Times New Roman" w:cs="Times New Roman"/>
          <w:sz w:val="24"/>
          <w:szCs w:val="24"/>
        </w:rPr>
        <w:t xml:space="preserve">ts had more than three </w:t>
      </w:r>
      <w:r w:rsidR="00190DF0" w:rsidRPr="00183A52">
        <w:rPr>
          <w:rFonts w:ascii="Times New Roman" w:hAnsi="Times New Roman" w:cs="Times New Roman"/>
          <w:sz w:val="24"/>
          <w:szCs w:val="24"/>
        </w:rPr>
        <w:t xml:space="preserve">out of the nine </w:t>
      </w:r>
      <w:proofErr w:type="gramStart"/>
      <w:r w:rsidR="00190DF0" w:rsidRPr="00183A52">
        <w:rPr>
          <w:rFonts w:ascii="Times New Roman" w:hAnsi="Times New Roman" w:cs="Times New Roman"/>
          <w:sz w:val="24"/>
          <w:szCs w:val="24"/>
        </w:rPr>
        <w:t>total</w:t>
      </w:r>
      <w:proofErr w:type="gramEnd"/>
      <w:r w:rsidR="00190DF0" w:rsidRPr="00183A52">
        <w:rPr>
          <w:rFonts w:ascii="Times New Roman" w:hAnsi="Times New Roman" w:cs="Times New Roman"/>
          <w:sz w:val="24"/>
          <w:szCs w:val="24"/>
        </w:rPr>
        <w:t xml:space="preserve"> </w:t>
      </w:r>
      <w:del w:id="215" w:author="Daniel Wilson" w:date="2020-08-14T06:52:00Z">
        <w:r w:rsidR="00190DF0" w:rsidRPr="00183A52" w:rsidDel="00C35B7F">
          <w:rPr>
            <w:rFonts w:ascii="Times New Roman" w:hAnsi="Times New Roman" w:cs="Times New Roman"/>
            <w:sz w:val="24"/>
            <w:szCs w:val="24"/>
          </w:rPr>
          <w:delText>sessions</w:delText>
        </w:r>
        <w:r w:rsidR="00C66C20" w:rsidDel="00C35B7F">
          <w:rPr>
            <w:rFonts w:ascii="Times New Roman" w:hAnsi="Times New Roman" w:cs="Times New Roman"/>
            <w:sz w:val="24"/>
            <w:szCs w:val="24"/>
          </w:rPr>
          <w:delText xml:space="preserve"> </w:delText>
        </w:r>
      </w:del>
      <w:ins w:id="216" w:author="Daniel Wilson" w:date="2020-08-14T06:52:00Z">
        <w:r w:rsidR="00C35B7F">
          <w:rPr>
            <w:rFonts w:ascii="Times New Roman" w:hAnsi="Times New Roman" w:cs="Times New Roman"/>
            <w:sz w:val="24"/>
            <w:szCs w:val="24"/>
          </w:rPr>
          <w:t xml:space="preserve">runs </w:t>
        </w:r>
      </w:ins>
      <w:r w:rsidR="00C66C20">
        <w:rPr>
          <w:rFonts w:ascii="Times New Roman" w:hAnsi="Times New Roman" w:cs="Times New Roman"/>
          <w:sz w:val="24"/>
          <w:szCs w:val="24"/>
        </w:rPr>
        <w:t>removed for excessive framewise displacement</w:t>
      </w:r>
      <w:r w:rsidR="00190DF0" w:rsidRPr="00183A52">
        <w:rPr>
          <w:rFonts w:ascii="Times New Roman" w:hAnsi="Times New Roman" w:cs="Times New Roman"/>
          <w:sz w:val="24"/>
          <w:szCs w:val="24"/>
        </w:rPr>
        <w:t>, they</w:t>
      </w:r>
      <w:r w:rsidR="00C66C20">
        <w:rPr>
          <w:rFonts w:ascii="Times New Roman" w:hAnsi="Times New Roman" w:cs="Times New Roman"/>
          <w:sz w:val="24"/>
          <w:szCs w:val="24"/>
        </w:rPr>
        <w:t xml:space="preserve"> were excluded from the sample.</w:t>
      </w:r>
      <w:ins w:id="217" w:author="Daniel Wilson" w:date="2020-08-11T10:42:00Z">
        <w:r w:rsidR="00B62885">
          <w:rPr>
            <w:rFonts w:ascii="Times New Roman" w:hAnsi="Times New Roman" w:cs="Times New Roman"/>
            <w:sz w:val="24"/>
            <w:szCs w:val="24"/>
          </w:rPr>
          <w:t xml:space="preserve"> These exclusion criteria resulted in 11 subjects being removed from our analysis due to excessive head motion</w:t>
        </w:r>
      </w:ins>
      <w:ins w:id="218" w:author="Daniel Wilson" w:date="2020-08-12T09:04:00Z">
        <w:r w:rsidR="00F53C5E">
          <w:rPr>
            <w:rFonts w:ascii="Times New Roman" w:hAnsi="Times New Roman" w:cs="Times New Roman"/>
            <w:sz w:val="24"/>
            <w:szCs w:val="24"/>
          </w:rPr>
          <w:t xml:space="preserve"> – </w:t>
        </w:r>
        <w:commentRangeStart w:id="219"/>
        <w:r w:rsidR="00F53C5E">
          <w:rPr>
            <w:rFonts w:ascii="Times New Roman" w:hAnsi="Times New Roman" w:cs="Times New Roman"/>
            <w:sz w:val="24"/>
            <w:szCs w:val="24"/>
          </w:rPr>
          <w:t>in additi</w:t>
        </w:r>
      </w:ins>
      <w:ins w:id="220" w:author="Daniel Wilson" w:date="2020-08-12T09:05:00Z">
        <w:r w:rsidR="00F53C5E">
          <w:rPr>
            <w:rFonts w:ascii="Times New Roman" w:hAnsi="Times New Roman" w:cs="Times New Roman"/>
            <w:sz w:val="24"/>
            <w:szCs w:val="24"/>
          </w:rPr>
          <w:t>on to the three that withdrew before task completion</w:t>
        </w:r>
      </w:ins>
      <w:ins w:id="221" w:author="Daniel Wilson" w:date="2020-08-11T10:42:00Z">
        <w:r w:rsidR="00B62885">
          <w:rPr>
            <w:rFonts w:ascii="Times New Roman" w:hAnsi="Times New Roman" w:cs="Times New Roman"/>
            <w:sz w:val="24"/>
            <w:szCs w:val="24"/>
          </w:rPr>
          <w:t>.</w:t>
        </w:r>
      </w:ins>
      <w:ins w:id="222" w:author="Daniel Wilson" w:date="2020-08-12T09:04:00Z">
        <w:r w:rsidR="00F53C5E">
          <w:rPr>
            <w:rFonts w:ascii="Times New Roman" w:hAnsi="Times New Roman" w:cs="Times New Roman"/>
            <w:sz w:val="24"/>
            <w:szCs w:val="24"/>
          </w:rPr>
          <w:t xml:space="preserve"> Within the 50 subjects kept fo</w:t>
        </w:r>
      </w:ins>
      <w:ins w:id="223" w:author="Daniel Wilson" w:date="2020-08-12T09:11:00Z">
        <w:r w:rsidR="00F53C5E">
          <w:rPr>
            <w:rFonts w:ascii="Times New Roman" w:hAnsi="Times New Roman" w:cs="Times New Roman"/>
            <w:sz w:val="24"/>
            <w:szCs w:val="24"/>
          </w:rPr>
          <w:t xml:space="preserve">r analysis 11 subjects </w:t>
        </w:r>
      </w:ins>
      <w:ins w:id="224" w:author="Daniel Wilson" w:date="2020-08-12T09:12:00Z">
        <w:r w:rsidR="00F53C5E">
          <w:rPr>
            <w:rFonts w:ascii="Times New Roman" w:hAnsi="Times New Roman" w:cs="Times New Roman"/>
            <w:sz w:val="24"/>
            <w:szCs w:val="24"/>
          </w:rPr>
          <w:t>had</w:t>
        </w:r>
      </w:ins>
      <w:ins w:id="225" w:author="Daniel Wilson" w:date="2020-08-12T09:11:00Z">
        <w:r w:rsidR="00F53C5E">
          <w:rPr>
            <w:rFonts w:ascii="Times New Roman" w:hAnsi="Times New Roman" w:cs="Times New Roman"/>
            <w:sz w:val="24"/>
            <w:szCs w:val="24"/>
          </w:rPr>
          <w:t xml:space="preserve"> </w:t>
        </w:r>
      </w:ins>
      <w:ins w:id="226" w:author="Daniel Wilson" w:date="2020-08-12T09:12:00Z">
        <w:r w:rsidR="00F53C5E">
          <w:rPr>
            <w:rFonts w:ascii="Times New Roman" w:hAnsi="Times New Roman" w:cs="Times New Roman"/>
            <w:sz w:val="24"/>
            <w:szCs w:val="24"/>
          </w:rPr>
          <w:t>three</w:t>
        </w:r>
      </w:ins>
      <w:ins w:id="227" w:author="Daniel Wilson" w:date="2020-08-12T09:11:00Z">
        <w:r w:rsidR="00F53C5E">
          <w:rPr>
            <w:rFonts w:ascii="Times New Roman" w:hAnsi="Times New Roman" w:cs="Times New Roman"/>
            <w:sz w:val="24"/>
            <w:szCs w:val="24"/>
          </w:rPr>
          <w:t xml:space="preserve"> </w:t>
        </w:r>
      </w:ins>
      <w:ins w:id="228" w:author="Daniel Wilson" w:date="2020-08-14T06:52:00Z">
        <w:r w:rsidR="00C35B7F">
          <w:rPr>
            <w:rFonts w:ascii="Times New Roman" w:hAnsi="Times New Roman" w:cs="Times New Roman"/>
            <w:sz w:val="24"/>
            <w:szCs w:val="24"/>
          </w:rPr>
          <w:t>runs</w:t>
        </w:r>
      </w:ins>
      <w:ins w:id="229" w:author="Daniel Wilson" w:date="2020-08-12T09:11:00Z">
        <w:r w:rsidR="00F53C5E">
          <w:rPr>
            <w:rFonts w:ascii="Times New Roman" w:hAnsi="Times New Roman" w:cs="Times New Roman"/>
            <w:sz w:val="24"/>
            <w:szCs w:val="24"/>
          </w:rPr>
          <w:t xml:space="preserve"> removed</w:t>
        </w:r>
      </w:ins>
      <w:ins w:id="230" w:author="Daniel Wilson" w:date="2020-08-12T09:12:00Z">
        <w:r w:rsidR="00F53C5E">
          <w:rPr>
            <w:rFonts w:ascii="Times New Roman" w:hAnsi="Times New Roman" w:cs="Times New Roman"/>
            <w:sz w:val="24"/>
            <w:szCs w:val="24"/>
          </w:rPr>
          <w:t xml:space="preserve">, eight subjects had two </w:t>
        </w:r>
      </w:ins>
      <w:ins w:id="231" w:author="Daniel Wilson" w:date="2020-08-14T06:52:00Z">
        <w:r w:rsidR="00C35B7F">
          <w:rPr>
            <w:rFonts w:ascii="Times New Roman" w:hAnsi="Times New Roman" w:cs="Times New Roman"/>
            <w:sz w:val="24"/>
            <w:szCs w:val="24"/>
          </w:rPr>
          <w:t>runs</w:t>
        </w:r>
      </w:ins>
      <w:ins w:id="232" w:author="Daniel Wilson" w:date="2020-08-12T09:12:00Z">
        <w:r w:rsidR="00F53C5E">
          <w:rPr>
            <w:rFonts w:ascii="Times New Roman" w:hAnsi="Times New Roman" w:cs="Times New Roman"/>
            <w:sz w:val="24"/>
            <w:szCs w:val="24"/>
          </w:rPr>
          <w:t xml:space="preserve"> removed, five subjects had a single </w:t>
        </w:r>
      </w:ins>
      <w:ins w:id="233" w:author="Daniel Wilson" w:date="2020-08-14T06:53:00Z">
        <w:r w:rsidR="00C35B7F">
          <w:rPr>
            <w:rFonts w:ascii="Times New Roman" w:hAnsi="Times New Roman" w:cs="Times New Roman"/>
            <w:sz w:val="24"/>
            <w:szCs w:val="24"/>
          </w:rPr>
          <w:t>run</w:t>
        </w:r>
      </w:ins>
      <w:ins w:id="234" w:author="Daniel Wilson" w:date="2020-08-12T09:12:00Z">
        <w:r w:rsidR="00F53C5E">
          <w:rPr>
            <w:rFonts w:ascii="Times New Roman" w:hAnsi="Times New Roman" w:cs="Times New Roman"/>
            <w:sz w:val="24"/>
            <w:szCs w:val="24"/>
          </w:rPr>
          <w:t xml:space="preserve"> removed, and 23 subjects had no </w:t>
        </w:r>
      </w:ins>
      <w:ins w:id="235" w:author="Daniel Wilson" w:date="2020-08-14T06:53:00Z">
        <w:r w:rsidR="00C35B7F">
          <w:rPr>
            <w:rFonts w:ascii="Times New Roman" w:hAnsi="Times New Roman" w:cs="Times New Roman"/>
            <w:sz w:val="24"/>
            <w:szCs w:val="24"/>
          </w:rPr>
          <w:t>runs</w:t>
        </w:r>
      </w:ins>
      <w:ins w:id="236" w:author="Daniel Wilson" w:date="2020-08-12T09:12:00Z">
        <w:r w:rsidR="00F53C5E">
          <w:rPr>
            <w:rFonts w:ascii="Times New Roman" w:hAnsi="Times New Roman" w:cs="Times New Roman"/>
            <w:sz w:val="24"/>
            <w:szCs w:val="24"/>
          </w:rPr>
          <w:t xml:space="preserve"> removed based on </w:t>
        </w:r>
      </w:ins>
      <w:ins w:id="237" w:author="Daniel Wilson" w:date="2020-08-12T09:13:00Z">
        <w:r w:rsidR="00F53C5E">
          <w:rPr>
            <w:rFonts w:ascii="Times New Roman" w:hAnsi="Times New Roman" w:cs="Times New Roman"/>
            <w:sz w:val="24"/>
            <w:szCs w:val="24"/>
          </w:rPr>
          <w:t>the head motion trial exclusion criterion.</w:t>
        </w:r>
      </w:ins>
      <w:ins w:id="238" w:author="Daniel Wilson" w:date="2020-08-12T09:12:00Z">
        <w:r w:rsidR="00F53C5E">
          <w:rPr>
            <w:rFonts w:ascii="Times New Roman" w:hAnsi="Times New Roman" w:cs="Times New Roman"/>
            <w:sz w:val="24"/>
            <w:szCs w:val="24"/>
          </w:rPr>
          <w:t xml:space="preserve"> </w:t>
        </w:r>
      </w:ins>
      <w:commentRangeEnd w:id="219"/>
      <w:ins w:id="239" w:author="Daniel Wilson" w:date="2020-08-19T20:39:00Z">
        <w:r w:rsidR="00936318">
          <w:rPr>
            <w:rStyle w:val="CommentReference"/>
          </w:rPr>
          <w:commentReference w:id="219"/>
        </w:r>
      </w:ins>
    </w:p>
    <w:p w14:paraId="3D4BC08A" w14:textId="77777777" w:rsidR="00A920F3" w:rsidRPr="00C66C20" w:rsidRDefault="00190DF0" w:rsidP="00C94A1B">
      <w:pPr>
        <w:pStyle w:val="Heading2"/>
        <w:spacing w:line="480" w:lineRule="auto"/>
        <w:rPr>
          <w:rFonts w:ascii="Times New Roman" w:hAnsi="Times New Roman" w:cs="Times New Roman"/>
          <w:i/>
          <w:sz w:val="24"/>
          <w:szCs w:val="24"/>
        </w:rPr>
      </w:pPr>
      <w:r w:rsidRPr="00C66C20">
        <w:rPr>
          <w:rFonts w:ascii="Times New Roman" w:hAnsi="Times New Roman" w:cs="Times New Roman"/>
          <w:i/>
          <w:sz w:val="24"/>
          <w:szCs w:val="24"/>
        </w:rPr>
        <w:t>MRI data analysis</w:t>
      </w:r>
    </w:p>
    <w:p w14:paraId="3075FF69" w14:textId="3C79C417" w:rsidR="00973D00" w:rsidRDefault="008B506F" w:rsidP="00C94A1B">
      <w:pPr>
        <w:pStyle w:val="Normal1"/>
        <w:spacing w:line="480" w:lineRule="auto"/>
        <w:rPr>
          <w:rFonts w:ascii="Times New Roman" w:eastAsia="Times New Roman" w:hAnsi="Times New Roman" w:cs="Times New Roman"/>
          <w:sz w:val="24"/>
          <w:szCs w:val="24"/>
        </w:rPr>
      </w:pPr>
      <w:r>
        <w:rPr>
          <w:rFonts w:ascii="Times New Roman" w:hAnsi="Times New Roman" w:cs="Times New Roman"/>
          <w:i/>
          <w:sz w:val="24"/>
          <w:szCs w:val="24"/>
        </w:rPr>
        <w:t xml:space="preserve">GLM 1: </w:t>
      </w:r>
      <w:r w:rsidR="00572D87">
        <w:rPr>
          <w:rFonts w:ascii="Times New Roman" w:hAnsi="Times New Roman" w:cs="Times New Roman"/>
          <w:i/>
          <w:sz w:val="24"/>
          <w:szCs w:val="24"/>
        </w:rPr>
        <w:t>Neural</w:t>
      </w:r>
      <w:r w:rsidR="009D7CEC">
        <w:rPr>
          <w:rFonts w:ascii="Times New Roman" w:hAnsi="Times New Roman" w:cs="Times New Roman"/>
          <w:i/>
          <w:sz w:val="24"/>
          <w:szCs w:val="24"/>
        </w:rPr>
        <w:t xml:space="preserve"> </w:t>
      </w:r>
      <w:r w:rsidR="009814E8">
        <w:rPr>
          <w:rFonts w:ascii="Times New Roman" w:hAnsi="Times New Roman" w:cs="Times New Roman"/>
          <w:i/>
          <w:sz w:val="24"/>
          <w:szCs w:val="24"/>
        </w:rPr>
        <w:t>representations of</w:t>
      </w:r>
      <w:r w:rsidR="00C66C20">
        <w:rPr>
          <w:rFonts w:ascii="Times New Roman" w:hAnsi="Times New Roman" w:cs="Times New Roman"/>
          <w:i/>
          <w:sz w:val="24"/>
          <w:szCs w:val="24"/>
        </w:rPr>
        <w:t xml:space="preserve"> decision value.</w:t>
      </w:r>
      <w:r w:rsidR="00C66C20">
        <w:rPr>
          <w:rFonts w:ascii="Times New Roman" w:hAnsi="Times New Roman" w:cs="Times New Roman"/>
          <w:sz w:val="24"/>
          <w:szCs w:val="24"/>
        </w:rPr>
        <w:t xml:space="preserve"> </w:t>
      </w:r>
      <w:r w:rsidR="00973D00">
        <w:rPr>
          <w:rFonts w:ascii="Times New Roman" w:hAnsi="Times New Roman" w:cs="Times New Roman"/>
          <w:sz w:val="24"/>
          <w:szCs w:val="24"/>
        </w:rPr>
        <w:t>Using our preprocessed data, we conducted</w:t>
      </w:r>
      <w:r w:rsidR="00C66C20">
        <w:rPr>
          <w:rFonts w:ascii="Times New Roman" w:hAnsi="Times New Roman" w:cs="Times New Roman"/>
          <w:sz w:val="24"/>
          <w:szCs w:val="24"/>
        </w:rPr>
        <w:t xml:space="preserve"> </w:t>
      </w:r>
      <w:r w:rsidR="00973D00">
        <w:rPr>
          <w:rFonts w:ascii="Times New Roman" w:hAnsi="Times New Roman" w:cs="Times New Roman"/>
          <w:sz w:val="24"/>
          <w:szCs w:val="24"/>
        </w:rPr>
        <w:t xml:space="preserve">a general linear model (GLM) </w:t>
      </w:r>
      <w:r w:rsidR="00973D00" w:rsidRPr="00183A52">
        <w:rPr>
          <w:rFonts w:ascii="Times New Roman" w:eastAsia="Times New Roman" w:hAnsi="Times New Roman" w:cs="Times New Roman"/>
          <w:sz w:val="24"/>
          <w:szCs w:val="24"/>
        </w:rPr>
        <w:t>with first-order autoregression</w:t>
      </w:r>
      <w:r w:rsidR="00973D00">
        <w:rPr>
          <w:rFonts w:ascii="Times New Roman" w:eastAsia="Times New Roman" w:hAnsi="Times New Roman" w:cs="Times New Roman"/>
          <w:sz w:val="24"/>
          <w:szCs w:val="24"/>
        </w:rPr>
        <w:t>, as implemented in SPM12, in order to identify regions associated with decision value. This analysis proceeded in three steps.</w:t>
      </w:r>
      <w:r w:rsidR="00973D00" w:rsidRPr="00183A52">
        <w:rPr>
          <w:rFonts w:ascii="Times New Roman" w:eastAsia="Times New Roman" w:hAnsi="Times New Roman" w:cs="Times New Roman"/>
          <w:sz w:val="24"/>
          <w:szCs w:val="24"/>
        </w:rPr>
        <w:t xml:space="preserve"> First, we estimated the model separately for each individual. Second, we calculated contrast statistics at the individual level. Third, we computed second-level statistics by carrying out one-sample t tests </w:t>
      </w:r>
      <w:r w:rsidR="00973D00">
        <w:rPr>
          <w:rFonts w:ascii="Times New Roman" w:eastAsia="Times New Roman" w:hAnsi="Times New Roman" w:cs="Times New Roman"/>
          <w:sz w:val="24"/>
          <w:szCs w:val="24"/>
        </w:rPr>
        <w:t xml:space="preserve">and correlations </w:t>
      </w:r>
      <w:r w:rsidR="00973D00" w:rsidRPr="00183A52">
        <w:rPr>
          <w:rFonts w:ascii="Times New Roman" w:eastAsia="Times New Roman" w:hAnsi="Times New Roman" w:cs="Times New Roman"/>
          <w:sz w:val="24"/>
          <w:szCs w:val="24"/>
        </w:rPr>
        <w:t>on the single-subject contrast coefficients.</w:t>
      </w:r>
    </w:p>
    <w:p w14:paraId="1A1A1592" w14:textId="77777777" w:rsidR="00973D00" w:rsidRDefault="00973D00" w:rsidP="00C94A1B">
      <w:pPr>
        <w:pStyle w:val="Normal1"/>
        <w:spacing w:line="480" w:lineRule="auto"/>
        <w:rPr>
          <w:rFonts w:ascii="Times New Roman" w:eastAsia="Times New Roman" w:hAnsi="Times New Roman" w:cs="Times New Roman"/>
          <w:sz w:val="24"/>
          <w:szCs w:val="24"/>
        </w:rPr>
      </w:pPr>
    </w:p>
    <w:p w14:paraId="4CC13DFC" w14:textId="621DF14D" w:rsidR="0097719B" w:rsidRDefault="00190DF0" w:rsidP="00C94A1B">
      <w:pPr>
        <w:pStyle w:val="Normal1"/>
        <w:spacing w:line="480" w:lineRule="auto"/>
        <w:rPr>
          <w:rFonts w:ascii="Times New Roman" w:eastAsia="Times New Roman" w:hAnsi="Times New Roman" w:cs="Times New Roman"/>
          <w:i/>
          <w:sz w:val="24"/>
          <w:szCs w:val="24"/>
        </w:rPr>
      </w:pPr>
      <w:r w:rsidRPr="00183A52">
        <w:rPr>
          <w:rFonts w:ascii="Times New Roman" w:eastAsia="Times New Roman" w:hAnsi="Times New Roman" w:cs="Times New Roman"/>
          <w:sz w:val="24"/>
          <w:szCs w:val="24"/>
        </w:rPr>
        <w:t>Th</w:t>
      </w:r>
      <w:r w:rsidR="00973D00">
        <w:rPr>
          <w:rFonts w:ascii="Times New Roman" w:eastAsia="Times New Roman" w:hAnsi="Times New Roman" w:cs="Times New Roman"/>
          <w:sz w:val="24"/>
          <w:szCs w:val="24"/>
        </w:rPr>
        <w:t>e</w:t>
      </w:r>
      <w:r w:rsidRPr="00183A52">
        <w:rPr>
          <w:rFonts w:ascii="Times New Roman" w:eastAsia="Times New Roman" w:hAnsi="Times New Roman" w:cs="Times New Roman"/>
          <w:sz w:val="24"/>
          <w:szCs w:val="24"/>
        </w:rPr>
        <w:t xml:space="preserve"> </w:t>
      </w:r>
      <w:r w:rsidR="001519C2">
        <w:rPr>
          <w:rFonts w:ascii="Times New Roman" w:eastAsia="Times New Roman" w:hAnsi="Times New Roman" w:cs="Times New Roman"/>
          <w:sz w:val="24"/>
          <w:szCs w:val="24"/>
        </w:rPr>
        <w:t>model</w:t>
      </w:r>
      <w:r w:rsidRPr="00183A52">
        <w:rPr>
          <w:rFonts w:ascii="Times New Roman" w:eastAsia="Times New Roman" w:hAnsi="Times New Roman" w:cs="Times New Roman"/>
          <w:sz w:val="24"/>
          <w:szCs w:val="24"/>
        </w:rPr>
        <w:t xml:space="preserve"> consisted of six regressors of interest: R1–R3 were indicator functions </w:t>
      </w:r>
      <w:r w:rsidR="001519C2">
        <w:rPr>
          <w:rFonts w:ascii="Times New Roman" w:eastAsia="Times New Roman" w:hAnsi="Times New Roman" w:cs="Times New Roman"/>
          <w:sz w:val="24"/>
          <w:szCs w:val="24"/>
        </w:rPr>
        <w:t xml:space="preserve">beginning at onset of food on each trial and having a duration of the trial’s response time, modeled separately for </w:t>
      </w:r>
      <w:r w:rsidRPr="00183A52">
        <w:rPr>
          <w:rFonts w:ascii="Times New Roman" w:eastAsia="Times New Roman" w:hAnsi="Times New Roman" w:cs="Times New Roman"/>
          <w:sz w:val="24"/>
          <w:szCs w:val="24"/>
        </w:rPr>
        <w:t>NATURAL trials (R1), DECREASE tri</w:t>
      </w:r>
      <w:r w:rsidR="001519C2">
        <w:rPr>
          <w:rFonts w:ascii="Times New Roman" w:eastAsia="Times New Roman" w:hAnsi="Times New Roman" w:cs="Times New Roman"/>
          <w:sz w:val="24"/>
          <w:szCs w:val="24"/>
        </w:rPr>
        <w:t>als (R2) and HEALTH trials (R3). Regressors</w:t>
      </w:r>
      <w:r w:rsidRPr="00183A52">
        <w:rPr>
          <w:rFonts w:ascii="Times New Roman" w:eastAsia="Times New Roman" w:hAnsi="Times New Roman" w:cs="Times New Roman"/>
          <w:sz w:val="24"/>
          <w:szCs w:val="24"/>
        </w:rPr>
        <w:t xml:space="preserve"> R4–R6 consisted of parametric modulators of each indicator function representing the value of the participant’s preference </w:t>
      </w:r>
      <w:r w:rsidR="001519C2">
        <w:rPr>
          <w:rFonts w:ascii="Times New Roman" w:eastAsia="Times New Roman" w:hAnsi="Times New Roman" w:cs="Times New Roman"/>
          <w:sz w:val="24"/>
          <w:szCs w:val="24"/>
        </w:rPr>
        <w:t xml:space="preserve">(from Strong No to Strong Yes) </w:t>
      </w:r>
      <w:r w:rsidRPr="00183A52">
        <w:rPr>
          <w:rFonts w:ascii="Times New Roman" w:eastAsia="Times New Roman" w:hAnsi="Times New Roman" w:cs="Times New Roman"/>
          <w:sz w:val="24"/>
          <w:szCs w:val="24"/>
        </w:rPr>
        <w:t>for that trial type. The model also included motion parameters and session constants as regressors of no interest.</w:t>
      </w:r>
      <w:r w:rsidR="001519C2">
        <w:rPr>
          <w:rFonts w:ascii="Times New Roman" w:eastAsia="Times New Roman" w:hAnsi="Times New Roman" w:cs="Times New Roman"/>
          <w:sz w:val="24"/>
          <w:szCs w:val="24"/>
        </w:rPr>
        <w:t xml:space="preserve"> To identify </w:t>
      </w:r>
      <w:r w:rsidR="00973D00">
        <w:rPr>
          <w:rFonts w:ascii="Times New Roman" w:eastAsia="Times New Roman" w:hAnsi="Times New Roman" w:cs="Times New Roman"/>
          <w:sz w:val="24"/>
          <w:szCs w:val="24"/>
        </w:rPr>
        <w:t xml:space="preserve">voxels in the </w:t>
      </w:r>
      <w:proofErr w:type="spellStart"/>
      <w:r w:rsidR="00973D00">
        <w:rPr>
          <w:rFonts w:ascii="Times New Roman" w:eastAsia="Times New Roman" w:hAnsi="Times New Roman" w:cs="Times New Roman"/>
          <w:sz w:val="24"/>
          <w:szCs w:val="24"/>
        </w:rPr>
        <w:t>vmPFC</w:t>
      </w:r>
      <w:proofErr w:type="spellEnd"/>
      <w:r w:rsidR="00973D00">
        <w:rPr>
          <w:rFonts w:ascii="Times New Roman" w:eastAsia="Times New Roman" w:hAnsi="Times New Roman" w:cs="Times New Roman"/>
          <w:sz w:val="24"/>
          <w:szCs w:val="24"/>
        </w:rPr>
        <w:t xml:space="preserve"> and </w:t>
      </w:r>
      <w:proofErr w:type="spellStart"/>
      <w:r w:rsidR="00973D00">
        <w:rPr>
          <w:rFonts w:ascii="Times New Roman" w:eastAsia="Times New Roman" w:hAnsi="Times New Roman" w:cs="Times New Roman"/>
          <w:sz w:val="24"/>
          <w:szCs w:val="24"/>
        </w:rPr>
        <w:t>dlPFC</w:t>
      </w:r>
      <w:proofErr w:type="spellEnd"/>
      <w:r w:rsidR="00973D00">
        <w:rPr>
          <w:rFonts w:ascii="Times New Roman" w:eastAsia="Times New Roman" w:hAnsi="Times New Roman" w:cs="Times New Roman"/>
          <w:sz w:val="24"/>
          <w:szCs w:val="24"/>
        </w:rPr>
        <w:t xml:space="preserve"> that were </w:t>
      </w:r>
      <w:r w:rsidR="001519C2">
        <w:rPr>
          <w:rFonts w:ascii="Times New Roman" w:eastAsia="Times New Roman" w:hAnsi="Times New Roman" w:cs="Times New Roman"/>
          <w:sz w:val="24"/>
          <w:szCs w:val="24"/>
        </w:rPr>
        <w:t>consistently associated with value across all thr</w:t>
      </w:r>
      <w:r w:rsidR="003001D0">
        <w:rPr>
          <w:rFonts w:ascii="Times New Roman" w:eastAsia="Times New Roman" w:hAnsi="Times New Roman" w:cs="Times New Roman"/>
          <w:sz w:val="24"/>
          <w:szCs w:val="24"/>
        </w:rPr>
        <w:t xml:space="preserve">ee conditions, we calculated a contrast (C1) </w:t>
      </w:r>
      <w:r w:rsidR="001519C2">
        <w:rPr>
          <w:rFonts w:ascii="Times New Roman" w:eastAsia="Times New Roman" w:hAnsi="Times New Roman" w:cs="Times New Roman"/>
          <w:sz w:val="24"/>
          <w:szCs w:val="24"/>
        </w:rPr>
        <w:t xml:space="preserve">at the individual level, consisting of the combination of [R4 + R5 + </w:t>
      </w:r>
      <w:r w:rsidR="001519C2">
        <w:rPr>
          <w:rFonts w:ascii="Times New Roman" w:eastAsia="Times New Roman" w:hAnsi="Times New Roman" w:cs="Times New Roman"/>
          <w:sz w:val="24"/>
          <w:szCs w:val="24"/>
        </w:rPr>
        <w:lastRenderedPageBreak/>
        <w:t>R6]</w:t>
      </w:r>
      <w:r w:rsidR="004A40BF">
        <w:rPr>
          <w:rFonts w:ascii="Times New Roman" w:eastAsia="Times New Roman" w:hAnsi="Times New Roman" w:cs="Times New Roman"/>
          <w:sz w:val="24"/>
          <w:szCs w:val="24"/>
        </w:rPr>
        <w:t xml:space="preserve">. </w:t>
      </w:r>
      <w:r w:rsidR="0038221B">
        <w:rPr>
          <w:rFonts w:ascii="Times New Roman" w:eastAsia="Times New Roman" w:hAnsi="Times New Roman" w:cs="Times New Roman"/>
          <w:sz w:val="24"/>
          <w:szCs w:val="24"/>
        </w:rPr>
        <w:t>T</w:t>
      </w:r>
      <w:r w:rsidR="00E26E4F">
        <w:rPr>
          <w:rFonts w:ascii="Times New Roman" w:eastAsia="Times New Roman" w:hAnsi="Times New Roman" w:cs="Times New Roman"/>
          <w:sz w:val="24"/>
          <w:szCs w:val="24"/>
        </w:rPr>
        <w:t xml:space="preserve">o </w:t>
      </w:r>
      <w:r w:rsidR="004375CE">
        <w:rPr>
          <w:rFonts w:ascii="Times New Roman" w:eastAsia="Times New Roman" w:hAnsi="Times New Roman" w:cs="Times New Roman"/>
          <w:sz w:val="24"/>
          <w:szCs w:val="24"/>
        </w:rPr>
        <w:t xml:space="preserve">examine how </w:t>
      </w:r>
      <w:r w:rsidR="00E26E4F">
        <w:rPr>
          <w:rFonts w:ascii="Times New Roman" w:eastAsia="Times New Roman" w:hAnsi="Times New Roman" w:cs="Times New Roman"/>
          <w:sz w:val="24"/>
          <w:szCs w:val="24"/>
        </w:rPr>
        <w:t xml:space="preserve">activation </w:t>
      </w:r>
      <w:r w:rsidR="004375CE">
        <w:rPr>
          <w:rFonts w:ascii="Times New Roman" w:eastAsia="Times New Roman" w:hAnsi="Times New Roman" w:cs="Times New Roman"/>
          <w:sz w:val="24"/>
          <w:szCs w:val="24"/>
        </w:rPr>
        <w:t xml:space="preserve">in </w:t>
      </w:r>
      <w:proofErr w:type="spellStart"/>
      <w:r w:rsidR="004375CE">
        <w:rPr>
          <w:rFonts w:ascii="Times New Roman" w:eastAsia="Times New Roman" w:hAnsi="Times New Roman" w:cs="Times New Roman"/>
          <w:sz w:val="24"/>
          <w:szCs w:val="24"/>
        </w:rPr>
        <w:t>vmPFC</w:t>
      </w:r>
      <w:proofErr w:type="spellEnd"/>
      <w:r w:rsidR="004375CE">
        <w:rPr>
          <w:rFonts w:ascii="Times New Roman" w:eastAsia="Times New Roman" w:hAnsi="Times New Roman" w:cs="Times New Roman"/>
          <w:sz w:val="24"/>
          <w:szCs w:val="24"/>
        </w:rPr>
        <w:t xml:space="preserve"> and </w:t>
      </w:r>
      <w:proofErr w:type="spellStart"/>
      <w:r w:rsidR="004375CE">
        <w:rPr>
          <w:rFonts w:ascii="Times New Roman" w:eastAsia="Times New Roman" w:hAnsi="Times New Roman" w:cs="Times New Roman"/>
          <w:sz w:val="24"/>
          <w:szCs w:val="24"/>
        </w:rPr>
        <w:t>dlPFC</w:t>
      </w:r>
      <w:proofErr w:type="spellEnd"/>
      <w:r w:rsidR="004375CE">
        <w:rPr>
          <w:rFonts w:ascii="Times New Roman" w:eastAsia="Times New Roman" w:hAnsi="Times New Roman" w:cs="Times New Roman"/>
          <w:sz w:val="24"/>
          <w:szCs w:val="24"/>
        </w:rPr>
        <w:t xml:space="preserve"> </w:t>
      </w:r>
      <w:r w:rsidR="00E26E4F">
        <w:rPr>
          <w:rFonts w:ascii="Times New Roman" w:eastAsia="Times New Roman" w:hAnsi="Times New Roman" w:cs="Times New Roman"/>
          <w:sz w:val="24"/>
          <w:szCs w:val="24"/>
        </w:rPr>
        <w:t xml:space="preserve">varied </w:t>
      </w:r>
      <w:r w:rsidR="00AE76D2">
        <w:rPr>
          <w:rFonts w:ascii="Times New Roman" w:eastAsia="Times New Roman" w:hAnsi="Times New Roman" w:cs="Times New Roman"/>
          <w:sz w:val="24"/>
          <w:szCs w:val="24"/>
        </w:rPr>
        <w:t xml:space="preserve">overall </w:t>
      </w:r>
      <w:r w:rsidR="00E26E4F">
        <w:rPr>
          <w:rFonts w:ascii="Times New Roman" w:eastAsia="Times New Roman" w:hAnsi="Times New Roman" w:cs="Times New Roman"/>
          <w:sz w:val="24"/>
          <w:szCs w:val="24"/>
        </w:rPr>
        <w:t xml:space="preserve">as a function of condition, we </w:t>
      </w:r>
      <w:r w:rsidR="008C50D9">
        <w:rPr>
          <w:rFonts w:ascii="Times New Roman" w:eastAsia="Times New Roman" w:hAnsi="Times New Roman" w:cs="Times New Roman"/>
          <w:sz w:val="24"/>
          <w:szCs w:val="24"/>
        </w:rPr>
        <w:t xml:space="preserve">also </w:t>
      </w:r>
      <w:r w:rsidR="00E26E4F">
        <w:rPr>
          <w:rFonts w:ascii="Times New Roman" w:eastAsia="Times New Roman" w:hAnsi="Times New Roman" w:cs="Times New Roman"/>
          <w:sz w:val="24"/>
          <w:szCs w:val="24"/>
        </w:rPr>
        <w:t xml:space="preserve">calculated </w:t>
      </w:r>
      <w:r w:rsidR="008C50D9">
        <w:rPr>
          <w:rFonts w:ascii="Times New Roman" w:eastAsia="Times New Roman" w:hAnsi="Times New Roman" w:cs="Times New Roman"/>
          <w:sz w:val="24"/>
          <w:szCs w:val="24"/>
        </w:rPr>
        <w:t xml:space="preserve">subject-level </w:t>
      </w:r>
      <w:r w:rsidR="00B93CB9">
        <w:rPr>
          <w:rFonts w:ascii="Times New Roman" w:eastAsia="Times New Roman" w:hAnsi="Times New Roman" w:cs="Times New Roman"/>
          <w:sz w:val="24"/>
          <w:szCs w:val="24"/>
        </w:rPr>
        <w:t>images</w:t>
      </w:r>
      <w:r w:rsidR="0038221B">
        <w:rPr>
          <w:rFonts w:ascii="Times New Roman" w:eastAsia="Times New Roman" w:hAnsi="Times New Roman" w:cs="Times New Roman"/>
          <w:sz w:val="24"/>
          <w:szCs w:val="24"/>
        </w:rPr>
        <w:t xml:space="preserve"> for </w:t>
      </w:r>
      <w:r w:rsidR="004967D2">
        <w:rPr>
          <w:rFonts w:ascii="Times New Roman" w:eastAsia="Times New Roman" w:hAnsi="Times New Roman" w:cs="Times New Roman"/>
          <w:sz w:val="24"/>
          <w:szCs w:val="24"/>
        </w:rPr>
        <w:t xml:space="preserve">NATURAL (R1) </w:t>
      </w:r>
      <w:r w:rsidR="0038221B">
        <w:rPr>
          <w:rFonts w:ascii="Times New Roman" w:eastAsia="Times New Roman" w:hAnsi="Times New Roman" w:cs="Times New Roman"/>
          <w:sz w:val="24"/>
          <w:szCs w:val="24"/>
        </w:rPr>
        <w:t>HEALTH</w:t>
      </w:r>
      <w:r w:rsidR="004967D2">
        <w:rPr>
          <w:rFonts w:ascii="Times New Roman" w:eastAsia="Times New Roman" w:hAnsi="Times New Roman" w:cs="Times New Roman"/>
          <w:sz w:val="24"/>
          <w:szCs w:val="24"/>
        </w:rPr>
        <w:t xml:space="preserve"> (R2) and </w:t>
      </w:r>
      <w:r w:rsidR="0038221B">
        <w:rPr>
          <w:rFonts w:ascii="Times New Roman" w:eastAsia="Times New Roman" w:hAnsi="Times New Roman" w:cs="Times New Roman"/>
          <w:sz w:val="24"/>
          <w:szCs w:val="24"/>
        </w:rPr>
        <w:t>DECREASE</w:t>
      </w:r>
      <w:r w:rsidR="004967D2">
        <w:rPr>
          <w:rFonts w:ascii="Times New Roman" w:eastAsia="Times New Roman" w:hAnsi="Times New Roman" w:cs="Times New Roman"/>
          <w:sz w:val="24"/>
          <w:szCs w:val="24"/>
        </w:rPr>
        <w:t xml:space="preserve"> (R3)</w:t>
      </w:r>
      <w:r w:rsidR="0038221B">
        <w:rPr>
          <w:rFonts w:ascii="Times New Roman" w:eastAsia="Times New Roman" w:hAnsi="Times New Roman" w:cs="Times New Roman"/>
          <w:sz w:val="24"/>
          <w:szCs w:val="24"/>
        </w:rPr>
        <w:t xml:space="preserve"> conditions separately</w:t>
      </w:r>
      <w:ins w:id="240" w:author="Daniel Wilson" w:date="2020-08-14T22:24:00Z">
        <w:r w:rsidR="00E67A0F">
          <w:rPr>
            <w:rFonts w:ascii="Times New Roman" w:eastAsia="Times New Roman" w:hAnsi="Times New Roman" w:cs="Times New Roman"/>
            <w:sz w:val="24"/>
            <w:szCs w:val="24"/>
          </w:rPr>
          <w:t xml:space="preserve"> </w:t>
        </w:r>
      </w:ins>
      <w:del w:id="241" w:author="Daniel Wilson" w:date="2020-08-17T09:22:00Z">
        <w:r w:rsidR="0038221B" w:rsidDel="00E03C94">
          <w:rPr>
            <w:rFonts w:ascii="Times New Roman" w:eastAsia="Times New Roman" w:hAnsi="Times New Roman" w:cs="Times New Roman"/>
            <w:sz w:val="24"/>
            <w:szCs w:val="24"/>
          </w:rPr>
          <w:delText>.</w:delText>
        </w:r>
      </w:del>
      <w:ins w:id="242" w:author="Daniel Wilson" w:date="2020-08-17T09:22:00Z">
        <w:r w:rsidR="00E03C94">
          <w:rPr>
            <w:rFonts w:ascii="Times New Roman" w:eastAsia="Times New Roman" w:hAnsi="Times New Roman" w:cs="Times New Roman"/>
            <w:sz w:val="24"/>
            <w:szCs w:val="24"/>
          </w:rPr>
          <w:t>.</w:t>
        </w:r>
      </w:ins>
      <w:del w:id="243" w:author="Daniel Wilson" w:date="2020-08-17T09:22:00Z">
        <w:r w:rsidR="0038221B" w:rsidDel="00E03C94">
          <w:rPr>
            <w:rFonts w:ascii="Times New Roman" w:eastAsia="Times New Roman" w:hAnsi="Times New Roman" w:cs="Times New Roman"/>
            <w:sz w:val="24"/>
            <w:szCs w:val="24"/>
          </w:rPr>
          <w:delText xml:space="preserve"> </w:delText>
        </w:r>
      </w:del>
    </w:p>
    <w:p w14:paraId="07204C25" w14:textId="77777777" w:rsidR="00C24B95" w:rsidRDefault="00C24B95" w:rsidP="00C94A1B">
      <w:pPr>
        <w:pStyle w:val="Normal1"/>
        <w:spacing w:line="480" w:lineRule="auto"/>
        <w:rPr>
          <w:rFonts w:ascii="Times New Roman" w:hAnsi="Times New Roman" w:cs="Times New Roman"/>
          <w:i/>
          <w:sz w:val="24"/>
          <w:szCs w:val="24"/>
        </w:rPr>
      </w:pPr>
    </w:p>
    <w:p w14:paraId="68F76228" w14:textId="5B90FCA7" w:rsidR="008B506F" w:rsidRPr="008B506F" w:rsidRDefault="00FE3126" w:rsidP="00C94A1B">
      <w:pPr>
        <w:pStyle w:val="Normal1"/>
        <w:spacing w:line="480" w:lineRule="auto"/>
        <w:rPr>
          <w:rFonts w:ascii="Times New Roman" w:eastAsia="Times New Roman" w:hAnsi="Times New Roman" w:cs="Times New Roman"/>
          <w:sz w:val="24"/>
          <w:szCs w:val="24"/>
        </w:rPr>
      </w:pPr>
      <w:r>
        <w:rPr>
          <w:rFonts w:ascii="Times New Roman" w:hAnsi="Times New Roman" w:cs="Times New Roman"/>
          <w:i/>
          <w:sz w:val="24"/>
          <w:szCs w:val="24"/>
        </w:rPr>
        <w:t>GLM 2</w:t>
      </w:r>
      <w:r w:rsidR="008B506F">
        <w:rPr>
          <w:rFonts w:ascii="Times New Roman" w:hAnsi="Times New Roman" w:cs="Times New Roman"/>
          <w:i/>
          <w:sz w:val="24"/>
          <w:szCs w:val="24"/>
        </w:rPr>
        <w:t>: Trial-specific beta series responses.</w:t>
      </w:r>
      <w:r w:rsidR="008B506F">
        <w:rPr>
          <w:rFonts w:ascii="Times New Roman" w:eastAsia="Times New Roman" w:hAnsi="Times New Roman" w:cs="Times New Roman"/>
          <w:sz w:val="24"/>
          <w:szCs w:val="24"/>
        </w:rPr>
        <w:t xml:space="preserve"> </w:t>
      </w:r>
      <w:r w:rsidR="00D90BC1">
        <w:rPr>
          <w:rFonts w:ascii="Times New Roman" w:eastAsia="Times New Roman" w:hAnsi="Times New Roman" w:cs="Times New Roman"/>
          <w:sz w:val="24"/>
          <w:szCs w:val="24"/>
        </w:rPr>
        <w:t xml:space="preserve">Although GLM 1 identified areas whose activation correlates with value, it cannot reveal whether those regions explain </w:t>
      </w:r>
      <w:r w:rsidR="00D90BC1">
        <w:rPr>
          <w:rFonts w:ascii="Times New Roman" w:eastAsia="Times New Roman" w:hAnsi="Times New Roman" w:cs="Times New Roman"/>
          <w:i/>
          <w:sz w:val="24"/>
          <w:szCs w:val="24"/>
        </w:rPr>
        <w:t xml:space="preserve">independent components </w:t>
      </w:r>
      <w:r w:rsidR="00D90BC1">
        <w:rPr>
          <w:rFonts w:ascii="Times New Roman" w:eastAsia="Times New Roman" w:hAnsi="Times New Roman" w:cs="Times New Roman"/>
          <w:sz w:val="24"/>
          <w:szCs w:val="24"/>
        </w:rPr>
        <w:t xml:space="preserve"> of the variance in behavioral responses. To do this requires a different approach, in which activation in each region is used to predict behavioral responses, after controlling for activation in other regions. For this approach, we used a method </w:t>
      </w:r>
      <w:r w:rsidR="00171269">
        <w:rPr>
          <w:rFonts w:ascii="Times New Roman" w:eastAsia="Times New Roman" w:hAnsi="Times New Roman" w:cs="Times New Roman"/>
          <w:sz w:val="24"/>
          <w:szCs w:val="24"/>
        </w:rPr>
        <w:t xml:space="preserve">developed by </w:t>
      </w:r>
      <w:proofErr w:type="spellStart"/>
      <w:r w:rsidR="00171269">
        <w:rPr>
          <w:rFonts w:ascii="Times New Roman" w:eastAsia="Times New Roman" w:hAnsi="Times New Roman" w:cs="Times New Roman"/>
          <w:sz w:val="24"/>
          <w:szCs w:val="24"/>
        </w:rPr>
        <w:t>Cosme</w:t>
      </w:r>
      <w:proofErr w:type="spellEnd"/>
      <w:r w:rsidR="00171269">
        <w:rPr>
          <w:rFonts w:ascii="Times New Roman" w:eastAsia="Times New Roman" w:hAnsi="Times New Roman" w:cs="Times New Roman"/>
          <w:sz w:val="24"/>
          <w:szCs w:val="24"/>
        </w:rPr>
        <w:t xml:space="preserve"> et al. (2019), in which trial-by-trial responses from different brain regions are computed and then entered simultaneously into a multiple regression analysis. </w:t>
      </w:r>
      <w:r w:rsidR="00B53A4A">
        <w:rPr>
          <w:rFonts w:ascii="Times New Roman" w:eastAsia="Times New Roman" w:hAnsi="Times New Roman" w:cs="Times New Roman"/>
          <w:sz w:val="24"/>
          <w:szCs w:val="24"/>
        </w:rPr>
        <w:t xml:space="preserve">We </w:t>
      </w:r>
      <w:r w:rsidR="00171269">
        <w:rPr>
          <w:rFonts w:ascii="Times New Roman" w:eastAsia="Times New Roman" w:hAnsi="Times New Roman" w:cs="Times New Roman"/>
          <w:sz w:val="24"/>
          <w:szCs w:val="24"/>
        </w:rPr>
        <w:t xml:space="preserve">thus </w:t>
      </w:r>
      <w:r w:rsidR="00B53A4A">
        <w:rPr>
          <w:rFonts w:ascii="Times New Roman" w:eastAsia="Times New Roman" w:hAnsi="Times New Roman" w:cs="Times New Roman"/>
          <w:sz w:val="24"/>
          <w:szCs w:val="24"/>
        </w:rPr>
        <w:t xml:space="preserve">used </w:t>
      </w:r>
      <w:r w:rsidR="00171269">
        <w:rPr>
          <w:rFonts w:ascii="Times New Roman" w:eastAsia="Times New Roman" w:hAnsi="Times New Roman" w:cs="Times New Roman"/>
          <w:sz w:val="24"/>
          <w:szCs w:val="24"/>
        </w:rPr>
        <w:t>GLM 2</w:t>
      </w:r>
      <w:r w:rsidR="00B53A4A">
        <w:rPr>
          <w:rFonts w:ascii="Times New Roman" w:eastAsia="Times New Roman" w:hAnsi="Times New Roman" w:cs="Times New Roman"/>
          <w:sz w:val="24"/>
          <w:szCs w:val="24"/>
        </w:rPr>
        <w:t xml:space="preserve"> </w:t>
      </w:r>
      <w:r w:rsidR="00171269">
        <w:rPr>
          <w:rFonts w:ascii="Times New Roman" w:eastAsia="Times New Roman" w:hAnsi="Times New Roman" w:cs="Times New Roman"/>
          <w:sz w:val="24"/>
          <w:szCs w:val="24"/>
        </w:rPr>
        <w:t>to extract these trial-level responses.</w:t>
      </w:r>
      <w:r w:rsidR="004375CE">
        <w:rPr>
          <w:rFonts w:ascii="Times New Roman" w:eastAsia="Times New Roman" w:hAnsi="Times New Roman" w:cs="Times New Roman"/>
          <w:sz w:val="24"/>
          <w:szCs w:val="24"/>
        </w:rPr>
        <w:t xml:space="preserve"> </w:t>
      </w:r>
      <w:r w:rsidR="008B506F">
        <w:rPr>
          <w:rFonts w:ascii="Times New Roman" w:eastAsia="Times New Roman" w:hAnsi="Times New Roman" w:cs="Times New Roman"/>
          <w:sz w:val="24"/>
          <w:szCs w:val="24"/>
        </w:rPr>
        <w:t xml:space="preserve">This GLM </w:t>
      </w:r>
      <w:r w:rsidR="008B506F" w:rsidRPr="00183A52">
        <w:rPr>
          <w:rFonts w:ascii="Times New Roman" w:eastAsia="Times New Roman" w:hAnsi="Times New Roman" w:cs="Times New Roman"/>
          <w:sz w:val="24"/>
          <w:szCs w:val="24"/>
        </w:rPr>
        <w:t xml:space="preserve">consisted of </w:t>
      </w:r>
      <w:r w:rsidR="008B506F">
        <w:rPr>
          <w:rFonts w:ascii="Times New Roman" w:eastAsia="Times New Roman" w:hAnsi="Times New Roman" w:cs="Times New Roman"/>
          <w:sz w:val="24"/>
          <w:szCs w:val="24"/>
        </w:rPr>
        <w:t>270 regressors of interest, consisting of a box-car function with an onset at the beginning of each trial and a duration of the subject-specific RT for that trial. All other details were as in GLM 1.</w:t>
      </w:r>
    </w:p>
    <w:p w14:paraId="136BF82A" w14:textId="77777777" w:rsidR="008B506F" w:rsidRDefault="008B506F" w:rsidP="00C94A1B">
      <w:pPr>
        <w:pStyle w:val="Normal1"/>
        <w:spacing w:line="480" w:lineRule="auto"/>
        <w:rPr>
          <w:rFonts w:ascii="Times New Roman" w:eastAsia="Times New Roman" w:hAnsi="Times New Roman" w:cs="Times New Roman"/>
          <w:i/>
          <w:sz w:val="24"/>
          <w:szCs w:val="24"/>
        </w:rPr>
      </w:pPr>
    </w:p>
    <w:p w14:paraId="2C73C3FD" w14:textId="3E679CEF" w:rsidR="0097719B" w:rsidRDefault="00973D00" w:rsidP="00C94A1B">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Region-of-</w:t>
      </w:r>
      <w:r w:rsidR="0097719B">
        <w:rPr>
          <w:rFonts w:ascii="Times New Roman" w:eastAsia="Times New Roman" w:hAnsi="Times New Roman" w:cs="Times New Roman"/>
          <w:i/>
          <w:sz w:val="24"/>
          <w:szCs w:val="24"/>
        </w:rPr>
        <w:t xml:space="preserve">Interest </w:t>
      </w:r>
      <w:r w:rsidR="00536EF2">
        <w:rPr>
          <w:rFonts w:ascii="Times New Roman" w:eastAsia="Times New Roman" w:hAnsi="Times New Roman" w:cs="Times New Roman"/>
          <w:i/>
          <w:sz w:val="24"/>
          <w:szCs w:val="24"/>
        </w:rPr>
        <w:t>of Analyse</w:t>
      </w:r>
      <w:r w:rsidR="0097719B">
        <w:rPr>
          <w:rFonts w:ascii="Times New Roman" w:eastAsia="Times New Roman" w:hAnsi="Times New Roman" w:cs="Times New Roman"/>
          <w:i/>
          <w:sz w:val="24"/>
          <w:szCs w:val="24"/>
        </w:rPr>
        <w:t>s</w:t>
      </w:r>
    </w:p>
    <w:p w14:paraId="60422B1A" w14:textId="77777777" w:rsidR="0097719B" w:rsidRDefault="0097719B" w:rsidP="00C94A1B">
      <w:pPr>
        <w:pStyle w:val="Normal1"/>
        <w:spacing w:line="480" w:lineRule="auto"/>
        <w:rPr>
          <w:rFonts w:ascii="Times New Roman" w:eastAsia="Times New Roman" w:hAnsi="Times New Roman" w:cs="Times New Roman"/>
          <w:sz w:val="24"/>
          <w:szCs w:val="24"/>
        </w:rPr>
      </w:pPr>
    </w:p>
    <w:p w14:paraId="13DDA398" w14:textId="4F569888" w:rsidR="00973D00" w:rsidRDefault="00973D00" w:rsidP="00C94A1B">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w:t>
      </w:r>
      <w:r w:rsidR="008B506F">
        <w:rPr>
          <w:rFonts w:ascii="Times New Roman" w:eastAsia="Times New Roman" w:hAnsi="Times New Roman" w:cs="Times New Roman"/>
          <w:sz w:val="24"/>
          <w:szCs w:val="24"/>
        </w:rPr>
        <w:t>GLM 1</w:t>
      </w:r>
      <w:r>
        <w:rPr>
          <w:rFonts w:ascii="Times New Roman" w:eastAsia="Times New Roman" w:hAnsi="Times New Roman" w:cs="Times New Roman"/>
          <w:sz w:val="24"/>
          <w:szCs w:val="24"/>
        </w:rPr>
        <w:t xml:space="preserve"> described above, we constructed two </w:t>
      </w:r>
      <w:r w:rsidR="008B506F">
        <w:rPr>
          <w:rFonts w:ascii="Times New Roman" w:eastAsia="Times New Roman" w:hAnsi="Times New Roman" w:cs="Times New Roman"/>
          <w:i/>
          <w:sz w:val="24"/>
          <w:szCs w:val="24"/>
        </w:rPr>
        <w:t xml:space="preserve">a priori </w:t>
      </w:r>
      <w:r w:rsidR="008B506F">
        <w:rPr>
          <w:rFonts w:ascii="Times New Roman" w:eastAsia="Times New Roman" w:hAnsi="Times New Roman" w:cs="Times New Roman"/>
          <w:sz w:val="24"/>
          <w:szCs w:val="24"/>
        </w:rPr>
        <w:t xml:space="preserve">defined </w:t>
      </w:r>
      <w:r>
        <w:rPr>
          <w:rFonts w:ascii="Times New Roman" w:eastAsia="Times New Roman" w:hAnsi="Times New Roman" w:cs="Times New Roman"/>
          <w:sz w:val="24"/>
          <w:szCs w:val="24"/>
        </w:rPr>
        <w:t>regions-of</w:t>
      </w:r>
      <w:r w:rsidR="00877D10">
        <w:rPr>
          <w:rFonts w:ascii="Times New Roman" w:eastAsia="Times New Roman" w:hAnsi="Times New Roman" w:cs="Times New Roman"/>
          <w:sz w:val="24"/>
          <w:szCs w:val="24"/>
        </w:rPr>
        <w:t>-interest (ROIs) consisting of 6</w:t>
      </w:r>
      <w:r>
        <w:rPr>
          <w:rFonts w:ascii="Times New Roman" w:eastAsia="Times New Roman" w:hAnsi="Times New Roman" w:cs="Times New Roman"/>
          <w:sz w:val="24"/>
          <w:szCs w:val="24"/>
        </w:rPr>
        <w:t>mm spheres placed around the peak correlation with decision value</w:t>
      </w:r>
      <w:r w:rsidR="00FD0EDC">
        <w:rPr>
          <w:rFonts w:ascii="Times New Roman" w:eastAsia="Times New Roman" w:hAnsi="Times New Roman" w:cs="Times New Roman"/>
          <w:sz w:val="24"/>
          <w:szCs w:val="24"/>
        </w:rPr>
        <w:t xml:space="preserve"> (C1)</w:t>
      </w:r>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vmPFC</w:t>
      </w:r>
      <w:proofErr w:type="spellEnd"/>
      <w:r>
        <w:rPr>
          <w:rFonts w:ascii="Times New Roman" w:eastAsia="Times New Roman" w:hAnsi="Times New Roman" w:cs="Times New Roman"/>
          <w:sz w:val="24"/>
          <w:szCs w:val="24"/>
        </w:rPr>
        <w:t xml:space="preserve"> (centered at x = -6, y = 24, z = 18) and the </w:t>
      </w:r>
      <w:proofErr w:type="spellStart"/>
      <w:r>
        <w:rPr>
          <w:rFonts w:ascii="Times New Roman" w:eastAsia="Times New Roman" w:hAnsi="Times New Roman" w:cs="Times New Roman"/>
          <w:sz w:val="24"/>
          <w:szCs w:val="24"/>
        </w:rPr>
        <w:t>dlPFC</w:t>
      </w:r>
      <w:proofErr w:type="spellEnd"/>
      <w:r>
        <w:rPr>
          <w:rFonts w:ascii="Times New Roman" w:eastAsia="Times New Roman" w:hAnsi="Times New Roman" w:cs="Times New Roman"/>
          <w:sz w:val="24"/>
          <w:szCs w:val="24"/>
        </w:rPr>
        <w:t xml:space="preserve"> (centered at </w:t>
      </w:r>
      <w:r w:rsidR="008B506F">
        <w:rPr>
          <w:rFonts w:ascii="Times New Roman" w:eastAsia="Times New Roman" w:hAnsi="Times New Roman" w:cs="Times New Roman"/>
          <w:sz w:val="24"/>
          <w:szCs w:val="24"/>
        </w:rPr>
        <w:t>x = 40, y = 34, z = 18).</w:t>
      </w:r>
    </w:p>
    <w:p w14:paraId="513CDADD" w14:textId="13D686ED" w:rsidR="001A15D8" w:rsidRDefault="008B506F" w:rsidP="00C94A1B">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these two regions, w</w:t>
      </w:r>
      <w:r w:rsidR="0097719B">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extracted </w:t>
      </w:r>
      <w:r w:rsidR="00536EF2">
        <w:rPr>
          <w:rFonts w:ascii="Times New Roman" w:eastAsia="Times New Roman" w:hAnsi="Times New Roman" w:cs="Times New Roman"/>
          <w:sz w:val="24"/>
          <w:szCs w:val="24"/>
        </w:rPr>
        <w:t xml:space="preserve">contrast estimates for 1) overall response in each of the three conditions (GLM 1); </w:t>
      </w:r>
      <w:r w:rsidR="00E82257">
        <w:rPr>
          <w:rFonts w:ascii="Times New Roman" w:eastAsia="Times New Roman" w:hAnsi="Times New Roman" w:cs="Times New Roman"/>
          <w:sz w:val="24"/>
          <w:szCs w:val="24"/>
        </w:rPr>
        <w:t>and 2</w:t>
      </w:r>
      <w:r w:rsidR="00536EF2">
        <w:rPr>
          <w:rFonts w:ascii="Times New Roman" w:eastAsia="Times New Roman" w:hAnsi="Times New Roman" w:cs="Times New Roman"/>
          <w:sz w:val="24"/>
          <w:szCs w:val="24"/>
        </w:rPr>
        <w:t xml:space="preserve">) trial-by-trial </w:t>
      </w:r>
      <w:r>
        <w:rPr>
          <w:rFonts w:ascii="Times New Roman" w:eastAsia="Times New Roman" w:hAnsi="Times New Roman" w:cs="Times New Roman"/>
          <w:sz w:val="24"/>
          <w:szCs w:val="24"/>
        </w:rPr>
        <w:t>BOLD response for each subject, using the</w:t>
      </w:r>
      <w:r w:rsidR="00536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regre</w:t>
      </w:r>
      <w:r w:rsidR="009A25D3">
        <w:rPr>
          <w:rFonts w:ascii="Times New Roman" w:eastAsia="Times New Roman" w:hAnsi="Times New Roman" w:cs="Times New Roman"/>
          <w:sz w:val="24"/>
          <w:szCs w:val="24"/>
        </w:rPr>
        <w:t>ssion weights derived from GLM 2</w:t>
      </w:r>
      <w:r w:rsidR="00E12041">
        <w:rPr>
          <w:rFonts w:ascii="Times New Roman" w:eastAsia="Times New Roman" w:hAnsi="Times New Roman" w:cs="Times New Roman"/>
          <w:sz w:val="24"/>
          <w:szCs w:val="24"/>
        </w:rPr>
        <w:t>, normalized within each subject</w:t>
      </w:r>
      <w:r w:rsidR="00536EF2">
        <w:rPr>
          <w:rFonts w:ascii="Times New Roman" w:eastAsia="Times New Roman" w:hAnsi="Times New Roman" w:cs="Times New Roman"/>
          <w:sz w:val="24"/>
          <w:szCs w:val="24"/>
        </w:rPr>
        <w:t xml:space="preserve"> (</w:t>
      </w:r>
      <w:proofErr w:type="spellStart"/>
      <w:r w:rsidR="00536EF2">
        <w:rPr>
          <w:rFonts w:ascii="Times New Roman" w:eastAsia="Times New Roman" w:hAnsi="Times New Roman" w:cs="Times New Roman"/>
          <w:sz w:val="24"/>
          <w:szCs w:val="24"/>
        </w:rPr>
        <w:t>Cosme</w:t>
      </w:r>
      <w:proofErr w:type="spellEnd"/>
      <w:r w:rsidR="00536EF2">
        <w:rPr>
          <w:rFonts w:ascii="Times New Roman" w:eastAsia="Times New Roman" w:hAnsi="Times New Roman" w:cs="Times New Roman"/>
          <w:sz w:val="24"/>
          <w:szCs w:val="24"/>
        </w:rPr>
        <w:t xml:space="preserve"> et al., 2019).</w:t>
      </w:r>
    </w:p>
    <w:p w14:paraId="0C250817" w14:textId="64B0D70B" w:rsidR="00203B33" w:rsidRDefault="00203B33" w:rsidP="00C94A1B">
      <w:pPr>
        <w:pStyle w:val="Normal1"/>
        <w:spacing w:line="480" w:lineRule="auto"/>
        <w:rPr>
          <w:rFonts w:ascii="Times New Roman" w:hAnsi="Times New Roman" w:cs="Times New Roman"/>
          <w:sz w:val="24"/>
          <w:szCs w:val="24"/>
        </w:rPr>
      </w:pPr>
    </w:p>
    <w:p w14:paraId="2183236B" w14:textId="15D76F1E" w:rsidR="00A76DD1" w:rsidRDefault="00FD0EDC" w:rsidP="00C94A1B">
      <w:pPr>
        <w:pStyle w:val="Normal1"/>
        <w:spacing w:line="480" w:lineRule="auto"/>
        <w:rPr>
          <w:ins w:id="244" w:author="Daniel Wilson" w:date="2020-08-13T10:35:00Z"/>
          <w:rFonts w:ascii="Times New Roman" w:hAnsi="Times New Roman" w:cs="Times New Roman"/>
          <w:sz w:val="24"/>
          <w:szCs w:val="24"/>
        </w:rPr>
      </w:pPr>
      <w:r>
        <w:rPr>
          <w:rFonts w:ascii="Times New Roman" w:eastAsia="Times New Roman" w:hAnsi="Times New Roman" w:cs="Times New Roman"/>
          <w:i/>
          <w:sz w:val="24"/>
          <w:szCs w:val="24"/>
        </w:rPr>
        <w:t xml:space="preserve">GLM 3: </w:t>
      </w:r>
      <w:r w:rsidR="00A76DD1">
        <w:rPr>
          <w:rFonts w:ascii="Times New Roman" w:eastAsia="Times New Roman" w:hAnsi="Times New Roman" w:cs="Times New Roman"/>
          <w:sz w:val="24"/>
          <w:szCs w:val="24"/>
        </w:rPr>
        <w:t xml:space="preserve">To test whether regulation altered the sensitivity of </w:t>
      </w:r>
      <w:r w:rsidR="006C393A">
        <w:rPr>
          <w:rFonts w:ascii="Times New Roman" w:eastAsia="Times New Roman" w:hAnsi="Times New Roman" w:cs="Times New Roman"/>
          <w:sz w:val="24"/>
          <w:szCs w:val="24"/>
        </w:rPr>
        <w:t xml:space="preserve">stimulus-related </w:t>
      </w:r>
      <w:r w:rsidR="00A76DD1">
        <w:rPr>
          <w:rFonts w:ascii="Times New Roman" w:eastAsia="Times New Roman" w:hAnsi="Times New Roman" w:cs="Times New Roman"/>
          <w:sz w:val="24"/>
          <w:szCs w:val="24"/>
        </w:rPr>
        <w:t xml:space="preserve">value signals contained in the </w:t>
      </w:r>
      <w:proofErr w:type="spellStart"/>
      <w:r w:rsidR="00A76DD1">
        <w:rPr>
          <w:rFonts w:ascii="Times New Roman" w:eastAsia="Times New Roman" w:hAnsi="Times New Roman" w:cs="Times New Roman"/>
          <w:sz w:val="24"/>
          <w:szCs w:val="24"/>
        </w:rPr>
        <w:t>vmPFC</w:t>
      </w:r>
      <w:proofErr w:type="spellEnd"/>
      <w:r w:rsidR="00A76DD1">
        <w:rPr>
          <w:rFonts w:ascii="Times New Roman" w:eastAsia="Times New Roman" w:hAnsi="Times New Roman" w:cs="Times New Roman"/>
          <w:sz w:val="24"/>
          <w:szCs w:val="24"/>
        </w:rPr>
        <w:t xml:space="preserve"> and </w:t>
      </w:r>
      <w:proofErr w:type="spellStart"/>
      <w:r w:rsidR="00A76DD1">
        <w:rPr>
          <w:rFonts w:ascii="Times New Roman" w:eastAsia="Times New Roman" w:hAnsi="Times New Roman" w:cs="Times New Roman"/>
          <w:sz w:val="24"/>
          <w:szCs w:val="24"/>
        </w:rPr>
        <w:t>dlPFC</w:t>
      </w:r>
      <w:proofErr w:type="spellEnd"/>
      <w:r w:rsidR="00A76DD1">
        <w:rPr>
          <w:rFonts w:ascii="Times New Roman" w:eastAsia="Times New Roman" w:hAnsi="Times New Roman" w:cs="Times New Roman"/>
          <w:sz w:val="24"/>
          <w:szCs w:val="24"/>
        </w:rPr>
        <w:t xml:space="preserve"> to tastiness and healthiness, </w:t>
      </w:r>
      <w:r>
        <w:rPr>
          <w:rFonts w:ascii="Times New Roman" w:hAnsi="Times New Roman" w:cs="Times New Roman"/>
          <w:sz w:val="24"/>
          <w:szCs w:val="24"/>
        </w:rPr>
        <w:t xml:space="preserve">we estimated GLM 3, a </w:t>
      </w:r>
      <w:r w:rsidR="00A76DD1">
        <w:rPr>
          <w:rFonts w:ascii="Times New Roman" w:hAnsi="Times New Roman" w:cs="Times New Roman"/>
          <w:sz w:val="24"/>
          <w:szCs w:val="24"/>
        </w:rPr>
        <w:t>model predicting trial-by-trial responses in each region for each subject and each condition separately with the following predictors:</w:t>
      </w:r>
    </w:p>
    <w:p w14:paraId="04CE9A95" w14:textId="77777777" w:rsidR="00785F7A" w:rsidRDefault="00785F7A" w:rsidP="00C94A1B">
      <w:pPr>
        <w:pStyle w:val="Normal1"/>
        <w:spacing w:line="48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45" w:author="Daniel Wilson" w:date="2020-08-13T10:35:00Z">
          <w:tblPr>
            <w:tblStyle w:val="TableGrid"/>
            <w:tblW w:w="0" w:type="auto"/>
            <w:tblLook w:val="04A0" w:firstRow="1" w:lastRow="0" w:firstColumn="1" w:lastColumn="0" w:noHBand="0" w:noVBand="1"/>
          </w:tblPr>
        </w:tblPrChange>
      </w:tblPr>
      <w:tblGrid>
        <w:gridCol w:w="8642"/>
        <w:gridCol w:w="708"/>
        <w:tblGridChange w:id="246">
          <w:tblGrid>
            <w:gridCol w:w="4675"/>
            <w:gridCol w:w="4675"/>
          </w:tblGrid>
        </w:tblGridChange>
      </w:tblGrid>
      <w:tr w:rsidR="00785F7A" w14:paraId="3F3BF3A7" w14:textId="77777777" w:rsidTr="00785F7A">
        <w:trPr>
          <w:ins w:id="247" w:author="Daniel Wilson" w:date="2020-08-13T10:34:00Z"/>
        </w:trPr>
        <w:tc>
          <w:tcPr>
            <w:tcW w:w="8642" w:type="dxa"/>
            <w:tcPrChange w:id="248" w:author="Daniel Wilson" w:date="2020-08-13T10:35:00Z">
              <w:tcPr>
                <w:tcW w:w="4675" w:type="dxa"/>
              </w:tcPr>
            </w:tcPrChange>
          </w:tcPr>
          <w:p w14:paraId="04380CA9" w14:textId="74D94247" w:rsidR="00785F7A" w:rsidRDefault="00E03C94" w:rsidP="00C94A1B">
            <w:pPr>
              <w:pStyle w:val="Normal1"/>
              <w:spacing w:line="480" w:lineRule="auto"/>
              <w:rPr>
                <w:ins w:id="249" w:author="Daniel Wilson" w:date="2020-08-13T10:34:00Z"/>
                <w:rFonts w:ascii="Times New Roman" w:hAnsi="Times New Roman" w:cs="Times New Roman"/>
                <w:sz w:val="24"/>
                <w:szCs w:val="24"/>
              </w:rPr>
            </w:pPr>
            <w:moveTo w:id="250" w:author="Daniel Wilson" w:date="2020-08-13T10:34:00Z">
              <w:moveToRangeStart w:id="251" w:author="Daniel Wilson" w:date="2020-08-13T10:34:00Z" w:name="move48207302"/>
              <m:oMathPara>
                <m:oMath>
                  <m:sSub>
                    <m:sSubPr>
                      <m:ctrlPr>
                        <w:rPr>
                          <w:rFonts w:ascii="Cambria Math" w:hAnsi="Cambria Math" w:cs="Times New Roman"/>
                          <w:i/>
                          <w:sz w:val="24"/>
                          <w:szCs w:val="24"/>
                        </w:rPr>
                      </m:ctrlPr>
                    </m:sSubPr>
                    <m:e>
                      <m:r>
                        <w:rPr>
                          <w:rFonts w:ascii="Cambria Math" w:hAnsi="Cambria Math" w:cs="Times New Roman"/>
                          <w:sz w:val="24"/>
                          <w:szCs w:val="24"/>
                        </w:rPr>
                        <m:t>ROI</m:t>
                      </m:r>
                    </m:e>
                    <m:sub>
                      <m:r>
                        <w:rPr>
                          <w:rFonts w:ascii="Cambria Math" w:hAnsi="Cambria Math" w:cs="Times New Roman"/>
                          <w:sz w:val="24"/>
                          <w:szCs w:val="24"/>
                        </w:rPr>
                        <m:t>Food 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Tastiness</m:t>
                      </m:r>
                    </m:e>
                    <m:sub>
                      <m:r>
                        <w:rPr>
                          <w:rFonts w:ascii="Cambria Math" w:hAnsi="Cambria Math" w:cs="Times New Roman"/>
                          <w:sz w:val="24"/>
                          <w:szCs w:val="24"/>
                        </w:rPr>
                        <m:t>Food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Healthiness</m:t>
                      </m:r>
                    </m:e>
                    <m:sub>
                      <m:r>
                        <w:rPr>
                          <w:rFonts w:ascii="Cambria Math" w:hAnsi="Cambria Math" w:cs="Times New Roman"/>
                          <w:sz w:val="24"/>
                          <w:szCs w:val="24"/>
                        </w:rPr>
                        <m:t>Food i</m:t>
                      </m:r>
                    </m:sub>
                  </m:sSub>
                </m:oMath>
              </m:oMathPara>
            </w:moveTo>
            <w:moveToRangeEnd w:id="251"/>
          </w:p>
        </w:tc>
        <w:tc>
          <w:tcPr>
            <w:tcW w:w="708" w:type="dxa"/>
            <w:tcPrChange w:id="252" w:author="Daniel Wilson" w:date="2020-08-13T10:35:00Z">
              <w:tcPr>
                <w:tcW w:w="4675" w:type="dxa"/>
              </w:tcPr>
            </w:tcPrChange>
          </w:tcPr>
          <w:p w14:paraId="754A5215" w14:textId="237D37EE" w:rsidR="00785F7A" w:rsidRDefault="00785F7A">
            <w:pPr>
              <w:pStyle w:val="Normal1"/>
              <w:spacing w:line="480" w:lineRule="auto"/>
              <w:jc w:val="right"/>
              <w:rPr>
                <w:ins w:id="253" w:author="Daniel Wilson" w:date="2020-08-13T10:34:00Z"/>
                <w:rFonts w:ascii="Times New Roman" w:hAnsi="Times New Roman" w:cs="Times New Roman"/>
                <w:sz w:val="24"/>
                <w:szCs w:val="24"/>
              </w:rPr>
              <w:pPrChange w:id="254" w:author="Daniel Wilson" w:date="2020-08-13T10:34:00Z">
                <w:pPr>
                  <w:pStyle w:val="Normal1"/>
                  <w:spacing w:line="480" w:lineRule="auto"/>
                </w:pPr>
              </w:pPrChange>
            </w:pPr>
            <w:ins w:id="255" w:author="Daniel Wilson" w:date="2020-08-13T10:34:00Z">
              <w:r>
                <w:rPr>
                  <w:rFonts w:ascii="Times New Roman" w:hAnsi="Times New Roman" w:cs="Times New Roman"/>
                  <w:sz w:val="24"/>
                  <w:szCs w:val="24"/>
                </w:rPr>
                <w:t>(3)</w:t>
              </w:r>
            </w:ins>
          </w:p>
        </w:tc>
      </w:tr>
    </w:tbl>
    <w:p w14:paraId="3EF276A5" w14:textId="77777777" w:rsidR="00A76DD1" w:rsidDel="00785F7A" w:rsidRDefault="00A76DD1" w:rsidP="00C94A1B">
      <w:pPr>
        <w:pStyle w:val="Normal1"/>
        <w:spacing w:line="480" w:lineRule="auto"/>
        <w:rPr>
          <w:del w:id="256" w:author="Daniel Wilson" w:date="2020-08-13T10:35:00Z"/>
          <w:rFonts w:ascii="Times New Roman" w:hAnsi="Times New Roman" w:cs="Times New Roman"/>
          <w:sz w:val="24"/>
          <w:szCs w:val="24"/>
        </w:rPr>
      </w:pPr>
    </w:p>
    <w:p w14:paraId="01DB05F2" w14:textId="050D00F4" w:rsidR="00A76DD1" w:rsidDel="00785F7A" w:rsidRDefault="00E03C94" w:rsidP="00C94A1B">
      <w:pPr>
        <w:pStyle w:val="Normal1"/>
        <w:spacing w:line="480" w:lineRule="auto"/>
        <w:rPr>
          <w:del w:id="257" w:author="Daniel Wilson" w:date="2020-08-13T10:35:00Z"/>
          <w:rFonts w:ascii="Times New Roman" w:hAnsi="Times New Roman" w:cs="Times New Roman"/>
          <w:sz w:val="24"/>
          <w:szCs w:val="24"/>
        </w:rPr>
      </w:pPr>
      <w:moveFrom w:id="258" w:author="Daniel Wilson" w:date="2020-08-13T10:34:00Z">
        <w:moveFromRangeStart w:id="259" w:author="Daniel Wilson" w:date="2020-08-13T10:34:00Z" w:name="move48207302"/>
        <m:oMathPara>
          <m:oMath>
            <m:sSub>
              <m:sSubPr>
                <m:ctrlPr>
                  <w:rPr>
                    <w:rFonts w:ascii="Cambria Math" w:hAnsi="Cambria Math" w:cs="Times New Roman"/>
                    <w:i/>
                    <w:sz w:val="24"/>
                    <w:szCs w:val="24"/>
                  </w:rPr>
                </m:ctrlPr>
              </m:sSubPr>
              <m:e>
                <m:r>
                  <w:rPr>
                    <w:rFonts w:ascii="Cambria Math" w:hAnsi="Cambria Math" w:cs="Times New Roman"/>
                    <w:sz w:val="24"/>
                    <w:szCs w:val="24"/>
                  </w:rPr>
                  <m:t>ROI</m:t>
                </m:r>
              </m:e>
              <m:sub>
                <m:r>
                  <w:rPr>
                    <w:rFonts w:ascii="Cambria Math" w:hAnsi="Cambria Math" w:cs="Times New Roman"/>
                    <w:sz w:val="24"/>
                    <w:szCs w:val="24"/>
                  </w:rPr>
                  <m:t>Food 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Tastiness</m:t>
                </m:r>
              </m:e>
              <m:sub>
                <m:r>
                  <w:rPr>
                    <w:rFonts w:ascii="Cambria Math" w:hAnsi="Cambria Math" w:cs="Times New Roman"/>
                    <w:sz w:val="24"/>
                    <w:szCs w:val="24"/>
                  </w:rPr>
                  <m:t>Food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Healthiness</m:t>
                </m:r>
              </m:e>
              <m:sub>
                <m:r>
                  <w:rPr>
                    <w:rFonts w:ascii="Cambria Math" w:hAnsi="Cambria Math" w:cs="Times New Roman"/>
                    <w:sz w:val="24"/>
                    <w:szCs w:val="24"/>
                  </w:rPr>
                  <m:t>Food i</m:t>
                </m:r>
              </m:sub>
            </m:sSub>
          </m:oMath>
        </m:oMathPara>
      </w:moveFrom>
      <w:moveFromRangeEnd w:id="259"/>
    </w:p>
    <w:p w14:paraId="5EEA344E" w14:textId="77777777" w:rsidR="00785F7A" w:rsidRDefault="00785F7A" w:rsidP="00C94A1B">
      <w:pPr>
        <w:pStyle w:val="Normal1"/>
        <w:spacing w:line="480" w:lineRule="auto"/>
        <w:rPr>
          <w:ins w:id="260" w:author="Daniel Wilson" w:date="2020-08-13T10:35:00Z"/>
          <w:rFonts w:ascii="Times New Roman" w:hAnsi="Times New Roman" w:cs="Times New Roman"/>
          <w:sz w:val="24"/>
          <w:szCs w:val="24"/>
        </w:rPr>
      </w:pPr>
    </w:p>
    <w:p w14:paraId="4A7FCD56" w14:textId="2C2AB50E" w:rsidR="00A76DD1" w:rsidRPr="0067568F" w:rsidRDefault="00A76DD1"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ROI</w:t>
      </w:r>
      <w:r>
        <w:rPr>
          <w:rFonts w:ascii="Times New Roman" w:hAnsi="Times New Roman" w:cs="Times New Roman"/>
          <w:i/>
          <w:sz w:val="24"/>
          <w:szCs w:val="24"/>
          <w:vertAlign w:val="subscript"/>
        </w:rPr>
        <w:t>Food</w:t>
      </w:r>
      <w:r w:rsidRPr="00A76DD1">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represents </w:t>
      </w:r>
      <w:r w:rsidR="0059726E">
        <w:rPr>
          <w:rFonts w:ascii="Times New Roman" w:hAnsi="Times New Roman" w:cs="Times New Roman"/>
          <w:sz w:val="24"/>
          <w:szCs w:val="24"/>
        </w:rPr>
        <w:t>trial-specific response</w:t>
      </w:r>
      <w:r>
        <w:rPr>
          <w:rFonts w:ascii="Times New Roman" w:hAnsi="Times New Roman" w:cs="Times New Roman"/>
          <w:sz w:val="24"/>
          <w:szCs w:val="24"/>
        </w:rPr>
        <w:t xml:space="preserve"> in either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vmPFC</w:t>
      </w:r>
      <w:proofErr w:type="spellEnd"/>
      <w:r>
        <w:rPr>
          <w:rFonts w:ascii="Times New Roman" w:hAnsi="Times New Roman" w:cs="Times New Roman"/>
          <w:sz w:val="24"/>
          <w:szCs w:val="24"/>
        </w:rPr>
        <w:t>. To compare across conditions, and to correlate individual differences with neural activation, we performed statistical analyses using the subject-level slope terms for tastiness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sz w:val="24"/>
          <w:szCs w:val="24"/>
        </w:rPr>
        <w:t>) and healthiness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Pr>
          <w:rFonts w:ascii="Times New Roman" w:hAnsi="Times New Roman" w:cs="Times New Roman"/>
          <w:sz w:val="24"/>
          <w:szCs w:val="24"/>
        </w:rPr>
        <w:t>).</w:t>
      </w:r>
    </w:p>
    <w:p w14:paraId="23FC4F83" w14:textId="77777777" w:rsidR="00A76DD1" w:rsidRDefault="00A76DD1" w:rsidP="00C94A1B">
      <w:pPr>
        <w:pStyle w:val="Normal1"/>
        <w:spacing w:line="480" w:lineRule="auto"/>
        <w:rPr>
          <w:rFonts w:ascii="Times New Roman" w:hAnsi="Times New Roman" w:cs="Times New Roman"/>
          <w:sz w:val="24"/>
          <w:szCs w:val="24"/>
        </w:rPr>
      </w:pPr>
    </w:p>
    <w:p w14:paraId="6F712BDD" w14:textId="0518E51E" w:rsidR="008B506F" w:rsidRDefault="005D6264" w:rsidP="00C94A1B">
      <w:pPr>
        <w:pStyle w:val="Normal1"/>
        <w:spacing w:line="480" w:lineRule="auto"/>
        <w:rPr>
          <w:ins w:id="261" w:author="Daniel Wilson" w:date="2020-08-13T10:36:00Z"/>
          <w:rFonts w:ascii="Times New Roman" w:hAnsi="Times New Roman" w:cs="Times New Roman"/>
          <w:sz w:val="24"/>
          <w:szCs w:val="24"/>
        </w:rPr>
      </w:pPr>
      <w:r>
        <w:rPr>
          <w:rFonts w:ascii="Times New Roman" w:eastAsia="Times New Roman" w:hAnsi="Times New Roman" w:cs="Times New Roman"/>
          <w:i/>
          <w:sz w:val="24"/>
          <w:szCs w:val="24"/>
        </w:rPr>
        <w:t xml:space="preserve">GLM 4. </w:t>
      </w:r>
      <w:r w:rsidR="00536EF2">
        <w:rPr>
          <w:rFonts w:ascii="Times New Roman" w:eastAsia="Times New Roman" w:hAnsi="Times New Roman" w:cs="Times New Roman"/>
          <w:sz w:val="24"/>
          <w:szCs w:val="24"/>
        </w:rPr>
        <w:t>T</w:t>
      </w:r>
      <w:r w:rsidR="001A15D8">
        <w:rPr>
          <w:rFonts w:ascii="Times New Roman" w:eastAsia="Times New Roman" w:hAnsi="Times New Roman" w:cs="Times New Roman"/>
          <w:sz w:val="24"/>
          <w:szCs w:val="24"/>
        </w:rPr>
        <w:t xml:space="preserve">o test whether regulation altered the sensitivity of behavior to the value signals contained in the </w:t>
      </w:r>
      <w:proofErr w:type="spellStart"/>
      <w:r w:rsidR="001A15D8">
        <w:rPr>
          <w:rFonts w:ascii="Times New Roman" w:eastAsia="Times New Roman" w:hAnsi="Times New Roman" w:cs="Times New Roman"/>
          <w:sz w:val="24"/>
          <w:szCs w:val="24"/>
        </w:rPr>
        <w:t>vmPFC</w:t>
      </w:r>
      <w:proofErr w:type="spellEnd"/>
      <w:r w:rsidR="001A15D8">
        <w:rPr>
          <w:rFonts w:ascii="Times New Roman" w:eastAsia="Times New Roman" w:hAnsi="Times New Roman" w:cs="Times New Roman"/>
          <w:sz w:val="24"/>
          <w:szCs w:val="24"/>
        </w:rPr>
        <w:t xml:space="preserve"> and </w:t>
      </w:r>
      <w:proofErr w:type="spellStart"/>
      <w:r w:rsidR="001A15D8">
        <w:rPr>
          <w:rFonts w:ascii="Times New Roman" w:eastAsia="Times New Roman" w:hAnsi="Times New Roman" w:cs="Times New Roman"/>
          <w:sz w:val="24"/>
          <w:szCs w:val="24"/>
        </w:rPr>
        <w:t>dlPFC</w:t>
      </w:r>
      <w:proofErr w:type="spellEnd"/>
      <w:r w:rsidR="00384185">
        <w:rPr>
          <w:rFonts w:ascii="Times New Roman" w:eastAsia="Times New Roman" w:hAnsi="Times New Roman" w:cs="Times New Roman"/>
          <w:sz w:val="24"/>
          <w:szCs w:val="24"/>
        </w:rPr>
        <w:t xml:space="preserve"> (i.e., response-related signals)</w:t>
      </w:r>
      <w:r w:rsidR="001A15D8">
        <w:rPr>
          <w:rFonts w:ascii="Times New Roman" w:eastAsia="Times New Roman" w:hAnsi="Times New Roman" w:cs="Times New Roman"/>
          <w:sz w:val="24"/>
          <w:szCs w:val="24"/>
        </w:rPr>
        <w:t xml:space="preserve">, </w:t>
      </w:r>
      <w:r w:rsidR="00FD0EDC">
        <w:rPr>
          <w:rFonts w:ascii="Times New Roman" w:hAnsi="Times New Roman" w:cs="Times New Roman"/>
          <w:sz w:val="24"/>
          <w:szCs w:val="24"/>
        </w:rPr>
        <w:t xml:space="preserve">we estimated </w:t>
      </w:r>
      <w:r w:rsidR="008B506F">
        <w:rPr>
          <w:rFonts w:ascii="Times New Roman" w:hAnsi="Times New Roman" w:cs="Times New Roman"/>
          <w:sz w:val="24"/>
          <w:szCs w:val="24"/>
        </w:rPr>
        <w:t xml:space="preserve">a model </w:t>
      </w:r>
      <w:r w:rsidR="00CB5166">
        <w:rPr>
          <w:rFonts w:ascii="Times New Roman" w:hAnsi="Times New Roman" w:cs="Times New Roman"/>
          <w:sz w:val="24"/>
          <w:szCs w:val="24"/>
        </w:rPr>
        <w:t xml:space="preserve">for each subject and each condition separately </w:t>
      </w:r>
      <w:r w:rsidR="008B506F">
        <w:rPr>
          <w:rFonts w:ascii="Times New Roman" w:hAnsi="Times New Roman" w:cs="Times New Roman"/>
          <w:sz w:val="24"/>
          <w:szCs w:val="24"/>
        </w:rPr>
        <w:t xml:space="preserve">with the following </w:t>
      </w:r>
      <w:r w:rsidR="00CB5166">
        <w:rPr>
          <w:rFonts w:ascii="Times New Roman" w:hAnsi="Times New Roman" w:cs="Times New Roman"/>
          <w:sz w:val="24"/>
          <w:szCs w:val="24"/>
        </w:rPr>
        <w:t>predictors of decision value on each trial</w:t>
      </w:r>
      <w:r w:rsidR="008B506F">
        <w:rPr>
          <w:rFonts w:ascii="Times New Roman" w:hAnsi="Times New Roman" w:cs="Times New Roman"/>
          <w:sz w:val="24"/>
          <w:szCs w:val="24"/>
        </w:rPr>
        <w:t>:</w:t>
      </w:r>
    </w:p>
    <w:p w14:paraId="271A6267" w14:textId="77777777" w:rsidR="00785F7A" w:rsidRDefault="00785F7A" w:rsidP="00C94A1B">
      <w:pPr>
        <w:pStyle w:val="Normal1"/>
        <w:spacing w:line="48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62" w:author="Daniel Wilson" w:date="2020-08-13T10:35:00Z">
          <w:tblPr>
            <w:tblStyle w:val="TableGrid"/>
            <w:tblW w:w="0" w:type="auto"/>
            <w:tblLook w:val="04A0" w:firstRow="1" w:lastRow="0" w:firstColumn="1" w:lastColumn="0" w:noHBand="0" w:noVBand="1"/>
          </w:tblPr>
        </w:tblPrChange>
      </w:tblPr>
      <w:tblGrid>
        <w:gridCol w:w="8784"/>
        <w:gridCol w:w="566"/>
        <w:tblGridChange w:id="263">
          <w:tblGrid>
            <w:gridCol w:w="4675"/>
            <w:gridCol w:w="4675"/>
          </w:tblGrid>
        </w:tblGridChange>
      </w:tblGrid>
      <w:tr w:rsidR="00785F7A" w14:paraId="045DE786" w14:textId="77777777" w:rsidTr="00785F7A">
        <w:trPr>
          <w:ins w:id="264" w:author="Daniel Wilson" w:date="2020-08-13T10:35:00Z"/>
        </w:trPr>
        <w:tc>
          <w:tcPr>
            <w:tcW w:w="8784" w:type="dxa"/>
            <w:tcPrChange w:id="265" w:author="Daniel Wilson" w:date="2020-08-13T10:35:00Z">
              <w:tcPr>
                <w:tcW w:w="4675" w:type="dxa"/>
              </w:tcPr>
            </w:tcPrChange>
          </w:tcPr>
          <w:p w14:paraId="0ACBE568" w14:textId="26B70F57" w:rsidR="00785F7A" w:rsidRDefault="00785F7A" w:rsidP="00C94A1B">
            <w:pPr>
              <w:pStyle w:val="Normal1"/>
              <w:spacing w:line="480" w:lineRule="auto"/>
              <w:rPr>
                <w:ins w:id="266" w:author="Daniel Wilson" w:date="2020-08-13T10:35:00Z"/>
                <w:rFonts w:ascii="Times New Roman" w:hAnsi="Times New Roman" w:cs="Times New Roman"/>
                <w:sz w:val="24"/>
                <w:szCs w:val="24"/>
              </w:rPr>
            </w:pPr>
            <w:moveTo w:id="267" w:author="Daniel Wilson" w:date="2020-08-13T10:35:00Z">
              <w:moveToRangeStart w:id="268" w:author="Daniel Wilson" w:date="2020-08-13T10:35:00Z" w:name="move48207360"/>
              <m:oMathPara>
                <m:oMath>
                  <m:r>
                    <w:rPr>
                      <w:rFonts w:ascii="Cambria Math" w:hAnsi="Cambria Math" w:cs="Times New Roman"/>
                      <w:sz w:val="24"/>
                      <w:szCs w:val="24"/>
                    </w:rPr>
                    <m:t xml:space="preserve">Decision </m:t>
                  </m:r>
                  <m:sSub>
                    <m:sSubPr>
                      <m:ctrlPr>
                        <w:rPr>
                          <w:rFonts w:ascii="Cambria Math" w:hAnsi="Cambria Math" w:cs="Times New Roman"/>
                          <w:i/>
                          <w:sz w:val="24"/>
                          <w:szCs w:val="24"/>
                        </w:rPr>
                      </m:ctrlPr>
                    </m:sSubPr>
                    <m:e>
                      <m:r>
                        <w:rPr>
                          <w:rFonts w:ascii="Cambria Math" w:hAnsi="Cambria Math" w:cs="Times New Roman"/>
                          <w:sz w:val="24"/>
                          <w:szCs w:val="24"/>
                        </w:rPr>
                        <m:t>Value</m:t>
                      </m:r>
                    </m:e>
                    <m:sub>
                      <m:r>
                        <w:rPr>
                          <w:rFonts w:ascii="Cambria Math" w:hAnsi="Cambria Math" w:cs="Times New Roman"/>
                          <w:sz w:val="24"/>
                          <w:szCs w:val="24"/>
                        </w:rPr>
                        <m:t>Food 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Tastiness</m:t>
                      </m:r>
                    </m:e>
                    <m:sub>
                      <m:r>
                        <w:rPr>
                          <w:rFonts w:ascii="Cambria Math" w:hAnsi="Cambria Math" w:cs="Times New Roman"/>
                          <w:sz w:val="24"/>
                          <w:szCs w:val="24"/>
                        </w:rPr>
                        <m:t>Food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Healthiness</m:t>
                      </m:r>
                    </m:e>
                    <m:sub>
                      <m:r>
                        <w:rPr>
                          <w:rFonts w:ascii="Cambria Math" w:hAnsi="Cambria Math" w:cs="Times New Roman"/>
                          <w:sz w:val="24"/>
                          <w:szCs w:val="24"/>
                        </w:rPr>
                        <m:t>Food 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vmPFC</m:t>
                      </m:r>
                    </m:e>
                    <m:sub>
                      <m:r>
                        <w:rPr>
                          <w:rFonts w:ascii="Cambria Math" w:hAnsi="Cambria Math" w:cs="Times New Roman"/>
                          <w:sz w:val="24"/>
                          <w:szCs w:val="24"/>
                        </w:rPr>
                        <m:t>Food i</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dlPFC</m:t>
                      </m:r>
                    </m:e>
                    <m:sub>
                      <m:r>
                        <w:rPr>
                          <w:rFonts w:ascii="Cambria Math" w:hAnsi="Cambria Math" w:cs="Times New Roman"/>
                          <w:sz w:val="24"/>
                          <w:szCs w:val="24"/>
                        </w:rPr>
                        <m:t>Food i</m:t>
                      </m:r>
                    </m:sub>
                  </m:sSub>
                  <m:r>
                    <w:rPr>
                      <w:rFonts w:ascii="Cambria Math" w:hAnsi="Cambria Math" w:cs="Times New Roman"/>
                      <w:sz w:val="24"/>
                      <w:szCs w:val="24"/>
                    </w:rPr>
                    <m:t>.</m:t>
                  </m:r>
                </m:oMath>
              </m:oMathPara>
            </w:moveTo>
            <w:moveToRangeEnd w:id="268"/>
          </w:p>
        </w:tc>
        <w:tc>
          <w:tcPr>
            <w:tcW w:w="566" w:type="dxa"/>
            <w:tcPrChange w:id="269" w:author="Daniel Wilson" w:date="2020-08-13T10:35:00Z">
              <w:tcPr>
                <w:tcW w:w="4675" w:type="dxa"/>
              </w:tcPr>
            </w:tcPrChange>
          </w:tcPr>
          <w:p w14:paraId="4B2C7A55" w14:textId="422A7495" w:rsidR="00785F7A" w:rsidRDefault="00785F7A">
            <w:pPr>
              <w:pStyle w:val="Normal1"/>
              <w:spacing w:line="480" w:lineRule="auto"/>
              <w:jc w:val="right"/>
              <w:rPr>
                <w:ins w:id="270" w:author="Daniel Wilson" w:date="2020-08-13T10:35:00Z"/>
                <w:rFonts w:ascii="Times New Roman" w:hAnsi="Times New Roman" w:cs="Times New Roman"/>
                <w:sz w:val="24"/>
                <w:szCs w:val="24"/>
              </w:rPr>
              <w:pPrChange w:id="271" w:author="Daniel Wilson" w:date="2020-08-13T10:36:00Z">
                <w:pPr>
                  <w:pStyle w:val="Normal1"/>
                  <w:spacing w:line="480" w:lineRule="auto"/>
                </w:pPr>
              </w:pPrChange>
            </w:pPr>
            <w:ins w:id="272" w:author="Daniel Wilson" w:date="2020-08-13T10:35:00Z">
              <w:r>
                <w:rPr>
                  <w:rFonts w:ascii="Times New Roman" w:hAnsi="Times New Roman" w:cs="Times New Roman"/>
                  <w:sz w:val="24"/>
                  <w:szCs w:val="24"/>
                </w:rPr>
                <w:t>(4)</w:t>
              </w:r>
            </w:ins>
          </w:p>
        </w:tc>
      </w:tr>
    </w:tbl>
    <w:p w14:paraId="63ACB398" w14:textId="77777777" w:rsidR="008B506F" w:rsidRDefault="008B506F" w:rsidP="00C94A1B">
      <w:pPr>
        <w:pStyle w:val="Normal1"/>
        <w:spacing w:line="480" w:lineRule="auto"/>
        <w:rPr>
          <w:rFonts w:ascii="Times New Roman" w:hAnsi="Times New Roman" w:cs="Times New Roman"/>
          <w:sz w:val="24"/>
          <w:szCs w:val="24"/>
        </w:rPr>
      </w:pPr>
    </w:p>
    <w:p w14:paraId="31CE9AAE" w14:textId="73EB58B5" w:rsidR="0005131D" w:rsidDel="00785F7A" w:rsidRDefault="008B506F" w:rsidP="00C94A1B">
      <w:pPr>
        <w:pStyle w:val="Normal1"/>
        <w:spacing w:line="480" w:lineRule="auto"/>
        <w:rPr>
          <w:del w:id="273" w:author="Daniel Wilson" w:date="2020-08-13T10:36:00Z"/>
          <w:rFonts w:ascii="Times New Roman" w:hAnsi="Times New Roman" w:cs="Times New Roman"/>
          <w:i/>
          <w:sz w:val="24"/>
          <w:szCs w:val="24"/>
        </w:rPr>
      </w:pPr>
      <w:moveFrom w:id="274" w:author="Daniel Wilson" w:date="2020-08-13T10:35:00Z">
        <w:moveFromRangeStart w:id="275" w:author="Daniel Wilson" w:date="2020-08-13T10:35:00Z" w:name="move48207360"/>
        <m:oMathPara>
          <m:oMath>
            <m:r>
              <w:rPr>
                <w:rFonts w:ascii="Cambria Math" w:hAnsi="Cambria Math" w:cs="Times New Roman"/>
                <w:sz w:val="24"/>
                <w:szCs w:val="24"/>
              </w:rPr>
              <w:lastRenderedPageBreak/>
              <m:t xml:space="preserve">Decision </m:t>
            </m:r>
            <m:sSub>
              <m:sSubPr>
                <m:ctrlPr>
                  <w:rPr>
                    <w:rFonts w:ascii="Cambria Math" w:hAnsi="Cambria Math" w:cs="Times New Roman"/>
                    <w:i/>
                    <w:sz w:val="24"/>
                    <w:szCs w:val="24"/>
                  </w:rPr>
                </m:ctrlPr>
              </m:sSubPr>
              <m:e>
                <m:r>
                  <w:rPr>
                    <w:rFonts w:ascii="Cambria Math" w:hAnsi="Cambria Math" w:cs="Times New Roman"/>
                    <w:sz w:val="24"/>
                    <w:szCs w:val="24"/>
                  </w:rPr>
                  <m:t>Value</m:t>
                </m:r>
              </m:e>
              <m:sub>
                <m:r>
                  <w:rPr>
                    <w:rFonts w:ascii="Cambria Math" w:hAnsi="Cambria Math" w:cs="Times New Roman"/>
                    <w:sz w:val="24"/>
                    <w:szCs w:val="24"/>
                  </w:rPr>
                  <m:t>Food 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Tastiness</m:t>
                </m:r>
              </m:e>
              <m:sub>
                <m:r>
                  <w:rPr>
                    <w:rFonts w:ascii="Cambria Math" w:hAnsi="Cambria Math" w:cs="Times New Roman"/>
                    <w:sz w:val="24"/>
                    <w:szCs w:val="24"/>
                  </w:rPr>
                  <m:t>Food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Healthiness</m:t>
                </m:r>
              </m:e>
              <m:sub>
                <m:r>
                  <w:rPr>
                    <w:rFonts w:ascii="Cambria Math" w:hAnsi="Cambria Math" w:cs="Times New Roman"/>
                    <w:sz w:val="24"/>
                    <w:szCs w:val="24"/>
                  </w:rPr>
                  <m:t>Food 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vmPFC</m:t>
                </m:r>
              </m:e>
              <m:sub>
                <m:r>
                  <w:rPr>
                    <w:rFonts w:ascii="Cambria Math" w:hAnsi="Cambria Math" w:cs="Times New Roman"/>
                    <w:sz w:val="24"/>
                    <w:szCs w:val="24"/>
                  </w:rPr>
                  <m:t>Food i</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dlPFC</m:t>
                </m:r>
              </m:e>
              <m:sub>
                <m:r>
                  <w:rPr>
                    <w:rFonts w:ascii="Cambria Math" w:hAnsi="Cambria Math" w:cs="Times New Roman"/>
                    <w:sz w:val="24"/>
                    <w:szCs w:val="24"/>
                  </w:rPr>
                  <m:t>Food i</m:t>
                </m:r>
              </m:sub>
            </m:sSub>
            <m:r>
              <w:rPr>
                <w:rFonts w:ascii="Cambria Math" w:hAnsi="Cambria Math" w:cs="Times New Roman"/>
                <w:sz w:val="24"/>
                <w:szCs w:val="24"/>
              </w:rPr>
              <m:t>.</m:t>
            </m:r>
          </m:oMath>
        </m:oMathPara>
      </w:moveFrom>
      <w:moveFromRangeEnd w:id="275"/>
    </w:p>
    <w:p w14:paraId="17F459D6" w14:textId="77777777" w:rsidR="00C97C52" w:rsidDel="00785F7A" w:rsidRDefault="00C97C52" w:rsidP="00C94A1B">
      <w:pPr>
        <w:pStyle w:val="Normal1"/>
        <w:spacing w:line="480" w:lineRule="auto"/>
        <w:rPr>
          <w:del w:id="276" w:author="Daniel Wilson" w:date="2020-08-13T10:36:00Z"/>
          <w:rFonts w:ascii="Times New Roman" w:hAnsi="Times New Roman" w:cs="Times New Roman"/>
          <w:sz w:val="24"/>
          <w:szCs w:val="24"/>
        </w:rPr>
      </w:pPr>
    </w:p>
    <w:p w14:paraId="2B4598B4" w14:textId="7764FDD4" w:rsidR="00A93125" w:rsidRDefault="0005131D" w:rsidP="00C94A1B">
      <w:pPr>
        <w:pStyle w:val="Normal1"/>
        <w:spacing w:line="480" w:lineRule="auto"/>
        <w:rPr>
          <w:rFonts w:ascii="Times New Roman" w:eastAsia="Times New Roman" w:hAnsi="Times New Roman" w:cs="Times New Roman"/>
          <w:sz w:val="24"/>
          <w:szCs w:val="24"/>
        </w:rPr>
      </w:pPr>
      <w:r>
        <w:rPr>
          <w:rFonts w:ascii="Times New Roman" w:hAnsi="Times New Roman" w:cs="Times New Roman"/>
          <w:sz w:val="24"/>
          <w:szCs w:val="24"/>
        </w:rPr>
        <w:t xml:space="preserve">To compare across conditions, and to correlate individual differences with neural activation, we performed statistical analyses using the subject-level slope terms for the </w:t>
      </w:r>
      <w:proofErr w:type="spellStart"/>
      <w:r>
        <w:rPr>
          <w:rFonts w:ascii="Times New Roman" w:hAnsi="Times New Roman" w:cs="Times New Roman"/>
          <w:sz w:val="24"/>
          <w:szCs w:val="24"/>
        </w:rPr>
        <w:t>vmPFC</w:t>
      </w:r>
      <w:proofErr w:type="spell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Pr>
          <w:rFonts w:ascii="Times New Roman" w:hAnsi="Times New Roman" w:cs="Times New Roman"/>
          <w:sz w:val="24"/>
          <w:szCs w:val="24"/>
        </w:rPr>
        <w:t>) and dlPFC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oMath>
      <w:r>
        <w:rPr>
          <w:rFonts w:ascii="Times New Roman" w:hAnsi="Times New Roman" w:cs="Times New Roman"/>
          <w:sz w:val="24"/>
          <w:szCs w:val="24"/>
        </w:rPr>
        <w:t>).</w:t>
      </w:r>
    </w:p>
    <w:p w14:paraId="27FFEED5" w14:textId="7B1F7126" w:rsidR="00A93125" w:rsidRPr="00A93125" w:rsidRDefault="00532520" w:rsidP="00C94A1B">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column"/>
      </w:r>
      <w:r w:rsidR="00A93125">
        <w:rPr>
          <w:rFonts w:ascii="Times New Roman" w:eastAsia="Times New Roman" w:hAnsi="Times New Roman" w:cs="Times New Roman"/>
          <w:b/>
          <w:sz w:val="24"/>
          <w:szCs w:val="24"/>
        </w:rPr>
        <w:lastRenderedPageBreak/>
        <w:t>Results</w:t>
      </w:r>
    </w:p>
    <w:p w14:paraId="64DFF4FC" w14:textId="77777777" w:rsidR="00667B58" w:rsidRDefault="00667B58" w:rsidP="00C94A1B">
      <w:pPr>
        <w:pStyle w:val="Normal1"/>
        <w:spacing w:line="480" w:lineRule="auto"/>
        <w:rPr>
          <w:rFonts w:ascii="Times New Roman" w:hAnsi="Times New Roman" w:cs="Times New Roman"/>
          <w:sz w:val="24"/>
          <w:szCs w:val="24"/>
        </w:rPr>
      </w:pPr>
    </w:p>
    <w:p w14:paraId="1CA03050" w14:textId="0099DF74" w:rsidR="00470C03" w:rsidRPr="006D37AF" w:rsidRDefault="00470C03" w:rsidP="00C94A1B">
      <w:pPr>
        <w:pStyle w:val="Normal1"/>
        <w:spacing w:line="480" w:lineRule="auto"/>
        <w:rPr>
          <w:rFonts w:ascii="Times New Roman" w:hAnsi="Times New Roman" w:cs="Times New Roman"/>
          <w:b/>
          <w:sz w:val="24"/>
          <w:szCs w:val="24"/>
        </w:rPr>
      </w:pPr>
      <w:r>
        <w:rPr>
          <w:rFonts w:ascii="Times New Roman" w:hAnsi="Times New Roman" w:cs="Times New Roman"/>
          <w:b/>
          <w:sz w:val="24"/>
          <w:szCs w:val="24"/>
        </w:rPr>
        <w:t>Behavioral Results</w:t>
      </w:r>
    </w:p>
    <w:p w14:paraId="7EC6607A" w14:textId="77777777" w:rsidR="00667B58" w:rsidRDefault="00667B58" w:rsidP="00C94A1B">
      <w:pPr>
        <w:pStyle w:val="Normal1"/>
        <w:spacing w:line="480" w:lineRule="auto"/>
        <w:rPr>
          <w:rFonts w:ascii="Times New Roman" w:hAnsi="Times New Roman" w:cs="Times New Roman"/>
          <w:i/>
          <w:sz w:val="24"/>
          <w:szCs w:val="24"/>
        </w:rPr>
      </w:pPr>
      <w:r>
        <w:rPr>
          <w:rFonts w:ascii="Times New Roman" w:hAnsi="Times New Roman" w:cs="Times New Roman"/>
          <w:i/>
          <w:sz w:val="24"/>
          <w:szCs w:val="24"/>
        </w:rPr>
        <w:t>On-line effects of regulation</w:t>
      </w:r>
    </w:p>
    <w:p w14:paraId="39C6A34E" w14:textId="77777777" w:rsidR="00667B58" w:rsidRDefault="00667B58" w:rsidP="00C94A1B">
      <w:pPr>
        <w:pStyle w:val="Normal1"/>
        <w:spacing w:line="480" w:lineRule="auto"/>
        <w:rPr>
          <w:rFonts w:ascii="Times New Roman" w:hAnsi="Times New Roman" w:cs="Times New Roman"/>
          <w:i/>
          <w:sz w:val="24"/>
          <w:szCs w:val="24"/>
        </w:rPr>
      </w:pPr>
    </w:p>
    <w:p w14:paraId="4DB0803C" w14:textId="235EE683" w:rsidR="00BB63AD" w:rsidRDefault="00A35B59" w:rsidP="00C94A1B">
      <w:pPr>
        <w:pStyle w:val="Normal1"/>
        <w:spacing w:line="480" w:lineRule="auto"/>
        <w:rPr>
          <w:rFonts w:ascii="Times New Roman" w:hAnsi="Times New Roman" w:cs="Times New Roman"/>
          <w:sz w:val="24"/>
          <w:szCs w:val="24"/>
        </w:rPr>
      </w:pPr>
      <w:r w:rsidRPr="002F1E53">
        <w:rPr>
          <w:rFonts w:ascii="Times New Roman" w:hAnsi="Times New Roman" w:cs="Times New Roman"/>
          <w:sz w:val="24"/>
          <w:szCs w:val="24"/>
        </w:rPr>
        <w:t>We</w:t>
      </w:r>
      <w:r w:rsidR="002F1E53">
        <w:rPr>
          <w:rFonts w:ascii="Times New Roman" w:hAnsi="Times New Roman" w:cs="Times New Roman"/>
          <w:sz w:val="24"/>
          <w:szCs w:val="24"/>
        </w:rPr>
        <w:t xml:space="preserve"> first sought to verify that participants’ behavior changed in a goal-consistent manner </w:t>
      </w:r>
      <w:r w:rsidR="002F1E53" w:rsidRPr="00C0271E">
        <w:rPr>
          <w:rFonts w:ascii="Times New Roman" w:hAnsi="Times New Roman" w:cs="Times New Roman"/>
          <w:sz w:val="24"/>
          <w:szCs w:val="24"/>
        </w:rPr>
        <w:t>during</w:t>
      </w:r>
      <w:r w:rsidR="002F1E53">
        <w:rPr>
          <w:rFonts w:ascii="Times New Roman" w:hAnsi="Times New Roman" w:cs="Times New Roman"/>
          <w:i/>
          <w:sz w:val="24"/>
          <w:szCs w:val="24"/>
        </w:rPr>
        <w:t xml:space="preserve"> </w:t>
      </w:r>
      <w:r w:rsidR="00C0271E">
        <w:rPr>
          <w:rFonts w:ascii="Times New Roman" w:hAnsi="Times New Roman" w:cs="Times New Roman"/>
          <w:sz w:val="24"/>
          <w:szCs w:val="24"/>
        </w:rPr>
        <w:t xml:space="preserve">moments of active </w:t>
      </w:r>
      <w:r w:rsidR="002F1E53">
        <w:rPr>
          <w:rFonts w:ascii="Times New Roman" w:hAnsi="Times New Roman" w:cs="Times New Roman"/>
          <w:sz w:val="24"/>
          <w:szCs w:val="24"/>
        </w:rPr>
        <w:t xml:space="preserve">cognitive regulation. To do this, we performed one-way </w:t>
      </w:r>
      <w:r w:rsidR="00BB63AD">
        <w:rPr>
          <w:rFonts w:ascii="Times New Roman" w:hAnsi="Times New Roman" w:cs="Times New Roman"/>
          <w:sz w:val="24"/>
          <w:szCs w:val="24"/>
        </w:rPr>
        <w:t xml:space="preserve">repeated-measures </w:t>
      </w:r>
      <w:r w:rsidR="002F1E53">
        <w:rPr>
          <w:rFonts w:ascii="Times New Roman" w:hAnsi="Times New Roman" w:cs="Times New Roman"/>
          <w:sz w:val="24"/>
          <w:szCs w:val="24"/>
        </w:rPr>
        <w:t>ANOVAs with condition (NATURAL, HEAL</w:t>
      </w:r>
      <w:r w:rsidR="00F162DF">
        <w:rPr>
          <w:rFonts w:ascii="Times New Roman" w:hAnsi="Times New Roman" w:cs="Times New Roman"/>
          <w:sz w:val="24"/>
          <w:szCs w:val="24"/>
        </w:rPr>
        <w:t xml:space="preserve">TH, DECREASE) as a fixed effect and </w:t>
      </w:r>
      <w:r w:rsidR="00BB63AD">
        <w:rPr>
          <w:rFonts w:ascii="Times New Roman" w:hAnsi="Times New Roman" w:cs="Times New Roman"/>
          <w:sz w:val="24"/>
          <w:szCs w:val="24"/>
        </w:rPr>
        <w:t xml:space="preserve">three outcome measures as dependent variables: 1) average decision value within each condition, 2) </w:t>
      </w:r>
      <w:r w:rsidR="002F1E53">
        <w:rPr>
          <w:rFonts w:ascii="Times New Roman" w:hAnsi="Times New Roman" w:cs="Times New Roman"/>
          <w:sz w:val="24"/>
          <w:szCs w:val="24"/>
        </w:rPr>
        <w:t xml:space="preserve">subject-level slope terms </w:t>
      </w:r>
      <w:r w:rsidR="00C0517E">
        <w:rPr>
          <w:rFonts w:ascii="Times New Roman" w:hAnsi="Times New Roman" w:cs="Times New Roman"/>
          <w:sz w:val="24"/>
          <w:szCs w:val="24"/>
        </w:rPr>
        <w:t xml:space="preserve">for </w:t>
      </w:r>
      <w:r w:rsidR="00BB63AD">
        <w:rPr>
          <w:rFonts w:ascii="Times New Roman" w:hAnsi="Times New Roman" w:cs="Times New Roman"/>
          <w:sz w:val="24"/>
          <w:szCs w:val="24"/>
        </w:rPr>
        <w:t>the influence of</w:t>
      </w:r>
      <w:r w:rsidR="00FF016D">
        <w:rPr>
          <w:rFonts w:ascii="Times New Roman" w:hAnsi="Times New Roman" w:cs="Times New Roman"/>
          <w:sz w:val="24"/>
          <w:szCs w:val="24"/>
        </w:rPr>
        <w:t xml:space="preserve"> tastiness</w:t>
      </w:r>
      <w:r w:rsidR="00BB63AD">
        <w:rPr>
          <w:rFonts w:ascii="Times New Roman" w:hAnsi="Times New Roman" w:cs="Times New Roman"/>
          <w:sz w:val="24"/>
          <w:szCs w:val="24"/>
        </w:rPr>
        <w:t xml:space="preserve"> on decision value and 3) subject-level slope terms for the influence </w:t>
      </w:r>
      <w:r w:rsidR="00C0517E">
        <w:rPr>
          <w:rFonts w:ascii="Times New Roman" w:hAnsi="Times New Roman" w:cs="Times New Roman"/>
          <w:sz w:val="24"/>
          <w:szCs w:val="24"/>
        </w:rPr>
        <w:t xml:space="preserve">of </w:t>
      </w:r>
      <w:r w:rsidR="00BB63AD">
        <w:rPr>
          <w:rFonts w:ascii="Times New Roman" w:hAnsi="Times New Roman" w:cs="Times New Roman"/>
          <w:sz w:val="24"/>
          <w:szCs w:val="24"/>
        </w:rPr>
        <w:t>healthiness on decision value</w:t>
      </w:r>
      <w:ins w:id="277" w:author="Daniel Wilson" w:date="2020-08-14T22:28:00Z">
        <w:r w:rsidR="002A7304">
          <w:rPr>
            <w:rFonts w:ascii="Times New Roman" w:hAnsi="Times New Roman" w:cs="Times New Roman"/>
            <w:sz w:val="24"/>
            <w:szCs w:val="24"/>
          </w:rPr>
          <w:t xml:space="preserve"> </w:t>
        </w:r>
      </w:ins>
      <w:ins w:id="278" w:author="Daniel Wilson" w:date="2020-08-14T22:30:00Z">
        <w:r w:rsidR="002A7304">
          <w:rPr>
            <w:rFonts w:ascii="Times New Roman" w:hAnsi="Times New Roman" w:cs="Times New Roman"/>
            <w:sz w:val="24"/>
            <w:szCs w:val="24"/>
          </w:rPr>
          <w:t xml:space="preserve">(see </w:t>
        </w:r>
      </w:ins>
      <w:ins w:id="279" w:author="Daniel Wilson" w:date="2020-08-14T22:31:00Z">
        <w:r w:rsidR="002A7304">
          <w:rPr>
            <w:rFonts w:ascii="Times New Roman" w:hAnsi="Times New Roman" w:cs="Times New Roman"/>
            <w:sz w:val="24"/>
            <w:szCs w:val="24"/>
          </w:rPr>
          <w:t>E</w:t>
        </w:r>
      </w:ins>
      <w:ins w:id="280" w:author="Daniel Wilson" w:date="2020-08-14T22:30:00Z">
        <w:r w:rsidR="002A7304">
          <w:rPr>
            <w:rFonts w:ascii="Times New Roman" w:hAnsi="Times New Roman" w:cs="Times New Roman"/>
            <w:sz w:val="24"/>
            <w:szCs w:val="24"/>
          </w:rPr>
          <w:t>quation 1)</w:t>
        </w:r>
      </w:ins>
      <w:r w:rsidR="002F1E53">
        <w:rPr>
          <w:rFonts w:ascii="Times New Roman" w:hAnsi="Times New Roman" w:cs="Times New Roman"/>
          <w:sz w:val="24"/>
          <w:szCs w:val="24"/>
        </w:rPr>
        <w:t xml:space="preserve">. </w:t>
      </w:r>
    </w:p>
    <w:p w14:paraId="7EFBAF68" w14:textId="77777777" w:rsidR="00BB63AD" w:rsidRDefault="00BB63AD" w:rsidP="00C94A1B">
      <w:pPr>
        <w:pStyle w:val="Normal1"/>
        <w:spacing w:line="480" w:lineRule="auto"/>
        <w:rPr>
          <w:rFonts w:ascii="Times New Roman" w:hAnsi="Times New Roman" w:cs="Times New Roman"/>
          <w:sz w:val="24"/>
          <w:szCs w:val="24"/>
        </w:rPr>
      </w:pPr>
    </w:p>
    <w:p w14:paraId="31DECA1C" w14:textId="2CDDF1DA" w:rsidR="00BB63AD" w:rsidRDefault="00BB63AD"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As expected, we found a significant effect of condition on average decision value (F</w:t>
      </w:r>
      <w:r>
        <w:rPr>
          <w:rFonts w:ascii="Times New Roman" w:hAnsi="Times New Roman" w:cs="Times New Roman"/>
          <w:sz w:val="24"/>
          <w:szCs w:val="24"/>
          <w:vertAlign w:val="subscript"/>
        </w:rPr>
        <w:t>2,98</w:t>
      </w:r>
      <w:r>
        <w:rPr>
          <w:rFonts w:ascii="Times New Roman" w:hAnsi="Times New Roman" w:cs="Times New Roman"/>
          <w:sz w:val="24"/>
          <w:szCs w:val="24"/>
        </w:rPr>
        <w:t xml:space="preserve"> = 44.5, </w:t>
      </w:r>
      <w:r>
        <w:rPr>
          <w:rFonts w:ascii="Times New Roman" w:hAnsi="Times New Roman" w:cs="Times New Roman"/>
          <w:i/>
          <w:sz w:val="24"/>
          <w:szCs w:val="24"/>
        </w:rPr>
        <w:t>P</w:t>
      </w:r>
      <w:r>
        <w:rPr>
          <w:rFonts w:ascii="Times New Roman" w:hAnsi="Times New Roman" w:cs="Times New Roman"/>
          <w:sz w:val="24"/>
          <w:szCs w:val="24"/>
        </w:rPr>
        <w:t xml:space="preserve"> &lt; .0001). Consistent with regulatory goals, the DECREASE condition resulted in lower decision values on average (M = 2.0±0.30</w:t>
      </w:r>
      <w:r w:rsidR="008B6C8B">
        <w:rPr>
          <w:rFonts w:ascii="Times New Roman" w:hAnsi="Times New Roman" w:cs="Times New Roman"/>
          <w:sz w:val="24"/>
          <w:szCs w:val="24"/>
        </w:rPr>
        <w:t xml:space="preserve"> </w:t>
      </w:r>
      <w:r w:rsidR="00BB6978">
        <w:rPr>
          <w:rFonts w:ascii="Times New Roman" w:hAnsi="Times New Roman" w:cs="Times New Roman"/>
          <w:sz w:val="24"/>
          <w:szCs w:val="24"/>
        </w:rPr>
        <w:t>[</w:t>
      </w:r>
      <w:proofErr w:type="spellStart"/>
      <w:r w:rsidR="008B6C8B">
        <w:rPr>
          <w:rFonts w:ascii="Times New Roman" w:hAnsi="Times New Roman" w:cs="Times New Roman"/>
          <w:sz w:val="24"/>
          <w:szCs w:val="24"/>
        </w:rPr>
        <w:t>s.d.</w:t>
      </w:r>
      <w:proofErr w:type="spellEnd"/>
      <w:r w:rsidR="00BB6978">
        <w:rPr>
          <w:rFonts w:ascii="Times New Roman" w:hAnsi="Times New Roman" w:cs="Times New Roman"/>
          <w:sz w:val="24"/>
          <w:szCs w:val="24"/>
        </w:rPr>
        <w:t>]</w:t>
      </w:r>
      <w:r>
        <w:rPr>
          <w:rFonts w:ascii="Times New Roman" w:hAnsi="Times New Roman" w:cs="Times New Roman"/>
          <w:sz w:val="24"/>
          <w:szCs w:val="24"/>
        </w:rPr>
        <w:t>) compared to NATURAL (</w:t>
      </w:r>
      <w:commentRangeStart w:id="281"/>
      <w:r>
        <w:rPr>
          <w:rFonts w:ascii="Times New Roman" w:hAnsi="Times New Roman" w:cs="Times New Roman"/>
          <w:sz w:val="24"/>
          <w:szCs w:val="24"/>
        </w:rPr>
        <w:t>M</w:t>
      </w:r>
      <w:commentRangeEnd w:id="281"/>
      <w:r w:rsidR="00BF3B38">
        <w:rPr>
          <w:rStyle w:val="CommentReference"/>
        </w:rPr>
        <w:commentReference w:id="281"/>
      </w:r>
      <w:r>
        <w:rPr>
          <w:rFonts w:ascii="Times New Roman" w:hAnsi="Times New Roman" w:cs="Times New Roman"/>
          <w:sz w:val="24"/>
          <w:szCs w:val="24"/>
        </w:rPr>
        <w:t xml:space="preserve"> = 2.3±0.37, paired-t</w:t>
      </w:r>
      <w:r>
        <w:rPr>
          <w:rFonts w:ascii="Times New Roman" w:hAnsi="Times New Roman" w:cs="Times New Roman"/>
          <w:sz w:val="24"/>
          <w:szCs w:val="24"/>
          <w:vertAlign w:val="subscript"/>
        </w:rPr>
        <w:t>49</w:t>
      </w:r>
      <w:r>
        <w:rPr>
          <w:rFonts w:ascii="Times New Roman" w:hAnsi="Times New Roman" w:cs="Times New Roman"/>
          <w:sz w:val="24"/>
          <w:szCs w:val="24"/>
        </w:rPr>
        <w:t xml:space="preserve"> = 7.37, </w:t>
      </w:r>
      <w:r>
        <w:rPr>
          <w:rFonts w:ascii="Times New Roman" w:hAnsi="Times New Roman" w:cs="Times New Roman"/>
          <w:i/>
          <w:sz w:val="24"/>
          <w:szCs w:val="24"/>
        </w:rPr>
        <w:t>P</w:t>
      </w:r>
      <w:r w:rsidR="0083544D">
        <w:rPr>
          <w:rFonts w:ascii="Times New Roman" w:hAnsi="Times New Roman" w:cs="Times New Roman"/>
          <w:sz w:val="24"/>
          <w:szCs w:val="24"/>
        </w:rPr>
        <w:t xml:space="preserve"> &lt; .0001), with the</w:t>
      </w:r>
      <w:r>
        <w:rPr>
          <w:rFonts w:ascii="Times New Roman" w:hAnsi="Times New Roman" w:cs="Times New Roman"/>
          <w:sz w:val="24"/>
          <w:szCs w:val="24"/>
        </w:rPr>
        <w:t xml:space="preserve"> HEALTH </w:t>
      </w:r>
      <w:r w:rsidR="0083544D">
        <w:rPr>
          <w:rFonts w:ascii="Times New Roman" w:hAnsi="Times New Roman" w:cs="Times New Roman"/>
          <w:sz w:val="24"/>
          <w:szCs w:val="24"/>
        </w:rPr>
        <w:t xml:space="preserve">condition in between and significantly different from both </w:t>
      </w:r>
      <w:r>
        <w:rPr>
          <w:rFonts w:ascii="Times New Roman" w:hAnsi="Times New Roman" w:cs="Times New Roman"/>
          <w:sz w:val="24"/>
          <w:szCs w:val="24"/>
        </w:rPr>
        <w:t xml:space="preserve">(M = 2.2±0.28, </w:t>
      </w:r>
      <w:r w:rsidR="0083544D">
        <w:rPr>
          <w:rFonts w:ascii="Times New Roman" w:hAnsi="Times New Roman" w:cs="Times New Roman"/>
          <w:sz w:val="24"/>
          <w:szCs w:val="24"/>
        </w:rPr>
        <w:t xml:space="preserve">both </w:t>
      </w:r>
      <w:r>
        <w:rPr>
          <w:rFonts w:ascii="Times New Roman" w:hAnsi="Times New Roman" w:cs="Times New Roman"/>
          <w:sz w:val="24"/>
          <w:szCs w:val="24"/>
        </w:rPr>
        <w:t>paired-t</w:t>
      </w:r>
      <w:r>
        <w:rPr>
          <w:rFonts w:ascii="Times New Roman" w:hAnsi="Times New Roman" w:cs="Times New Roman"/>
          <w:sz w:val="24"/>
          <w:szCs w:val="24"/>
          <w:vertAlign w:val="subscript"/>
        </w:rPr>
        <w:t>49</w:t>
      </w:r>
      <w:r>
        <w:rPr>
          <w:rFonts w:ascii="Times New Roman" w:hAnsi="Times New Roman" w:cs="Times New Roman"/>
          <w:sz w:val="24"/>
          <w:szCs w:val="24"/>
        </w:rPr>
        <w:t xml:space="preserve"> </w:t>
      </w:r>
      <w:r w:rsidR="0083544D">
        <w:rPr>
          <w:rFonts w:ascii="Times New Roman" w:hAnsi="Times New Roman" w:cs="Times New Roman"/>
          <w:sz w:val="24"/>
          <w:szCs w:val="24"/>
        </w:rPr>
        <w:t>&gt;3.73, both</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&lt; .00</w:t>
      </w:r>
      <w:r w:rsidR="008E0E2C">
        <w:rPr>
          <w:rFonts w:ascii="Times New Roman" w:hAnsi="Times New Roman" w:cs="Times New Roman"/>
          <w:sz w:val="24"/>
          <w:szCs w:val="24"/>
        </w:rPr>
        <w:t>1)</w:t>
      </w:r>
      <w:r>
        <w:rPr>
          <w:rFonts w:ascii="Times New Roman" w:hAnsi="Times New Roman" w:cs="Times New Roman"/>
          <w:sz w:val="24"/>
          <w:szCs w:val="24"/>
        </w:rPr>
        <w:t>.</w:t>
      </w:r>
    </w:p>
    <w:p w14:paraId="51FE1049" w14:textId="77777777" w:rsidR="00BB63AD" w:rsidRDefault="00BB63AD" w:rsidP="00C94A1B">
      <w:pPr>
        <w:pStyle w:val="Normal1"/>
        <w:spacing w:line="480" w:lineRule="auto"/>
        <w:rPr>
          <w:rFonts w:ascii="Times New Roman" w:hAnsi="Times New Roman" w:cs="Times New Roman"/>
          <w:sz w:val="24"/>
          <w:szCs w:val="24"/>
        </w:rPr>
      </w:pPr>
    </w:p>
    <w:p w14:paraId="15B34C64" w14:textId="273EB1C5" w:rsidR="00A35B59" w:rsidRDefault="008E0E2C"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As expected, we also found</w:t>
      </w:r>
      <w:r w:rsidR="00C60C0E">
        <w:rPr>
          <w:rFonts w:ascii="Times New Roman" w:hAnsi="Times New Roman" w:cs="Times New Roman"/>
          <w:sz w:val="24"/>
          <w:szCs w:val="24"/>
        </w:rPr>
        <w:t xml:space="preserve"> a significant effect of condition on</w:t>
      </w:r>
      <w:r w:rsidR="00912DEC">
        <w:rPr>
          <w:rFonts w:ascii="Times New Roman" w:hAnsi="Times New Roman" w:cs="Times New Roman"/>
          <w:sz w:val="24"/>
          <w:szCs w:val="24"/>
        </w:rPr>
        <w:t xml:space="preserve"> the influence </w:t>
      </w:r>
      <w:r w:rsidR="00684F9C">
        <w:rPr>
          <w:rFonts w:ascii="Times New Roman" w:hAnsi="Times New Roman" w:cs="Times New Roman"/>
          <w:sz w:val="24"/>
          <w:szCs w:val="24"/>
        </w:rPr>
        <w:t xml:space="preserve">on choice </w:t>
      </w:r>
      <w:r w:rsidR="00912DEC">
        <w:rPr>
          <w:rFonts w:ascii="Times New Roman" w:hAnsi="Times New Roman" w:cs="Times New Roman"/>
          <w:sz w:val="24"/>
          <w:szCs w:val="24"/>
        </w:rPr>
        <w:t>of both tastiness</w:t>
      </w:r>
      <w:r w:rsidR="00C60C0E">
        <w:rPr>
          <w:rFonts w:ascii="Times New Roman" w:hAnsi="Times New Roman" w:cs="Times New Roman"/>
          <w:sz w:val="24"/>
          <w:szCs w:val="24"/>
        </w:rPr>
        <w:t xml:space="preserve"> </w:t>
      </w:r>
      <w:r w:rsidR="00AF754F">
        <w:rPr>
          <w:rFonts w:ascii="Times New Roman" w:hAnsi="Times New Roman" w:cs="Times New Roman"/>
          <w:sz w:val="24"/>
          <w:szCs w:val="24"/>
        </w:rPr>
        <w:t>(</w:t>
      </w:r>
      <w:r w:rsidR="00F61E42">
        <w:rPr>
          <w:rFonts w:ascii="Times New Roman" w:hAnsi="Times New Roman" w:cs="Times New Roman"/>
          <w:sz w:val="24"/>
          <w:szCs w:val="24"/>
        </w:rPr>
        <w:t>F</w:t>
      </w:r>
      <w:r w:rsidR="00F61E42">
        <w:rPr>
          <w:rFonts w:ascii="Times New Roman" w:hAnsi="Times New Roman" w:cs="Times New Roman"/>
          <w:sz w:val="24"/>
          <w:szCs w:val="24"/>
          <w:vertAlign w:val="subscript"/>
        </w:rPr>
        <w:t>2,98</w:t>
      </w:r>
      <w:r w:rsidR="00AF754F">
        <w:rPr>
          <w:rFonts w:ascii="Times New Roman" w:hAnsi="Times New Roman" w:cs="Times New Roman"/>
          <w:sz w:val="24"/>
          <w:szCs w:val="24"/>
        </w:rPr>
        <w:t xml:space="preserve"> = </w:t>
      </w:r>
      <w:r w:rsidR="00841C6B">
        <w:rPr>
          <w:rFonts w:ascii="Times New Roman" w:hAnsi="Times New Roman" w:cs="Times New Roman"/>
          <w:sz w:val="24"/>
          <w:szCs w:val="24"/>
        </w:rPr>
        <w:t>18.78</w:t>
      </w:r>
      <w:r w:rsidR="00AF754F">
        <w:rPr>
          <w:rFonts w:ascii="Times New Roman" w:hAnsi="Times New Roman" w:cs="Times New Roman"/>
          <w:sz w:val="24"/>
          <w:szCs w:val="24"/>
        </w:rPr>
        <w:t xml:space="preserve">, </w:t>
      </w:r>
      <w:r w:rsidR="00AF754F">
        <w:rPr>
          <w:rFonts w:ascii="Times New Roman" w:hAnsi="Times New Roman" w:cs="Times New Roman"/>
          <w:i/>
          <w:sz w:val="24"/>
          <w:szCs w:val="24"/>
        </w:rPr>
        <w:t xml:space="preserve">P </w:t>
      </w:r>
      <w:r w:rsidR="00AF754F">
        <w:rPr>
          <w:rFonts w:ascii="Times New Roman" w:hAnsi="Times New Roman" w:cs="Times New Roman"/>
          <w:sz w:val="24"/>
          <w:szCs w:val="24"/>
        </w:rPr>
        <w:t>&lt; .0001) and healthiness (F</w:t>
      </w:r>
      <w:r w:rsidR="00AF754F">
        <w:rPr>
          <w:rFonts w:ascii="Times New Roman" w:hAnsi="Times New Roman" w:cs="Times New Roman"/>
          <w:sz w:val="24"/>
          <w:szCs w:val="24"/>
          <w:vertAlign w:val="subscript"/>
        </w:rPr>
        <w:t>2,98</w:t>
      </w:r>
      <w:r w:rsidR="00AF754F">
        <w:rPr>
          <w:rFonts w:ascii="Times New Roman" w:hAnsi="Times New Roman" w:cs="Times New Roman"/>
          <w:sz w:val="24"/>
          <w:szCs w:val="24"/>
        </w:rPr>
        <w:t xml:space="preserve"> = </w:t>
      </w:r>
      <w:r w:rsidR="00841C6B">
        <w:rPr>
          <w:rFonts w:ascii="Times New Roman" w:hAnsi="Times New Roman" w:cs="Times New Roman"/>
          <w:sz w:val="24"/>
          <w:szCs w:val="24"/>
        </w:rPr>
        <w:t>59.06</w:t>
      </w:r>
      <w:r w:rsidR="00AF754F">
        <w:rPr>
          <w:rFonts w:ascii="Times New Roman" w:hAnsi="Times New Roman" w:cs="Times New Roman"/>
          <w:sz w:val="24"/>
          <w:szCs w:val="24"/>
        </w:rPr>
        <w:t xml:space="preserve">, </w:t>
      </w:r>
      <w:r w:rsidR="00AF754F">
        <w:rPr>
          <w:rFonts w:ascii="Times New Roman" w:hAnsi="Times New Roman" w:cs="Times New Roman"/>
          <w:i/>
          <w:sz w:val="24"/>
          <w:szCs w:val="24"/>
        </w:rPr>
        <w:t>P</w:t>
      </w:r>
      <w:r w:rsidR="00AF754F">
        <w:rPr>
          <w:rFonts w:ascii="Times New Roman" w:hAnsi="Times New Roman" w:cs="Times New Roman"/>
          <w:sz w:val="24"/>
          <w:szCs w:val="24"/>
        </w:rPr>
        <w:t xml:space="preserve"> &lt; .0001). </w:t>
      </w:r>
      <w:r>
        <w:rPr>
          <w:rFonts w:ascii="Times New Roman" w:hAnsi="Times New Roman" w:cs="Times New Roman"/>
          <w:sz w:val="24"/>
          <w:szCs w:val="24"/>
        </w:rPr>
        <w:t>Consistent with regulatory goals</w:t>
      </w:r>
      <w:r w:rsidR="00AF754F">
        <w:rPr>
          <w:rFonts w:ascii="Times New Roman" w:hAnsi="Times New Roman" w:cs="Times New Roman"/>
          <w:sz w:val="24"/>
          <w:szCs w:val="24"/>
        </w:rPr>
        <w:t xml:space="preserve">, tastiness influenced choices more strongly during NATURAL trials (mean </w:t>
      </w:r>
      <w:r w:rsidR="00AF754F" w:rsidRPr="00AF754F">
        <w:rPr>
          <w:rFonts w:ascii="Times New Roman" w:hAnsi="Times New Roman" w:cs="Times New Roman"/>
          <w:i/>
          <w:sz w:val="24"/>
          <w:szCs w:val="24"/>
        </w:rPr>
        <w:t>β</w:t>
      </w:r>
      <w:r w:rsidR="00AF754F">
        <w:rPr>
          <w:rFonts w:ascii="Times New Roman" w:hAnsi="Times New Roman" w:cs="Times New Roman"/>
          <w:i/>
          <w:sz w:val="24"/>
          <w:szCs w:val="24"/>
        </w:rPr>
        <w:t xml:space="preserve"> = </w:t>
      </w:r>
      <w:r w:rsidR="000D3165">
        <w:rPr>
          <w:rFonts w:ascii="Times New Roman" w:hAnsi="Times New Roman" w:cs="Times New Roman"/>
          <w:sz w:val="24"/>
          <w:szCs w:val="24"/>
        </w:rPr>
        <w:t>0.30±</w:t>
      </w:r>
      <w:r w:rsidR="00841C6B">
        <w:rPr>
          <w:rFonts w:ascii="Times New Roman" w:hAnsi="Times New Roman" w:cs="Times New Roman"/>
          <w:sz w:val="24"/>
          <w:szCs w:val="24"/>
        </w:rPr>
        <w:t>.15</w:t>
      </w:r>
      <w:r w:rsidR="00AF754F">
        <w:rPr>
          <w:rFonts w:ascii="Times New Roman" w:hAnsi="Times New Roman" w:cs="Times New Roman"/>
          <w:sz w:val="24"/>
          <w:szCs w:val="24"/>
        </w:rPr>
        <w:t xml:space="preserve">) compared to either HEALTH trials (mean </w:t>
      </w:r>
      <w:r w:rsidR="00AF754F" w:rsidRPr="00AF754F">
        <w:rPr>
          <w:rFonts w:ascii="Times New Roman" w:hAnsi="Times New Roman" w:cs="Times New Roman"/>
          <w:i/>
          <w:sz w:val="24"/>
          <w:szCs w:val="24"/>
        </w:rPr>
        <w:t>β</w:t>
      </w:r>
      <w:r w:rsidR="00AF754F">
        <w:rPr>
          <w:rFonts w:ascii="Times New Roman" w:hAnsi="Times New Roman" w:cs="Times New Roman"/>
          <w:i/>
          <w:sz w:val="24"/>
          <w:szCs w:val="24"/>
        </w:rPr>
        <w:t xml:space="preserve"> = </w:t>
      </w:r>
      <w:r w:rsidR="000D3165">
        <w:rPr>
          <w:rFonts w:ascii="Times New Roman" w:hAnsi="Times New Roman" w:cs="Times New Roman"/>
          <w:sz w:val="24"/>
          <w:szCs w:val="24"/>
        </w:rPr>
        <w:t>0.18±.14</w:t>
      </w:r>
      <w:r w:rsidR="00F66145">
        <w:rPr>
          <w:rFonts w:ascii="Times New Roman" w:hAnsi="Times New Roman" w:cs="Times New Roman"/>
          <w:sz w:val="24"/>
          <w:szCs w:val="24"/>
        </w:rPr>
        <w:t>, paired-t</w:t>
      </w:r>
      <w:r w:rsidR="00F66145">
        <w:rPr>
          <w:rFonts w:ascii="Times New Roman" w:hAnsi="Times New Roman" w:cs="Times New Roman"/>
          <w:sz w:val="24"/>
          <w:szCs w:val="24"/>
          <w:vertAlign w:val="subscript"/>
        </w:rPr>
        <w:t>49</w:t>
      </w:r>
      <w:r w:rsidR="000D3165">
        <w:rPr>
          <w:rFonts w:ascii="Times New Roman" w:hAnsi="Times New Roman" w:cs="Times New Roman"/>
          <w:sz w:val="24"/>
          <w:szCs w:val="24"/>
        </w:rPr>
        <w:t xml:space="preserve"> = 5</w:t>
      </w:r>
      <w:r w:rsidR="00F66145">
        <w:rPr>
          <w:rFonts w:ascii="Times New Roman" w:hAnsi="Times New Roman" w:cs="Times New Roman"/>
          <w:sz w:val="24"/>
          <w:szCs w:val="24"/>
        </w:rPr>
        <w:t>.</w:t>
      </w:r>
      <w:r w:rsidR="000D3165">
        <w:rPr>
          <w:rFonts w:ascii="Times New Roman" w:hAnsi="Times New Roman" w:cs="Times New Roman"/>
          <w:sz w:val="24"/>
          <w:szCs w:val="24"/>
        </w:rPr>
        <w:t>25</w:t>
      </w:r>
      <w:r w:rsidR="00F66145">
        <w:rPr>
          <w:rFonts w:ascii="Times New Roman" w:hAnsi="Times New Roman" w:cs="Times New Roman"/>
          <w:sz w:val="24"/>
          <w:szCs w:val="24"/>
        </w:rPr>
        <w:t xml:space="preserve">, </w:t>
      </w:r>
      <w:r w:rsidR="00F66145" w:rsidRPr="00F66145">
        <w:rPr>
          <w:rFonts w:ascii="Times New Roman" w:hAnsi="Times New Roman" w:cs="Times New Roman"/>
          <w:i/>
          <w:sz w:val="24"/>
          <w:szCs w:val="24"/>
        </w:rPr>
        <w:t>P</w:t>
      </w:r>
      <w:r w:rsidR="00F66145">
        <w:rPr>
          <w:rFonts w:ascii="Times New Roman" w:hAnsi="Times New Roman" w:cs="Times New Roman"/>
          <w:sz w:val="24"/>
          <w:szCs w:val="24"/>
        </w:rPr>
        <w:t xml:space="preserve"> &lt; .0001</w:t>
      </w:r>
      <w:r w:rsidR="00AF754F">
        <w:rPr>
          <w:rFonts w:ascii="Times New Roman" w:hAnsi="Times New Roman" w:cs="Times New Roman"/>
          <w:sz w:val="24"/>
          <w:szCs w:val="24"/>
        </w:rPr>
        <w:t xml:space="preserve">) or DECREASE trials (mean </w:t>
      </w:r>
      <w:r w:rsidR="00AF754F" w:rsidRPr="00AF754F">
        <w:rPr>
          <w:rFonts w:ascii="Times New Roman" w:hAnsi="Times New Roman" w:cs="Times New Roman"/>
          <w:i/>
          <w:sz w:val="24"/>
          <w:szCs w:val="24"/>
        </w:rPr>
        <w:t>β</w:t>
      </w:r>
      <w:r w:rsidR="00AF754F">
        <w:rPr>
          <w:rFonts w:ascii="Times New Roman" w:hAnsi="Times New Roman" w:cs="Times New Roman"/>
          <w:i/>
          <w:sz w:val="24"/>
          <w:szCs w:val="24"/>
        </w:rPr>
        <w:t xml:space="preserve"> = </w:t>
      </w:r>
      <w:r w:rsidR="000D3165">
        <w:rPr>
          <w:rFonts w:ascii="Times New Roman" w:hAnsi="Times New Roman" w:cs="Times New Roman"/>
          <w:sz w:val="24"/>
          <w:szCs w:val="24"/>
        </w:rPr>
        <w:t>0.18±.16</w:t>
      </w:r>
      <w:r w:rsidR="00F66145">
        <w:rPr>
          <w:rFonts w:ascii="Times New Roman" w:hAnsi="Times New Roman" w:cs="Times New Roman"/>
          <w:sz w:val="24"/>
          <w:szCs w:val="24"/>
        </w:rPr>
        <w:t>, paired-t</w:t>
      </w:r>
      <w:r w:rsidR="00F66145">
        <w:rPr>
          <w:rFonts w:ascii="Times New Roman" w:hAnsi="Times New Roman" w:cs="Times New Roman"/>
          <w:sz w:val="24"/>
          <w:szCs w:val="24"/>
          <w:vertAlign w:val="subscript"/>
        </w:rPr>
        <w:t>49</w:t>
      </w:r>
      <w:r w:rsidR="000D3165">
        <w:rPr>
          <w:rFonts w:ascii="Times New Roman" w:hAnsi="Times New Roman" w:cs="Times New Roman"/>
          <w:sz w:val="24"/>
          <w:szCs w:val="24"/>
        </w:rPr>
        <w:t xml:space="preserve"> = 4.63</w:t>
      </w:r>
      <w:r w:rsidR="00F66145">
        <w:rPr>
          <w:rFonts w:ascii="Times New Roman" w:hAnsi="Times New Roman" w:cs="Times New Roman"/>
          <w:sz w:val="24"/>
          <w:szCs w:val="24"/>
        </w:rPr>
        <w:t xml:space="preserve">, </w:t>
      </w:r>
      <w:r w:rsidR="00F66145">
        <w:rPr>
          <w:rFonts w:ascii="Times New Roman" w:hAnsi="Times New Roman" w:cs="Times New Roman"/>
          <w:i/>
          <w:sz w:val="24"/>
          <w:szCs w:val="24"/>
        </w:rPr>
        <w:t>P</w:t>
      </w:r>
      <w:r w:rsidR="00F66145">
        <w:rPr>
          <w:rFonts w:ascii="Times New Roman" w:hAnsi="Times New Roman" w:cs="Times New Roman"/>
          <w:sz w:val="24"/>
          <w:szCs w:val="24"/>
        </w:rPr>
        <w:t xml:space="preserve"> &lt; .0001</w:t>
      </w:r>
      <w:r w:rsidR="00F162DF">
        <w:rPr>
          <w:rFonts w:ascii="Times New Roman" w:hAnsi="Times New Roman" w:cs="Times New Roman"/>
          <w:sz w:val="24"/>
          <w:szCs w:val="24"/>
        </w:rPr>
        <w:t xml:space="preserve">), which did not differ </w:t>
      </w:r>
      <w:r w:rsidR="00F162DF">
        <w:rPr>
          <w:rFonts w:ascii="Times New Roman" w:hAnsi="Times New Roman" w:cs="Times New Roman"/>
          <w:sz w:val="24"/>
          <w:szCs w:val="24"/>
        </w:rPr>
        <w:lastRenderedPageBreak/>
        <w:t>signifi</w:t>
      </w:r>
      <w:r w:rsidR="00AF754F">
        <w:rPr>
          <w:rFonts w:ascii="Times New Roman" w:hAnsi="Times New Roman" w:cs="Times New Roman"/>
          <w:sz w:val="24"/>
          <w:szCs w:val="24"/>
        </w:rPr>
        <w:t>cantly from each other (paired-t</w:t>
      </w:r>
      <w:r w:rsidR="00AF754F">
        <w:rPr>
          <w:rFonts w:ascii="Times New Roman" w:hAnsi="Times New Roman" w:cs="Times New Roman"/>
          <w:sz w:val="24"/>
          <w:szCs w:val="24"/>
          <w:vertAlign w:val="subscript"/>
        </w:rPr>
        <w:t>49</w:t>
      </w:r>
      <w:r w:rsidR="00AF754F">
        <w:rPr>
          <w:rFonts w:ascii="Times New Roman" w:hAnsi="Times New Roman" w:cs="Times New Roman"/>
          <w:sz w:val="24"/>
          <w:szCs w:val="24"/>
        </w:rPr>
        <w:t xml:space="preserve"> = .</w:t>
      </w:r>
      <w:r w:rsidR="000D3165">
        <w:rPr>
          <w:rFonts w:ascii="Times New Roman" w:hAnsi="Times New Roman" w:cs="Times New Roman"/>
          <w:sz w:val="24"/>
          <w:szCs w:val="24"/>
        </w:rPr>
        <w:t>13</w:t>
      </w:r>
      <w:r w:rsidR="00AF754F">
        <w:rPr>
          <w:rFonts w:ascii="Times New Roman" w:hAnsi="Times New Roman" w:cs="Times New Roman"/>
          <w:sz w:val="24"/>
          <w:szCs w:val="24"/>
        </w:rPr>
        <w:t xml:space="preserve">, </w:t>
      </w:r>
      <w:r w:rsidR="00AF754F">
        <w:rPr>
          <w:rFonts w:ascii="Times New Roman" w:hAnsi="Times New Roman" w:cs="Times New Roman"/>
          <w:i/>
          <w:sz w:val="24"/>
          <w:szCs w:val="24"/>
        </w:rPr>
        <w:t>P</w:t>
      </w:r>
      <w:r w:rsidR="00AF754F">
        <w:rPr>
          <w:rFonts w:ascii="Times New Roman" w:hAnsi="Times New Roman" w:cs="Times New Roman"/>
          <w:sz w:val="24"/>
          <w:szCs w:val="24"/>
        </w:rPr>
        <w:t xml:space="preserve"> = </w:t>
      </w:r>
      <w:r w:rsidR="000D3165">
        <w:rPr>
          <w:rFonts w:ascii="Times New Roman" w:hAnsi="Times New Roman" w:cs="Times New Roman"/>
          <w:sz w:val="24"/>
          <w:szCs w:val="24"/>
        </w:rPr>
        <w:t>0.81</w:t>
      </w:r>
      <w:r w:rsidR="00AF754F">
        <w:rPr>
          <w:rFonts w:ascii="Times New Roman" w:hAnsi="Times New Roman" w:cs="Times New Roman"/>
          <w:sz w:val="24"/>
          <w:szCs w:val="24"/>
        </w:rPr>
        <w:t>).</w:t>
      </w:r>
      <w:r w:rsidR="00372C6B">
        <w:rPr>
          <w:rFonts w:ascii="Times New Roman" w:hAnsi="Times New Roman" w:cs="Times New Roman"/>
          <w:sz w:val="24"/>
          <w:szCs w:val="24"/>
        </w:rPr>
        <w:t xml:space="preserve"> We also found that healthiness influenced choices more strongly during the HEALTH condition (mean </w:t>
      </w:r>
      <w:r w:rsidR="00372C6B" w:rsidRPr="00AF754F">
        <w:rPr>
          <w:rFonts w:ascii="Times New Roman" w:hAnsi="Times New Roman" w:cs="Times New Roman"/>
          <w:i/>
          <w:sz w:val="24"/>
          <w:szCs w:val="24"/>
        </w:rPr>
        <w:t>β</w:t>
      </w:r>
      <w:r w:rsidR="00372C6B">
        <w:rPr>
          <w:rFonts w:ascii="Times New Roman" w:hAnsi="Times New Roman" w:cs="Times New Roman"/>
          <w:i/>
          <w:sz w:val="24"/>
          <w:szCs w:val="24"/>
        </w:rPr>
        <w:t xml:space="preserve"> = </w:t>
      </w:r>
      <w:r w:rsidR="00372C6B">
        <w:rPr>
          <w:rFonts w:ascii="Times New Roman" w:hAnsi="Times New Roman" w:cs="Times New Roman"/>
          <w:sz w:val="24"/>
          <w:szCs w:val="24"/>
        </w:rPr>
        <w:t>0.24±.1</w:t>
      </w:r>
      <w:r w:rsidR="00385471">
        <w:rPr>
          <w:rFonts w:ascii="Times New Roman" w:hAnsi="Times New Roman" w:cs="Times New Roman"/>
          <w:sz w:val="24"/>
          <w:szCs w:val="24"/>
        </w:rPr>
        <w:t>6</w:t>
      </w:r>
      <w:r w:rsidR="00372C6B">
        <w:rPr>
          <w:rFonts w:ascii="Times New Roman" w:hAnsi="Times New Roman" w:cs="Times New Roman"/>
          <w:sz w:val="24"/>
          <w:szCs w:val="24"/>
        </w:rPr>
        <w:t xml:space="preserve">) than either the NATURAL condition (mean </w:t>
      </w:r>
      <w:r w:rsidR="00372C6B" w:rsidRPr="00AF754F">
        <w:rPr>
          <w:rFonts w:ascii="Times New Roman" w:hAnsi="Times New Roman" w:cs="Times New Roman"/>
          <w:i/>
          <w:sz w:val="24"/>
          <w:szCs w:val="24"/>
        </w:rPr>
        <w:t>β</w:t>
      </w:r>
      <w:r w:rsidR="00372C6B">
        <w:rPr>
          <w:rFonts w:ascii="Times New Roman" w:hAnsi="Times New Roman" w:cs="Times New Roman"/>
          <w:i/>
          <w:sz w:val="24"/>
          <w:szCs w:val="24"/>
        </w:rPr>
        <w:t xml:space="preserve"> = </w:t>
      </w:r>
      <w:r w:rsidR="00385471">
        <w:rPr>
          <w:rFonts w:ascii="Times New Roman" w:hAnsi="Times New Roman" w:cs="Times New Roman"/>
          <w:sz w:val="24"/>
          <w:szCs w:val="24"/>
        </w:rPr>
        <w:t>0.05±.11</w:t>
      </w:r>
      <w:r w:rsidR="00372C6B">
        <w:rPr>
          <w:rFonts w:ascii="Times New Roman" w:hAnsi="Times New Roman" w:cs="Times New Roman"/>
          <w:sz w:val="24"/>
          <w:szCs w:val="24"/>
        </w:rPr>
        <w:t>, paired-t</w:t>
      </w:r>
      <w:r w:rsidR="00372C6B">
        <w:rPr>
          <w:rFonts w:ascii="Times New Roman" w:hAnsi="Times New Roman" w:cs="Times New Roman"/>
          <w:sz w:val="24"/>
          <w:szCs w:val="24"/>
          <w:vertAlign w:val="subscript"/>
        </w:rPr>
        <w:t>49</w:t>
      </w:r>
      <w:r w:rsidR="00372C6B">
        <w:rPr>
          <w:rFonts w:ascii="Times New Roman" w:hAnsi="Times New Roman" w:cs="Times New Roman"/>
          <w:sz w:val="24"/>
          <w:szCs w:val="24"/>
        </w:rPr>
        <w:t xml:space="preserve"> = </w:t>
      </w:r>
      <w:r w:rsidR="00385471">
        <w:rPr>
          <w:rFonts w:ascii="Times New Roman" w:hAnsi="Times New Roman" w:cs="Times New Roman"/>
          <w:sz w:val="24"/>
          <w:szCs w:val="24"/>
        </w:rPr>
        <w:t>7.93</w:t>
      </w:r>
      <w:r w:rsidR="00372C6B">
        <w:rPr>
          <w:rFonts w:ascii="Times New Roman" w:hAnsi="Times New Roman" w:cs="Times New Roman"/>
          <w:sz w:val="24"/>
          <w:szCs w:val="24"/>
        </w:rPr>
        <w:t xml:space="preserve">, </w:t>
      </w:r>
      <w:r w:rsidR="00372C6B" w:rsidRPr="00F66145">
        <w:rPr>
          <w:rFonts w:ascii="Times New Roman" w:hAnsi="Times New Roman" w:cs="Times New Roman"/>
          <w:i/>
          <w:sz w:val="24"/>
          <w:szCs w:val="24"/>
        </w:rPr>
        <w:t>P</w:t>
      </w:r>
      <w:r w:rsidR="00372C6B">
        <w:rPr>
          <w:rFonts w:ascii="Times New Roman" w:hAnsi="Times New Roman" w:cs="Times New Roman"/>
          <w:sz w:val="24"/>
          <w:szCs w:val="24"/>
        </w:rPr>
        <w:t xml:space="preserve"> &lt; .0001) or DECREASE condition (mean </w:t>
      </w:r>
      <w:r w:rsidR="00372C6B" w:rsidRPr="00AF754F">
        <w:rPr>
          <w:rFonts w:ascii="Times New Roman" w:hAnsi="Times New Roman" w:cs="Times New Roman"/>
          <w:i/>
          <w:sz w:val="24"/>
          <w:szCs w:val="24"/>
        </w:rPr>
        <w:t>β</w:t>
      </w:r>
      <w:r w:rsidR="00372C6B">
        <w:rPr>
          <w:rFonts w:ascii="Times New Roman" w:hAnsi="Times New Roman" w:cs="Times New Roman"/>
          <w:i/>
          <w:sz w:val="24"/>
          <w:szCs w:val="24"/>
        </w:rPr>
        <w:t xml:space="preserve"> = </w:t>
      </w:r>
      <w:r w:rsidR="00372C6B">
        <w:rPr>
          <w:rFonts w:ascii="Times New Roman" w:hAnsi="Times New Roman" w:cs="Times New Roman"/>
          <w:sz w:val="24"/>
          <w:szCs w:val="24"/>
        </w:rPr>
        <w:t>0.</w:t>
      </w:r>
      <w:r w:rsidR="00385471">
        <w:rPr>
          <w:rFonts w:ascii="Times New Roman" w:hAnsi="Times New Roman" w:cs="Times New Roman"/>
          <w:sz w:val="24"/>
          <w:szCs w:val="24"/>
        </w:rPr>
        <w:t>053</w:t>
      </w:r>
      <w:r w:rsidR="00372C6B">
        <w:rPr>
          <w:rFonts w:ascii="Times New Roman" w:hAnsi="Times New Roman" w:cs="Times New Roman"/>
          <w:sz w:val="24"/>
          <w:szCs w:val="24"/>
        </w:rPr>
        <w:t>±.</w:t>
      </w:r>
      <w:r w:rsidR="00385471">
        <w:rPr>
          <w:rFonts w:ascii="Times New Roman" w:hAnsi="Times New Roman" w:cs="Times New Roman"/>
          <w:sz w:val="24"/>
          <w:szCs w:val="24"/>
        </w:rPr>
        <w:t>09</w:t>
      </w:r>
      <w:r w:rsidR="00372C6B">
        <w:rPr>
          <w:rFonts w:ascii="Times New Roman" w:hAnsi="Times New Roman" w:cs="Times New Roman"/>
          <w:sz w:val="24"/>
          <w:szCs w:val="24"/>
        </w:rPr>
        <w:t>, paired-t</w:t>
      </w:r>
      <w:r w:rsidR="00372C6B">
        <w:rPr>
          <w:rFonts w:ascii="Times New Roman" w:hAnsi="Times New Roman" w:cs="Times New Roman"/>
          <w:sz w:val="24"/>
          <w:szCs w:val="24"/>
          <w:vertAlign w:val="subscript"/>
        </w:rPr>
        <w:t>49</w:t>
      </w:r>
      <w:r w:rsidR="00372C6B">
        <w:rPr>
          <w:rFonts w:ascii="Times New Roman" w:hAnsi="Times New Roman" w:cs="Times New Roman"/>
          <w:sz w:val="24"/>
          <w:szCs w:val="24"/>
        </w:rPr>
        <w:t xml:space="preserve"> = </w:t>
      </w:r>
      <w:r w:rsidR="00385471">
        <w:rPr>
          <w:rFonts w:ascii="Times New Roman" w:hAnsi="Times New Roman" w:cs="Times New Roman"/>
          <w:sz w:val="24"/>
          <w:szCs w:val="24"/>
        </w:rPr>
        <w:t>8.6</w:t>
      </w:r>
      <w:r w:rsidR="00372C6B">
        <w:rPr>
          <w:rFonts w:ascii="Times New Roman" w:hAnsi="Times New Roman" w:cs="Times New Roman"/>
          <w:sz w:val="24"/>
          <w:szCs w:val="24"/>
        </w:rPr>
        <w:t xml:space="preserve">3, </w:t>
      </w:r>
      <w:r w:rsidR="00372C6B" w:rsidRPr="00F66145">
        <w:rPr>
          <w:rFonts w:ascii="Times New Roman" w:hAnsi="Times New Roman" w:cs="Times New Roman"/>
          <w:i/>
          <w:sz w:val="24"/>
          <w:szCs w:val="24"/>
        </w:rPr>
        <w:t>P</w:t>
      </w:r>
      <w:r w:rsidR="00372C6B">
        <w:rPr>
          <w:rFonts w:ascii="Times New Roman" w:hAnsi="Times New Roman" w:cs="Times New Roman"/>
          <w:sz w:val="24"/>
          <w:szCs w:val="24"/>
        </w:rPr>
        <w:t xml:space="preserve"> &lt; .0001), which did not differ from each other (paired-t</w:t>
      </w:r>
      <w:r w:rsidR="00372C6B">
        <w:rPr>
          <w:rFonts w:ascii="Times New Roman" w:hAnsi="Times New Roman" w:cs="Times New Roman"/>
          <w:sz w:val="24"/>
          <w:szCs w:val="24"/>
          <w:vertAlign w:val="subscript"/>
        </w:rPr>
        <w:t>49</w:t>
      </w:r>
      <w:r w:rsidR="00372C6B">
        <w:rPr>
          <w:rFonts w:ascii="Times New Roman" w:hAnsi="Times New Roman" w:cs="Times New Roman"/>
          <w:sz w:val="24"/>
          <w:szCs w:val="24"/>
        </w:rPr>
        <w:t xml:space="preserve"> = .</w:t>
      </w:r>
      <w:r w:rsidR="00224B5F">
        <w:rPr>
          <w:rFonts w:ascii="Times New Roman" w:hAnsi="Times New Roman" w:cs="Times New Roman"/>
          <w:sz w:val="24"/>
          <w:szCs w:val="24"/>
        </w:rPr>
        <w:t>16</w:t>
      </w:r>
      <w:r w:rsidR="00372C6B">
        <w:rPr>
          <w:rFonts w:ascii="Times New Roman" w:hAnsi="Times New Roman" w:cs="Times New Roman"/>
          <w:sz w:val="24"/>
          <w:szCs w:val="24"/>
        </w:rPr>
        <w:t xml:space="preserve">, </w:t>
      </w:r>
      <w:r w:rsidR="00372C6B">
        <w:rPr>
          <w:rFonts w:ascii="Times New Roman" w:hAnsi="Times New Roman" w:cs="Times New Roman"/>
          <w:i/>
          <w:sz w:val="24"/>
          <w:szCs w:val="24"/>
        </w:rPr>
        <w:t>P</w:t>
      </w:r>
      <w:r w:rsidR="00372C6B">
        <w:rPr>
          <w:rFonts w:ascii="Times New Roman" w:hAnsi="Times New Roman" w:cs="Times New Roman"/>
          <w:sz w:val="24"/>
          <w:szCs w:val="24"/>
        </w:rPr>
        <w:t xml:space="preserve"> = </w:t>
      </w:r>
      <w:r w:rsidR="00224B5F">
        <w:rPr>
          <w:rFonts w:ascii="Times New Roman" w:hAnsi="Times New Roman" w:cs="Times New Roman"/>
          <w:sz w:val="24"/>
          <w:szCs w:val="24"/>
        </w:rPr>
        <w:t>.88</w:t>
      </w:r>
      <w:r w:rsidR="00372C6B">
        <w:rPr>
          <w:rFonts w:ascii="Times New Roman" w:hAnsi="Times New Roman" w:cs="Times New Roman"/>
          <w:sz w:val="24"/>
          <w:szCs w:val="24"/>
        </w:rPr>
        <w:t>).</w:t>
      </w:r>
      <w:r w:rsidR="00684F9C">
        <w:rPr>
          <w:rFonts w:ascii="Times New Roman" w:hAnsi="Times New Roman" w:cs="Times New Roman"/>
          <w:sz w:val="24"/>
          <w:szCs w:val="24"/>
        </w:rPr>
        <w:t xml:space="preserve"> </w:t>
      </w:r>
      <w:r w:rsidR="006B21E3">
        <w:rPr>
          <w:rFonts w:ascii="Times New Roman" w:hAnsi="Times New Roman" w:cs="Times New Roman"/>
          <w:sz w:val="24"/>
          <w:szCs w:val="24"/>
        </w:rPr>
        <w:br/>
      </w:r>
    </w:p>
    <w:p w14:paraId="2B36A849" w14:textId="0044CB26" w:rsidR="006B21E3" w:rsidRPr="006B21E3" w:rsidRDefault="006B21E3"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To examine whether regulation required greater effort, we also compared average RTs across the conditions. As expected, we observed a significant effect of condition on RT (F</w:t>
      </w:r>
      <w:r>
        <w:rPr>
          <w:rFonts w:ascii="Times New Roman" w:hAnsi="Times New Roman" w:cs="Times New Roman"/>
          <w:sz w:val="24"/>
          <w:szCs w:val="24"/>
          <w:vertAlign w:val="subscript"/>
        </w:rPr>
        <w:t>2,98</w:t>
      </w:r>
      <w:r>
        <w:rPr>
          <w:rFonts w:ascii="Times New Roman" w:hAnsi="Times New Roman" w:cs="Times New Roman"/>
          <w:sz w:val="24"/>
          <w:szCs w:val="24"/>
        </w:rPr>
        <w:t xml:space="preserve"> = 13.45, </w:t>
      </w:r>
      <w:r>
        <w:rPr>
          <w:rFonts w:ascii="Times New Roman" w:hAnsi="Times New Roman" w:cs="Times New Roman"/>
          <w:i/>
          <w:sz w:val="24"/>
          <w:szCs w:val="24"/>
        </w:rPr>
        <w:t xml:space="preserve">P </w:t>
      </w:r>
      <w:r>
        <w:rPr>
          <w:rFonts w:ascii="Times New Roman" w:hAnsi="Times New Roman" w:cs="Times New Roman"/>
          <w:sz w:val="24"/>
          <w:szCs w:val="24"/>
        </w:rPr>
        <w:t xml:space="preserve">&lt; .0001), with responses in both </w:t>
      </w:r>
      <w:r w:rsidR="003921ED">
        <w:rPr>
          <w:rFonts w:ascii="Times New Roman" w:hAnsi="Times New Roman" w:cs="Times New Roman"/>
          <w:sz w:val="24"/>
          <w:szCs w:val="24"/>
        </w:rPr>
        <w:t xml:space="preserve">the </w:t>
      </w:r>
      <w:r>
        <w:rPr>
          <w:rFonts w:ascii="Times New Roman" w:hAnsi="Times New Roman" w:cs="Times New Roman"/>
          <w:sz w:val="24"/>
          <w:szCs w:val="24"/>
        </w:rPr>
        <w:t>HEALTH (mean RT = 1,404ms±297) and DECREASE (mean RT = 1,440±384) conditions taking significant</w:t>
      </w:r>
      <w:r w:rsidR="00532520">
        <w:rPr>
          <w:rFonts w:ascii="Times New Roman" w:hAnsi="Times New Roman" w:cs="Times New Roman"/>
          <w:sz w:val="24"/>
          <w:szCs w:val="24"/>
        </w:rPr>
        <w:t>ly</w:t>
      </w:r>
      <w:r>
        <w:rPr>
          <w:rFonts w:ascii="Times New Roman" w:hAnsi="Times New Roman" w:cs="Times New Roman"/>
          <w:sz w:val="24"/>
          <w:szCs w:val="24"/>
        </w:rPr>
        <w:t xml:space="preserve"> longer compared to NATURAL (mean RT = 1,322±298, both paired-t</w:t>
      </w:r>
      <w:r>
        <w:rPr>
          <w:rFonts w:ascii="Times New Roman" w:hAnsi="Times New Roman" w:cs="Times New Roman"/>
          <w:sz w:val="24"/>
          <w:szCs w:val="24"/>
          <w:vertAlign w:val="subscript"/>
        </w:rPr>
        <w:t>49</w:t>
      </w:r>
      <w:r>
        <w:rPr>
          <w:rFonts w:ascii="Times New Roman" w:hAnsi="Times New Roman" w:cs="Times New Roman"/>
          <w:sz w:val="24"/>
          <w:szCs w:val="24"/>
        </w:rPr>
        <w:t xml:space="preserve"> &gt; 3.91, both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1022EF30" w14:textId="77777777" w:rsidR="006B21E3" w:rsidRDefault="006B21E3" w:rsidP="00C94A1B">
      <w:pPr>
        <w:pStyle w:val="Normal1"/>
        <w:spacing w:line="480" w:lineRule="auto"/>
        <w:rPr>
          <w:rFonts w:ascii="Times New Roman" w:hAnsi="Times New Roman" w:cs="Times New Roman"/>
          <w:sz w:val="24"/>
          <w:szCs w:val="24"/>
        </w:rPr>
      </w:pPr>
    </w:p>
    <w:p w14:paraId="2C0BF8FA" w14:textId="77777777" w:rsidR="00667B58" w:rsidRDefault="00667B58" w:rsidP="00C94A1B">
      <w:pPr>
        <w:pStyle w:val="Normal1"/>
        <w:spacing w:line="480" w:lineRule="auto"/>
        <w:rPr>
          <w:rFonts w:ascii="Times New Roman" w:hAnsi="Times New Roman" w:cs="Times New Roman"/>
          <w:sz w:val="24"/>
          <w:szCs w:val="24"/>
        </w:rPr>
      </w:pPr>
    </w:p>
    <w:p w14:paraId="2385268E" w14:textId="59671B7E" w:rsidR="00A054B5" w:rsidRPr="006D37AF" w:rsidRDefault="00470C03" w:rsidP="00C94A1B">
      <w:pPr>
        <w:pStyle w:val="Normal1"/>
        <w:spacing w:line="480" w:lineRule="auto"/>
        <w:rPr>
          <w:rFonts w:ascii="Times New Roman" w:hAnsi="Times New Roman" w:cs="Times New Roman"/>
          <w:i/>
          <w:sz w:val="24"/>
          <w:szCs w:val="24"/>
        </w:rPr>
      </w:pPr>
      <w:del w:id="282" w:author="Daniel Wilson" w:date="2020-08-14T22:39:00Z">
        <w:r w:rsidDel="00BF3B38">
          <w:rPr>
            <w:rFonts w:ascii="Times New Roman" w:hAnsi="Times New Roman" w:cs="Times New Roman"/>
            <w:i/>
            <w:sz w:val="24"/>
            <w:szCs w:val="24"/>
          </w:rPr>
          <w:delText xml:space="preserve">Lasting </w:delText>
        </w:r>
      </w:del>
      <w:ins w:id="283" w:author="Daniel Wilson" w:date="2020-08-14T22:39:00Z">
        <w:r w:rsidR="00BF3B38">
          <w:rPr>
            <w:rFonts w:ascii="Times New Roman" w:hAnsi="Times New Roman" w:cs="Times New Roman"/>
            <w:i/>
            <w:sz w:val="24"/>
            <w:szCs w:val="24"/>
          </w:rPr>
          <w:t xml:space="preserve">Persistent </w:t>
        </w:r>
      </w:ins>
      <w:r>
        <w:rPr>
          <w:rFonts w:ascii="Times New Roman" w:hAnsi="Times New Roman" w:cs="Times New Roman"/>
          <w:i/>
          <w:sz w:val="24"/>
          <w:szCs w:val="24"/>
        </w:rPr>
        <w:t>effects of regulation</w:t>
      </w:r>
    </w:p>
    <w:p w14:paraId="03499103" w14:textId="187E40D3" w:rsidR="0079469C" w:rsidRDefault="00667B58" w:rsidP="00C94A1B">
      <w:pPr>
        <w:pStyle w:val="Normal1"/>
        <w:spacing w:line="480" w:lineRule="auto"/>
        <w:rPr>
          <w:rFonts w:ascii="Times New Roman" w:hAnsi="Times New Roman" w:cs="Times New Roman"/>
          <w:sz w:val="24"/>
          <w:szCs w:val="24"/>
        </w:rPr>
      </w:pPr>
      <w:r w:rsidRPr="002F1E53">
        <w:rPr>
          <w:rFonts w:ascii="Times New Roman" w:hAnsi="Times New Roman" w:cs="Times New Roman"/>
          <w:sz w:val="24"/>
          <w:szCs w:val="24"/>
        </w:rPr>
        <w:t>We</w:t>
      </w:r>
      <w:r>
        <w:rPr>
          <w:rFonts w:ascii="Times New Roman" w:hAnsi="Times New Roman" w:cs="Times New Roman"/>
          <w:sz w:val="24"/>
          <w:szCs w:val="24"/>
        </w:rPr>
        <w:t xml:space="preserve"> next </w:t>
      </w:r>
      <w:r w:rsidR="00174D36">
        <w:rPr>
          <w:rFonts w:ascii="Times New Roman" w:hAnsi="Times New Roman" w:cs="Times New Roman"/>
          <w:sz w:val="24"/>
          <w:szCs w:val="24"/>
        </w:rPr>
        <w:t>examined the influence of cognitive regulation on changes in food liking from baseline</w:t>
      </w:r>
      <w:r w:rsidR="006F00FB">
        <w:rPr>
          <w:rFonts w:ascii="Times New Roman" w:hAnsi="Times New Roman" w:cs="Times New Roman"/>
          <w:sz w:val="24"/>
          <w:szCs w:val="24"/>
        </w:rPr>
        <w:t xml:space="preserve"> (</w:t>
      </w:r>
      <w:proofErr w:type="spellStart"/>
      <w:r w:rsidR="006F00FB">
        <w:rPr>
          <w:rFonts w:ascii="Times New Roman" w:hAnsi="Times New Roman" w:cs="Times New Roman"/>
          <w:sz w:val="24"/>
          <w:szCs w:val="24"/>
        </w:rPr>
        <w:t>ΔLiking</w:t>
      </w:r>
      <w:proofErr w:type="spellEnd"/>
      <w:r w:rsidR="006F00FB">
        <w:rPr>
          <w:rFonts w:ascii="Times New Roman" w:hAnsi="Times New Roman" w:cs="Times New Roman"/>
          <w:sz w:val="24"/>
          <w:szCs w:val="24"/>
        </w:rPr>
        <w:t>)</w:t>
      </w:r>
      <w:r w:rsidR="00B24BC7">
        <w:rPr>
          <w:rFonts w:ascii="Times New Roman" w:hAnsi="Times New Roman" w:cs="Times New Roman"/>
          <w:sz w:val="24"/>
          <w:szCs w:val="24"/>
        </w:rPr>
        <w:t>.</w:t>
      </w:r>
      <w:ins w:id="284" w:author="Daniel Wilson" w:date="2020-08-14T22:53:00Z">
        <w:r w:rsidR="000E166A">
          <w:rPr>
            <w:rFonts w:ascii="Times New Roman" w:hAnsi="Times New Roman" w:cs="Times New Roman"/>
            <w:sz w:val="24"/>
            <w:szCs w:val="24"/>
          </w:rPr>
          <w:t xml:space="preserve"> We </w:t>
        </w:r>
      </w:ins>
      <w:ins w:id="285" w:author="Daniel Wilson" w:date="2020-08-14T22:55:00Z">
        <w:r w:rsidR="000E166A">
          <w:rPr>
            <w:rFonts w:ascii="Times New Roman" w:hAnsi="Times New Roman" w:cs="Times New Roman"/>
            <w:sz w:val="24"/>
            <w:szCs w:val="24"/>
          </w:rPr>
          <w:t>characterize a persistent effect as a systematic change in liking that occurs between the in-scanner cogn</w:t>
        </w:r>
      </w:ins>
      <w:ins w:id="286" w:author="Daniel Wilson" w:date="2020-08-14T22:56:00Z">
        <w:r w:rsidR="000E166A">
          <w:rPr>
            <w:rFonts w:ascii="Times New Roman" w:hAnsi="Times New Roman" w:cs="Times New Roman"/>
            <w:sz w:val="24"/>
            <w:szCs w:val="24"/>
          </w:rPr>
          <w:t xml:space="preserve">itive regulation task and the post-scan liking rating. The mean time that elapsed between the viewing of a food stimulus in-scanner </w:t>
        </w:r>
        <w:r w:rsidR="00C439AE">
          <w:rPr>
            <w:rFonts w:ascii="Times New Roman" w:hAnsi="Times New Roman" w:cs="Times New Roman"/>
            <w:sz w:val="24"/>
            <w:szCs w:val="24"/>
          </w:rPr>
          <w:t>and the</w:t>
        </w:r>
      </w:ins>
      <w:ins w:id="287" w:author="Daniel Wilson" w:date="2020-08-14T22:57:00Z">
        <w:r w:rsidR="00C439AE">
          <w:rPr>
            <w:rFonts w:ascii="Times New Roman" w:hAnsi="Times New Roman" w:cs="Times New Roman"/>
            <w:sz w:val="24"/>
            <w:szCs w:val="24"/>
          </w:rPr>
          <w:t xml:space="preserve"> post-scan liking rating was </w:t>
        </w:r>
      </w:ins>
      <w:ins w:id="288" w:author="Daniel Wilson" w:date="2020-08-14T22:58:00Z">
        <w:r w:rsidR="00C439AE">
          <w:rPr>
            <w:rFonts w:ascii="Times New Roman" w:hAnsi="Times New Roman" w:cs="Times New Roman"/>
            <w:sz w:val="24"/>
            <w:szCs w:val="24"/>
          </w:rPr>
          <w:t xml:space="preserve">about one hour </w:t>
        </w:r>
      </w:ins>
      <w:ins w:id="289" w:author="Daniel Wilson" w:date="2020-08-14T22:57:00Z">
        <w:r w:rsidR="00C439AE">
          <w:rPr>
            <w:rFonts w:ascii="Times New Roman" w:hAnsi="Times New Roman" w:cs="Times New Roman"/>
            <w:sz w:val="24"/>
            <w:szCs w:val="24"/>
          </w:rPr>
          <w:t>(</w:t>
        </w:r>
      </w:ins>
      <w:ins w:id="290" w:author="Daniel Wilson" w:date="2020-08-14T22:58:00Z">
        <w:r w:rsidR="00C439AE">
          <w:rPr>
            <w:rFonts w:ascii="Times New Roman" w:hAnsi="Times New Roman" w:cs="Times New Roman"/>
            <w:sz w:val="24"/>
            <w:szCs w:val="24"/>
          </w:rPr>
          <w:t xml:space="preserve">M = 57.01 minutes, </w:t>
        </w:r>
      </w:ins>
      <w:ins w:id="291" w:author="Daniel Wilson" w:date="2020-08-14T22:57:00Z">
        <w:r w:rsidR="00C439AE">
          <w:rPr>
            <w:rFonts w:ascii="Times New Roman" w:hAnsi="Times New Roman" w:cs="Times New Roman"/>
            <w:sz w:val="24"/>
            <w:szCs w:val="24"/>
          </w:rPr>
          <w:t>SD = 8.65 minutes).</w:t>
        </w:r>
      </w:ins>
      <w:ins w:id="292" w:author="Daniel Wilson" w:date="2020-08-14T22:55:00Z">
        <w:r w:rsidR="000E166A">
          <w:rPr>
            <w:rFonts w:ascii="Times New Roman" w:hAnsi="Times New Roman" w:cs="Times New Roman"/>
            <w:sz w:val="24"/>
            <w:szCs w:val="24"/>
          </w:rPr>
          <w:t xml:space="preserve"> </w:t>
        </w:r>
      </w:ins>
      <w:del w:id="293" w:author="Daniel Wilson" w:date="2020-08-14T22:54:00Z">
        <w:r w:rsidR="00B24BC7" w:rsidDel="000E166A">
          <w:rPr>
            <w:rFonts w:ascii="Times New Roman" w:hAnsi="Times New Roman" w:cs="Times New Roman"/>
            <w:sz w:val="24"/>
            <w:szCs w:val="24"/>
          </w:rPr>
          <w:delText xml:space="preserve"> </w:delText>
        </w:r>
      </w:del>
      <w:ins w:id="294" w:author="Daniel Wilson" w:date="2020-08-14T22:53:00Z">
        <w:r w:rsidR="000E166A">
          <w:rPr>
            <w:rFonts w:ascii="Times New Roman" w:hAnsi="Times New Roman" w:cs="Times New Roman"/>
            <w:sz w:val="24"/>
            <w:szCs w:val="24"/>
          </w:rPr>
          <w:t>In order to assess this potential effect</w:t>
        </w:r>
      </w:ins>
      <w:ins w:id="295" w:author="Daniel Wilson" w:date="2020-08-14T22:58:00Z">
        <w:r w:rsidR="00C439AE">
          <w:rPr>
            <w:rFonts w:ascii="Times New Roman" w:hAnsi="Times New Roman" w:cs="Times New Roman"/>
            <w:sz w:val="24"/>
            <w:szCs w:val="24"/>
          </w:rPr>
          <w:t>,</w:t>
        </w:r>
      </w:ins>
      <w:ins w:id="296" w:author="Daniel Wilson" w:date="2020-08-14T22:53:00Z">
        <w:r w:rsidR="000E166A">
          <w:rPr>
            <w:rFonts w:ascii="Times New Roman" w:hAnsi="Times New Roman" w:cs="Times New Roman"/>
            <w:sz w:val="24"/>
            <w:szCs w:val="24"/>
          </w:rPr>
          <w:t xml:space="preserve"> we f</w:t>
        </w:r>
      </w:ins>
      <w:del w:id="297" w:author="Daniel Wilson" w:date="2020-08-14T22:53:00Z">
        <w:r w:rsidR="00B24BC7" w:rsidDel="000E166A">
          <w:rPr>
            <w:rFonts w:ascii="Times New Roman" w:hAnsi="Times New Roman" w:cs="Times New Roman"/>
            <w:sz w:val="24"/>
            <w:szCs w:val="24"/>
          </w:rPr>
          <w:delText>F</w:delText>
        </w:r>
      </w:del>
      <w:r w:rsidR="00B24BC7">
        <w:rPr>
          <w:rFonts w:ascii="Times New Roman" w:hAnsi="Times New Roman" w:cs="Times New Roman"/>
          <w:sz w:val="24"/>
          <w:szCs w:val="24"/>
        </w:rPr>
        <w:t>irs</w:t>
      </w:r>
      <w:ins w:id="298" w:author="Daniel Wilson" w:date="2020-08-14T22:53:00Z">
        <w:r w:rsidR="000E166A">
          <w:rPr>
            <w:rFonts w:ascii="Times New Roman" w:hAnsi="Times New Roman" w:cs="Times New Roman"/>
            <w:sz w:val="24"/>
            <w:szCs w:val="24"/>
          </w:rPr>
          <w:t>t</w:t>
        </w:r>
      </w:ins>
      <w:del w:id="299" w:author="Daniel Wilson" w:date="2020-08-14T22:53:00Z">
        <w:r w:rsidR="00B24BC7" w:rsidDel="000E166A">
          <w:rPr>
            <w:rFonts w:ascii="Times New Roman" w:hAnsi="Times New Roman" w:cs="Times New Roman"/>
            <w:sz w:val="24"/>
            <w:szCs w:val="24"/>
          </w:rPr>
          <w:delText>t, we</w:delText>
        </w:r>
      </w:del>
      <w:r w:rsidR="00B24BC7">
        <w:rPr>
          <w:rFonts w:ascii="Times New Roman" w:hAnsi="Times New Roman" w:cs="Times New Roman"/>
          <w:sz w:val="24"/>
          <w:szCs w:val="24"/>
        </w:rPr>
        <w:t xml:space="preserve"> asked whether regulation (particularly the DECREASE condition) resulted in a </w:t>
      </w:r>
      <w:r w:rsidR="00B24BC7" w:rsidRPr="00B24BC7">
        <w:rPr>
          <w:rFonts w:ascii="Times New Roman" w:hAnsi="Times New Roman" w:cs="Times New Roman"/>
          <w:i/>
          <w:sz w:val="24"/>
          <w:szCs w:val="24"/>
        </w:rPr>
        <w:t>general</w:t>
      </w:r>
      <w:r w:rsidR="00B24BC7">
        <w:rPr>
          <w:rFonts w:ascii="Times New Roman" w:hAnsi="Times New Roman" w:cs="Times New Roman"/>
          <w:sz w:val="24"/>
          <w:szCs w:val="24"/>
        </w:rPr>
        <w:t xml:space="preserve"> </w:t>
      </w:r>
      <w:r w:rsidR="00B24BC7" w:rsidRPr="00B24BC7">
        <w:rPr>
          <w:rFonts w:ascii="Times New Roman" w:hAnsi="Times New Roman" w:cs="Times New Roman"/>
          <w:sz w:val="24"/>
          <w:szCs w:val="24"/>
        </w:rPr>
        <w:t>decrease</w:t>
      </w:r>
      <w:r w:rsidR="00B24BC7">
        <w:rPr>
          <w:rFonts w:ascii="Times New Roman" w:hAnsi="Times New Roman" w:cs="Times New Roman"/>
          <w:i/>
          <w:sz w:val="24"/>
          <w:szCs w:val="24"/>
        </w:rPr>
        <w:t xml:space="preserve"> </w:t>
      </w:r>
      <w:r w:rsidR="00B24BC7">
        <w:rPr>
          <w:rFonts w:ascii="Times New Roman" w:hAnsi="Times New Roman" w:cs="Times New Roman"/>
          <w:sz w:val="24"/>
          <w:szCs w:val="24"/>
        </w:rPr>
        <w:t xml:space="preserve">in liking for </w:t>
      </w:r>
      <w:r w:rsidR="00B24BC7">
        <w:rPr>
          <w:rFonts w:ascii="Times New Roman" w:hAnsi="Times New Roman" w:cs="Times New Roman"/>
          <w:i/>
          <w:sz w:val="24"/>
          <w:szCs w:val="24"/>
        </w:rPr>
        <w:t xml:space="preserve">all </w:t>
      </w:r>
      <w:r w:rsidR="00B24BC7">
        <w:rPr>
          <w:rFonts w:ascii="Times New Roman" w:hAnsi="Times New Roman" w:cs="Times New Roman"/>
          <w:sz w:val="24"/>
          <w:szCs w:val="24"/>
        </w:rPr>
        <w:t>foods. Second, we asked whether regulation (particularly the HEALTH condition) resulted in an increase in the influence of healthiness (or decreas</w:t>
      </w:r>
      <w:r w:rsidR="00BF2F9D">
        <w:rPr>
          <w:rFonts w:ascii="Times New Roman" w:hAnsi="Times New Roman" w:cs="Times New Roman"/>
          <w:sz w:val="24"/>
          <w:szCs w:val="24"/>
        </w:rPr>
        <w:t>e</w:t>
      </w:r>
      <w:r w:rsidR="00B24BC7">
        <w:rPr>
          <w:rFonts w:ascii="Times New Roman" w:hAnsi="Times New Roman" w:cs="Times New Roman"/>
          <w:sz w:val="24"/>
          <w:szCs w:val="24"/>
        </w:rPr>
        <w:t xml:space="preserve"> in the influence of tastiness) for foods appearing in that condition. </w:t>
      </w:r>
      <w:r>
        <w:rPr>
          <w:rFonts w:ascii="Times New Roman" w:hAnsi="Times New Roman" w:cs="Times New Roman"/>
          <w:sz w:val="24"/>
          <w:szCs w:val="24"/>
        </w:rPr>
        <w:t xml:space="preserve">To </w:t>
      </w:r>
      <w:r w:rsidR="00C42C7B">
        <w:rPr>
          <w:rFonts w:ascii="Times New Roman" w:hAnsi="Times New Roman" w:cs="Times New Roman"/>
          <w:sz w:val="24"/>
          <w:szCs w:val="24"/>
        </w:rPr>
        <w:t xml:space="preserve">test </w:t>
      </w:r>
      <w:r w:rsidR="00B24BC7">
        <w:rPr>
          <w:rFonts w:ascii="Times New Roman" w:hAnsi="Times New Roman" w:cs="Times New Roman"/>
          <w:sz w:val="24"/>
          <w:szCs w:val="24"/>
        </w:rPr>
        <w:t xml:space="preserve">for </w:t>
      </w:r>
      <w:r w:rsidR="0009666E">
        <w:rPr>
          <w:rFonts w:ascii="Times New Roman" w:hAnsi="Times New Roman" w:cs="Times New Roman"/>
          <w:sz w:val="24"/>
          <w:szCs w:val="24"/>
        </w:rPr>
        <w:t xml:space="preserve">these </w:t>
      </w:r>
      <w:del w:id="300" w:author="Daniel Wilson" w:date="2020-08-14T22:52:00Z">
        <w:r w:rsidR="00B24BC7" w:rsidDel="000E166A">
          <w:rPr>
            <w:rFonts w:ascii="Times New Roman" w:hAnsi="Times New Roman" w:cs="Times New Roman"/>
            <w:sz w:val="24"/>
            <w:szCs w:val="24"/>
          </w:rPr>
          <w:delText xml:space="preserve">lasting </w:delText>
        </w:r>
      </w:del>
      <w:ins w:id="301" w:author="Daniel Wilson" w:date="2020-08-14T22:52:00Z">
        <w:r w:rsidR="000E166A">
          <w:rPr>
            <w:rFonts w:ascii="Times New Roman" w:hAnsi="Times New Roman" w:cs="Times New Roman"/>
            <w:sz w:val="24"/>
            <w:szCs w:val="24"/>
          </w:rPr>
          <w:t xml:space="preserve">persistent </w:t>
        </w:r>
      </w:ins>
      <w:r w:rsidR="00B24BC7">
        <w:rPr>
          <w:rFonts w:ascii="Times New Roman" w:hAnsi="Times New Roman" w:cs="Times New Roman"/>
          <w:sz w:val="24"/>
          <w:szCs w:val="24"/>
        </w:rPr>
        <w:t>effects</w:t>
      </w:r>
      <w:r>
        <w:rPr>
          <w:rFonts w:ascii="Times New Roman" w:hAnsi="Times New Roman" w:cs="Times New Roman"/>
          <w:sz w:val="24"/>
          <w:szCs w:val="24"/>
        </w:rPr>
        <w:t xml:space="preserve">, </w:t>
      </w:r>
      <w:r>
        <w:rPr>
          <w:rFonts w:ascii="Times New Roman" w:hAnsi="Times New Roman" w:cs="Times New Roman"/>
          <w:sz w:val="24"/>
          <w:szCs w:val="24"/>
        </w:rPr>
        <w:lastRenderedPageBreak/>
        <w:t>we performed one-way ANOVAs with condition (NATURAL, HEALTH, DECREASE) as a fixed effect</w:t>
      </w:r>
      <w:r w:rsidR="00E0038D">
        <w:rPr>
          <w:rFonts w:ascii="Times New Roman" w:hAnsi="Times New Roman" w:cs="Times New Roman"/>
          <w:sz w:val="24"/>
          <w:szCs w:val="24"/>
        </w:rPr>
        <w:t xml:space="preserve">, and </w:t>
      </w:r>
      <w:r w:rsidR="00DA41DA">
        <w:rPr>
          <w:rFonts w:ascii="Times New Roman" w:hAnsi="Times New Roman" w:cs="Times New Roman"/>
          <w:sz w:val="24"/>
          <w:szCs w:val="24"/>
        </w:rPr>
        <w:t>subject-</w:t>
      </w:r>
      <w:r w:rsidR="00B24BC7">
        <w:rPr>
          <w:rFonts w:ascii="Times New Roman" w:hAnsi="Times New Roman" w:cs="Times New Roman"/>
          <w:sz w:val="24"/>
          <w:szCs w:val="24"/>
        </w:rPr>
        <w:t>level</w:t>
      </w:r>
      <w:r w:rsidR="00DA41DA">
        <w:rPr>
          <w:rFonts w:ascii="Times New Roman" w:hAnsi="Times New Roman" w:cs="Times New Roman"/>
          <w:sz w:val="24"/>
          <w:szCs w:val="24"/>
        </w:rPr>
        <w:t xml:space="preserve"> intercept</w:t>
      </w:r>
      <w:r w:rsidR="00F64ED8">
        <w:rPr>
          <w:rFonts w:ascii="Times New Roman" w:hAnsi="Times New Roman" w:cs="Times New Roman"/>
          <w:sz w:val="24"/>
          <w:szCs w:val="24"/>
        </w:rPr>
        <w:t xml:space="preserve"> (β</w:t>
      </w:r>
      <w:r w:rsidR="00F64ED8">
        <w:rPr>
          <w:rFonts w:ascii="Times New Roman" w:hAnsi="Times New Roman" w:cs="Times New Roman"/>
          <w:sz w:val="24"/>
          <w:szCs w:val="24"/>
          <w:vertAlign w:val="subscript"/>
        </w:rPr>
        <w:t>0</w:t>
      </w:r>
      <w:r w:rsidR="00F64ED8">
        <w:rPr>
          <w:rFonts w:ascii="Times New Roman" w:hAnsi="Times New Roman" w:cs="Times New Roman"/>
          <w:sz w:val="24"/>
          <w:szCs w:val="24"/>
        </w:rPr>
        <w:t>)</w:t>
      </w:r>
      <w:r w:rsidR="00DA41DA">
        <w:rPr>
          <w:rFonts w:ascii="Times New Roman" w:hAnsi="Times New Roman" w:cs="Times New Roman"/>
          <w:sz w:val="24"/>
          <w:szCs w:val="24"/>
        </w:rPr>
        <w:t xml:space="preserve"> and</w:t>
      </w:r>
      <w:r w:rsidR="00E0038D">
        <w:rPr>
          <w:rFonts w:ascii="Times New Roman" w:hAnsi="Times New Roman" w:cs="Times New Roman"/>
          <w:sz w:val="24"/>
          <w:szCs w:val="24"/>
        </w:rPr>
        <w:t xml:space="preserve"> </w:t>
      </w:r>
      <w:r>
        <w:rPr>
          <w:rFonts w:ascii="Times New Roman" w:hAnsi="Times New Roman" w:cs="Times New Roman"/>
          <w:sz w:val="24"/>
          <w:szCs w:val="24"/>
        </w:rPr>
        <w:t xml:space="preserve">slope terms </w:t>
      </w:r>
      <w:r w:rsidR="00C42C7B">
        <w:rPr>
          <w:rFonts w:ascii="Times New Roman" w:hAnsi="Times New Roman" w:cs="Times New Roman"/>
          <w:sz w:val="24"/>
          <w:szCs w:val="24"/>
        </w:rPr>
        <w:t xml:space="preserve">for </w:t>
      </w:r>
      <w:r w:rsidR="00922FAA">
        <w:rPr>
          <w:rFonts w:ascii="Times New Roman" w:hAnsi="Times New Roman" w:cs="Times New Roman"/>
          <w:sz w:val="24"/>
          <w:szCs w:val="24"/>
        </w:rPr>
        <w:t>tastiness</w:t>
      </w:r>
      <w:r w:rsidR="00F64ED8">
        <w:rPr>
          <w:rFonts w:ascii="Times New Roman" w:hAnsi="Times New Roman" w:cs="Times New Roman"/>
          <w:sz w:val="24"/>
          <w:szCs w:val="24"/>
        </w:rPr>
        <w:t xml:space="preserve"> (β</w:t>
      </w:r>
      <w:r w:rsidR="00F64ED8">
        <w:rPr>
          <w:rFonts w:ascii="Times New Roman" w:hAnsi="Times New Roman" w:cs="Times New Roman"/>
          <w:sz w:val="24"/>
          <w:szCs w:val="24"/>
          <w:vertAlign w:val="subscript"/>
        </w:rPr>
        <w:t>1</w:t>
      </w:r>
      <w:r w:rsidR="00F64ED8">
        <w:rPr>
          <w:rFonts w:ascii="Times New Roman" w:hAnsi="Times New Roman" w:cs="Times New Roman"/>
          <w:sz w:val="24"/>
          <w:szCs w:val="24"/>
        </w:rPr>
        <w:t>)</w:t>
      </w:r>
      <w:r w:rsidR="00922FAA">
        <w:rPr>
          <w:rFonts w:ascii="Times New Roman" w:hAnsi="Times New Roman" w:cs="Times New Roman"/>
          <w:sz w:val="24"/>
          <w:szCs w:val="24"/>
        </w:rPr>
        <w:t xml:space="preserve"> and healthiness</w:t>
      </w:r>
      <w:r w:rsidR="00F64ED8">
        <w:rPr>
          <w:rFonts w:ascii="Times New Roman" w:hAnsi="Times New Roman" w:cs="Times New Roman"/>
          <w:sz w:val="24"/>
          <w:szCs w:val="24"/>
        </w:rPr>
        <w:t xml:space="preserve"> (β</w:t>
      </w:r>
      <w:r w:rsidR="00F64ED8">
        <w:rPr>
          <w:rFonts w:ascii="Times New Roman" w:hAnsi="Times New Roman" w:cs="Times New Roman"/>
          <w:sz w:val="24"/>
          <w:szCs w:val="24"/>
          <w:vertAlign w:val="subscript"/>
        </w:rPr>
        <w:t>2</w:t>
      </w:r>
      <w:r w:rsidR="00F64ED8">
        <w:rPr>
          <w:rFonts w:ascii="Times New Roman" w:hAnsi="Times New Roman" w:cs="Times New Roman"/>
          <w:sz w:val="24"/>
          <w:szCs w:val="24"/>
        </w:rPr>
        <w:t>)</w:t>
      </w:r>
      <w:r w:rsidR="00E0038D">
        <w:rPr>
          <w:rFonts w:ascii="Times New Roman" w:hAnsi="Times New Roman" w:cs="Times New Roman"/>
          <w:sz w:val="24"/>
          <w:szCs w:val="24"/>
        </w:rPr>
        <w:t xml:space="preserve"> </w:t>
      </w:r>
      <w:r w:rsidR="00DA41DA">
        <w:rPr>
          <w:rFonts w:ascii="Times New Roman" w:hAnsi="Times New Roman" w:cs="Times New Roman"/>
          <w:sz w:val="24"/>
          <w:szCs w:val="24"/>
        </w:rPr>
        <w:t>as the dependent measures</w:t>
      </w:r>
      <w:ins w:id="302" w:author="Daniel Wilson" w:date="2020-08-14T22:40:00Z">
        <w:r w:rsidR="00BF3B38">
          <w:rPr>
            <w:rFonts w:ascii="Times New Roman" w:hAnsi="Times New Roman" w:cs="Times New Roman"/>
            <w:sz w:val="24"/>
            <w:szCs w:val="24"/>
          </w:rPr>
          <w:t xml:space="preserve"> (see Equation 2)</w:t>
        </w:r>
      </w:ins>
      <w:r w:rsidR="00E0038D">
        <w:rPr>
          <w:rFonts w:ascii="Times New Roman" w:hAnsi="Times New Roman" w:cs="Times New Roman"/>
          <w:sz w:val="24"/>
          <w:szCs w:val="24"/>
        </w:rPr>
        <w:t>.</w:t>
      </w:r>
      <w:del w:id="303" w:author="Daniel Wilson" w:date="2020-08-14T22:40:00Z">
        <w:r w:rsidDel="00BF3B38">
          <w:rPr>
            <w:rFonts w:ascii="Times New Roman" w:hAnsi="Times New Roman" w:cs="Times New Roman"/>
            <w:sz w:val="24"/>
            <w:szCs w:val="24"/>
          </w:rPr>
          <w:delText xml:space="preserve"> </w:delText>
        </w:r>
      </w:del>
    </w:p>
    <w:p w14:paraId="7FBEF708" w14:textId="77777777" w:rsidR="0009666E" w:rsidRDefault="0009666E" w:rsidP="00C94A1B">
      <w:pPr>
        <w:pStyle w:val="Normal1"/>
        <w:spacing w:line="480" w:lineRule="auto"/>
        <w:rPr>
          <w:rFonts w:ascii="Times New Roman" w:hAnsi="Times New Roman" w:cs="Times New Roman"/>
          <w:sz w:val="24"/>
          <w:szCs w:val="24"/>
        </w:rPr>
      </w:pPr>
    </w:p>
    <w:p w14:paraId="6AF14613" w14:textId="1E3EE291" w:rsidR="0009666E" w:rsidRPr="002C71EC" w:rsidRDefault="0009666E"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Interestingly, we observed non-significant differences among the conditions in the change in </w:t>
      </w:r>
      <w:r>
        <w:rPr>
          <w:rFonts w:ascii="Times New Roman" w:hAnsi="Times New Roman" w:cs="Times New Roman"/>
          <w:i/>
          <w:sz w:val="24"/>
          <w:szCs w:val="24"/>
        </w:rPr>
        <w:t>overall</w:t>
      </w:r>
      <w:r>
        <w:rPr>
          <w:rFonts w:ascii="Times New Roman" w:hAnsi="Times New Roman" w:cs="Times New Roman"/>
          <w:sz w:val="24"/>
          <w:szCs w:val="24"/>
        </w:rPr>
        <w:t xml:space="preserve"> liking for foods (F</w:t>
      </w:r>
      <w:r>
        <w:rPr>
          <w:rFonts w:ascii="Times New Roman" w:hAnsi="Times New Roman" w:cs="Times New Roman"/>
          <w:sz w:val="24"/>
          <w:szCs w:val="24"/>
          <w:vertAlign w:val="subscript"/>
        </w:rPr>
        <w:t>2,98</w:t>
      </w:r>
      <w:r>
        <w:rPr>
          <w:rFonts w:ascii="Times New Roman" w:hAnsi="Times New Roman" w:cs="Times New Roman"/>
          <w:sz w:val="24"/>
          <w:szCs w:val="24"/>
        </w:rPr>
        <w:t xml:space="preserve"> =1.47, </w:t>
      </w:r>
      <w:r>
        <w:rPr>
          <w:rFonts w:ascii="Times New Roman" w:hAnsi="Times New Roman" w:cs="Times New Roman"/>
          <w:i/>
          <w:sz w:val="24"/>
          <w:szCs w:val="24"/>
        </w:rPr>
        <w:t>P</w:t>
      </w:r>
      <w:r>
        <w:rPr>
          <w:rFonts w:ascii="Times New Roman" w:hAnsi="Times New Roman" w:cs="Times New Roman"/>
          <w:sz w:val="24"/>
          <w:szCs w:val="24"/>
        </w:rPr>
        <w:t xml:space="preserve"> = .24), </w:t>
      </w:r>
      <w:del w:id="304" w:author="Daniel Wilson" w:date="2020-08-14T22:59:00Z">
        <w:r w:rsidDel="00C439AE">
          <w:rPr>
            <w:rFonts w:ascii="Times New Roman" w:hAnsi="Times New Roman" w:cs="Times New Roman"/>
            <w:sz w:val="24"/>
            <w:szCs w:val="24"/>
          </w:rPr>
          <w:delText xml:space="preserve">although </w:delText>
        </w:r>
      </w:del>
      <w:ins w:id="305" w:author="Daniel Wilson" w:date="2020-08-14T22:59:00Z">
        <w:r w:rsidR="00C439AE">
          <w:rPr>
            <w:rFonts w:ascii="Times New Roman" w:hAnsi="Times New Roman" w:cs="Times New Roman"/>
            <w:sz w:val="24"/>
            <w:szCs w:val="24"/>
          </w:rPr>
          <w:t xml:space="preserve">where </w:t>
        </w:r>
      </w:ins>
      <w:r>
        <w:rPr>
          <w:rFonts w:ascii="Times New Roman" w:hAnsi="Times New Roman" w:cs="Times New Roman"/>
          <w:sz w:val="24"/>
          <w:szCs w:val="24"/>
        </w:rPr>
        <w:t xml:space="preserve">both DECREASE and HEALTH conditions showed </w:t>
      </w:r>
      <w:r w:rsidR="00445803">
        <w:rPr>
          <w:rFonts w:ascii="Times New Roman" w:hAnsi="Times New Roman" w:cs="Times New Roman"/>
          <w:sz w:val="24"/>
          <w:szCs w:val="24"/>
        </w:rPr>
        <w:t xml:space="preserve">non-significant </w:t>
      </w:r>
      <w:r>
        <w:rPr>
          <w:rFonts w:ascii="Times New Roman" w:hAnsi="Times New Roman" w:cs="Times New Roman"/>
          <w:sz w:val="24"/>
          <w:szCs w:val="24"/>
        </w:rPr>
        <w:t xml:space="preserve">changes in the expected direction (mean </w:t>
      </w:r>
      <w:r w:rsidR="00E47A2D">
        <w:rPr>
          <w:rFonts w:ascii="Times New Roman" w:hAnsi="Times New Roman" w:cs="Times New Roman"/>
          <w:sz w:val="24"/>
          <w:szCs w:val="24"/>
        </w:rPr>
        <w:t xml:space="preserve">DECREASE </w:t>
      </w:r>
      <w:r>
        <w:rPr>
          <w:rFonts w:ascii="Times New Roman" w:hAnsi="Times New Roman" w:cs="Times New Roman"/>
          <w:sz w:val="24"/>
          <w:szCs w:val="24"/>
        </w:rPr>
        <w:t>= .37±0.66</w:t>
      </w:r>
      <w:r w:rsidR="00E47A2D">
        <w:rPr>
          <w:rFonts w:ascii="Times New Roman" w:hAnsi="Times New Roman" w:cs="Times New Roman"/>
          <w:sz w:val="24"/>
          <w:szCs w:val="24"/>
        </w:rPr>
        <w:t>, mean</w:t>
      </w:r>
      <w:r>
        <w:rPr>
          <w:rFonts w:ascii="Times New Roman" w:hAnsi="Times New Roman" w:cs="Times New Roman"/>
          <w:sz w:val="24"/>
          <w:szCs w:val="24"/>
        </w:rPr>
        <w:t xml:space="preserve"> HEALTH = 0.37±0.91) compared to foods in the NATURAL condition (mean = .50±1.06</w:t>
      </w:r>
      <w:r w:rsidR="002642AD">
        <w:rPr>
          <w:rFonts w:ascii="Times New Roman" w:hAnsi="Times New Roman" w:cs="Times New Roman"/>
          <w:sz w:val="24"/>
          <w:szCs w:val="24"/>
        </w:rPr>
        <w:t>)</w:t>
      </w:r>
      <w:r>
        <w:rPr>
          <w:rFonts w:ascii="Times New Roman" w:hAnsi="Times New Roman" w:cs="Times New Roman"/>
          <w:sz w:val="24"/>
          <w:szCs w:val="24"/>
        </w:rPr>
        <w:t xml:space="preserve">. </w:t>
      </w:r>
    </w:p>
    <w:p w14:paraId="451A2982" w14:textId="77777777" w:rsidR="0009666E" w:rsidRDefault="0009666E" w:rsidP="00C94A1B">
      <w:pPr>
        <w:pStyle w:val="Normal1"/>
        <w:spacing w:line="480" w:lineRule="auto"/>
        <w:rPr>
          <w:rFonts w:ascii="Times New Roman" w:hAnsi="Times New Roman" w:cs="Times New Roman"/>
          <w:sz w:val="24"/>
          <w:szCs w:val="24"/>
        </w:rPr>
      </w:pPr>
    </w:p>
    <w:p w14:paraId="2A0F7D40" w14:textId="53A5935B" w:rsidR="00C66BC1" w:rsidRDefault="00C66BC1"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Similarly, although tastiness predicted greater increases in </w:t>
      </w:r>
      <w:proofErr w:type="spellStart"/>
      <w:r>
        <w:rPr>
          <w:rFonts w:ascii="Times New Roman" w:hAnsi="Times New Roman" w:cs="Times New Roman"/>
          <w:sz w:val="24"/>
          <w:szCs w:val="24"/>
        </w:rPr>
        <w:t>ΔLiking</w:t>
      </w:r>
      <w:proofErr w:type="spellEnd"/>
      <w:r>
        <w:rPr>
          <w:rFonts w:ascii="Times New Roman" w:hAnsi="Times New Roman" w:cs="Times New Roman"/>
          <w:sz w:val="24"/>
          <w:szCs w:val="24"/>
        </w:rPr>
        <w:t xml:space="preserve"> on average (mean = 0.385±0.155, F</w:t>
      </w:r>
      <w:r>
        <w:rPr>
          <w:rFonts w:ascii="Times New Roman" w:hAnsi="Times New Roman" w:cs="Times New Roman"/>
          <w:sz w:val="24"/>
          <w:szCs w:val="24"/>
          <w:vertAlign w:val="subscript"/>
        </w:rPr>
        <w:t>1,98</w:t>
      </w:r>
      <w:r>
        <w:rPr>
          <w:rFonts w:ascii="Times New Roman" w:hAnsi="Times New Roman" w:cs="Times New Roman"/>
          <w:sz w:val="24"/>
          <w:szCs w:val="24"/>
        </w:rPr>
        <w:t xml:space="preserve"> = 31.4, </w:t>
      </w:r>
      <w:r>
        <w:rPr>
          <w:rFonts w:ascii="Times New Roman" w:hAnsi="Times New Roman" w:cs="Times New Roman"/>
          <w:i/>
          <w:sz w:val="24"/>
          <w:szCs w:val="24"/>
        </w:rPr>
        <w:t>P</w:t>
      </w:r>
      <w:r>
        <w:rPr>
          <w:rFonts w:ascii="Times New Roman" w:hAnsi="Times New Roman" w:cs="Times New Roman"/>
          <w:sz w:val="24"/>
          <w:szCs w:val="24"/>
        </w:rPr>
        <w:t xml:space="preserve"> &lt; .0001), we observed little evidence that those changes varied as a function of condition (F</w:t>
      </w:r>
      <w:r>
        <w:rPr>
          <w:rFonts w:ascii="Times New Roman" w:hAnsi="Times New Roman" w:cs="Times New Roman"/>
          <w:sz w:val="24"/>
          <w:szCs w:val="24"/>
          <w:vertAlign w:val="subscript"/>
        </w:rPr>
        <w:t>2,98</w:t>
      </w:r>
      <w:r>
        <w:rPr>
          <w:rFonts w:ascii="Times New Roman" w:hAnsi="Times New Roman" w:cs="Times New Roman"/>
          <w:sz w:val="24"/>
          <w:szCs w:val="24"/>
        </w:rPr>
        <w:t xml:space="preserve"> = .12, </w:t>
      </w:r>
      <w:r>
        <w:rPr>
          <w:rFonts w:ascii="Times New Roman" w:hAnsi="Times New Roman" w:cs="Times New Roman"/>
          <w:i/>
          <w:sz w:val="24"/>
          <w:szCs w:val="24"/>
        </w:rPr>
        <w:t>P</w:t>
      </w:r>
      <w:r>
        <w:rPr>
          <w:rFonts w:ascii="Times New Roman" w:hAnsi="Times New Roman" w:cs="Times New Roman"/>
          <w:sz w:val="24"/>
          <w:szCs w:val="24"/>
        </w:rPr>
        <w:t xml:space="preserve"> = .89.). Note that this lack of difference across conditions in </w:t>
      </w:r>
      <w:del w:id="306" w:author="Daniel Wilson" w:date="2020-08-14T22:42:00Z">
        <w:r w:rsidDel="00BF3B38">
          <w:rPr>
            <w:rFonts w:ascii="Times New Roman" w:hAnsi="Times New Roman" w:cs="Times New Roman"/>
            <w:sz w:val="24"/>
            <w:szCs w:val="24"/>
          </w:rPr>
          <w:delText xml:space="preserve">lasting </w:delText>
        </w:r>
      </w:del>
      <w:ins w:id="307" w:author="Daniel Wilson" w:date="2020-08-14T22:42:00Z">
        <w:r w:rsidR="00BF3B38">
          <w:rPr>
            <w:rFonts w:ascii="Times New Roman" w:hAnsi="Times New Roman" w:cs="Times New Roman"/>
            <w:sz w:val="24"/>
            <w:szCs w:val="24"/>
          </w:rPr>
          <w:t xml:space="preserve">persistent </w:t>
        </w:r>
      </w:ins>
      <w:r w:rsidR="00004D13">
        <w:rPr>
          <w:rFonts w:ascii="Times New Roman" w:hAnsi="Times New Roman" w:cs="Times New Roman"/>
          <w:sz w:val="24"/>
          <w:szCs w:val="24"/>
        </w:rPr>
        <w:t>changes</w:t>
      </w:r>
      <w:r>
        <w:rPr>
          <w:rFonts w:ascii="Times New Roman" w:hAnsi="Times New Roman" w:cs="Times New Roman"/>
          <w:sz w:val="24"/>
          <w:szCs w:val="24"/>
        </w:rPr>
        <w:t xml:space="preserve"> in concern for tastiness occurred in the context of strong decreases in the influence of tastiness during on-line</w:t>
      </w:r>
      <w:ins w:id="308" w:author="Daniel Wilson" w:date="2020-08-17T10:53:00Z">
        <w:r w:rsidR="00AA0F13">
          <w:rPr>
            <w:rFonts w:ascii="Times New Roman" w:hAnsi="Times New Roman" w:cs="Times New Roman"/>
            <w:sz w:val="24"/>
            <w:szCs w:val="24"/>
          </w:rPr>
          <w:t>, momentary,</w:t>
        </w:r>
      </w:ins>
      <w:r>
        <w:rPr>
          <w:rFonts w:ascii="Times New Roman" w:hAnsi="Times New Roman" w:cs="Times New Roman"/>
          <w:sz w:val="24"/>
          <w:szCs w:val="24"/>
        </w:rPr>
        <w:t xml:space="preserve"> regulation.</w:t>
      </w:r>
    </w:p>
    <w:p w14:paraId="2F44CABB" w14:textId="77777777" w:rsidR="00C66BC1" w:rsidRDefault="00C66BC1" w:rsidP="00C94A1B">
      <w:pPr>
        <w:pStyle w:val="Normal1"/>
        <w:spacing w:line="480" w:lineRule="auto"/>
        <w:rPr>
          <w:rFonts w:ascii="Times New Roman" w:hAnsi="Times New Roman" w:cs="Times New Roman"/>
          <w:sz w:val="24"/>
          <w:szCs w:val="24"/>
        </w:rPr>
      </w:pPr>
    </w:p>
    <w:p w14:paraId="00F69E65" w14:textId="50CF8D25" w:rsidR="00004D13" w:rsidRDefault="003D197F" w:rsidP="00C94A1B">
      <w:pPr>
        <w:pStyle w:val="Normal1"/>
        <w:spacing w:line="480" w:lineRule="auto"/>
        <w:rPr>
          <w:rFonts w:ascii="Times New Roman" w:hAnsi="Times New Roman" w:cs="Times New Roman"/>
          <w:sz w:val="24"/>
          <w:szCs w:val="24"/>
        </w:rPr>
      </w:pPr>
      <w:del w:id="309" w:author="Daniel Wilson" w:date="2020-08-14T23:00:00Z">
        <w:r w:rsidDel="00C439AE">
          <w:rPr>
            <w:rFonts w:ascii="Times New Roman" w:hAnsi="Times New Roman" w:cs="Times New Roman"/>
            <w:sz w:val="24"/>
            <w:szCs w:val="24"/>
          </w:rPr>
          <w:delText>By</w:delText>
        </w:r>
        <w:r w:rsidR="003379F1" w:rsidDel="00C439AE">
          <w:rPr>
            <w:rFonts w:ascii="Times New Roman" w:hAnsi="Times New Roman" w:cs="Times New Roman"/>
            <w:sz w:val="24"/>
            <w:szCs w:val="24"/>
          </w:rPr>
          <w:delText xml:space="preserve"> </w:delText>
        </w:r>
      </w:del>
      <w:ins w:id="310" w:author="Daniel Wilson" w:date="2020-08-14T23:00:00Z">
        <w:r w:rsidR="00C439AE">
          <w:rPr>
            <w:rFonts w:ascii="Times New Roman" w:hAnsi="Times New Roman" w:cs="Times New Roman"/>
            <w:sz w:val="24"/>
            <w:szCs w:val="24"/>
          </w:rPr>
          <w:t xml:space="preserve">In </w:t>
        </w:r>
      </w:ins>
      <w:r w:rsidR="003379F1">
        <w:rPr>
          <w:rFonts w:ascii="Times New Roman" w:hAnsi="Times New Roman" w:cs="Times New Roman"/>
          <w:sz w:val="24"/>
          <w:szCs w:val="24"/>
        </w:rPr>
        <w:t>contrast</w:t>
      </w:r>
      <w:r w:rsidR="00E0038D">
        <w:rPr>
          <w:rFonts w:ascii="Times New Roman" w:hAnsi="Times New Roman" w:cs="Times New Roman"/>
          <w:sz w:val="24"/>
          <w:szCs w:val="24"/>
        </w:rPr>
        <w:t>, we observe</w:t>
      </w:r>
      <w:r w:rsidR="003379F1">
        <w:rPr>
          <w:rFonts w:ascii="Times New Roman" w:hAnsi="Times New Roman" w:cs="Times New Roman"/>
          <w:sz w:val="24"/>
          <w:szCs w:val="24"/>
        </w:rPr>
        <w:t>d</w:t>
      </w:r>
      <w:r w:rsidR="00E0038D">
        <w:rPr>
          <w:rFonts w:ascii="Times New Roman" w:hAnsi="Times New Roman" w:cs="Times New Roman"/>
          <w:sz w:val="24"/>
          <w:szCs w:val="24"/>
        </w:rPr>
        <w:t xml:space="preserve"> significant </w:t>
      </w:r>
      <w:r w:rsidR="00401716">
        <w:rPr>
          <w:rFonts w:ascii="Times New Roman" w:hAnsi="Times New Roman" w:cs="Times New Roman"/>
          <w:sz w:val="24"/>
          <w:szCs w:val="24"/>
        </w:rPr>
        <w:t xml:space="preserve">differences </w:t>
      </w:r>
      <w:del w:id="311" w:author="Daniel Wilson" w:date="2020-08-14T23:00:00Z">
        <w:r w:rsidR="00401716" w:rsidDel="00C439AE">
          <w:rPr>
            <w:rFonts w:ascii="Times New Roman" w:hAnsi="Times New Roman" w:cs="Times New Roman"/>
            <w:sz w:val="24"/>
            <w:szCs w:val="24"/>
          </w:rPr>
          <w:delText>between</w:delText>
        </w:r>
        <w:r w:rsidR="00E0038D" w:rsidDel="00C439AE">
          <w:rPr>
            <w:rFonts w:ascii="Times New Roman" w:hAnsi="Times New Roman" w:cs="Times New Roman"/>
            <w:sz w:val="24"/>
            <w:szCs w:val="24"/>
          </w:rPr>
          <w:delText xml:space="preserve"> </w:delText>
        </w:r>
      </w:del>
      <w:ins w:id="312" w:author="Daniel Wilson" w:date="2020-08-14T23:00:00Z">
        <w:r w:rsidR="00C439AE">
          <w:rPr>
            <w:rFonts w:ascii="Times New Roman" w:hAnsi="Times New Roman" w:cs="Times New Roman"/>
            <w:sz w:val="24"/>
            <w:szCs w:val="24"/>
          </w:rPr>
          <w:t xml:space="preserve">among </w:t>
        </w:r>
      </w:ins>
      <w:r w:rsidR="00E0038D">
        <w:rPr>
          <w:rFonts w:ascii="Times New Roman" w:hAnsi="Times New Roman" w:cs="Times New Roman"/>
          <w:sz w:val="24"/>
          <w:szCs w:val="24"/>
        </w:rPr>
        <w:t>condition</w:t>
      </w:r>
      <w:r w:rsidR="00401716">
        <w:rPr>
          <w:rFonts w:ascii="Times New Roman" w:hAnsi="Times New Roman" w:cs="Times New Roman"/>
          <w:sz w:val="24"/>
          <w:szCs w:val="24"/>
        </w:rPr>
        <w:t>s</w:t>
      </w:r>
      <w:r w:rsidR="00E0038D">
        <w:rPr>
          <w:rFonts w:ascii="Times New Roman" w:hAnsi="Times New Roman" w:cs="Times New Roman"/>
          <w:sz w:val="24"/>
          <w:szCs w:val="24"/>
        </w:rPr>
        <w:t xml:space="preserve"> </w:t>
      </w:r>
      <w:r w:rsidR="004B3298">
        <w:rPr>
          <w:rFonts w:ascii="Times New Roman" w:hAnsi="Times New Roman" w:cs="Times New Roman"/>
          <w:sz w:val="24"/>
          <w:szCs w:val="24"/>
        </w:rPr>
        <w:t>in the extent to which</w:t>
      </w:r>
      <w:r w:rsidR="00E0038D">
        <w:rPr>
          <w:rFonts w:ascii="Times New Roman" w:hAnsi="Times New Roman" w:cs="Times New Roman"/>
          <w:sz w:val="24"/>
          <w:szCs w:val="24"/>
        </w:rPr>
        <w:t xml:space="preserve"> healthiness </w:t>
      </w:r>
      <w:r w:rsidR="004B3298">
        <w:rPr>
          <w:rFonts w:ascii="Times New Roman" w:hAnsi="Times New Roman" w:cs="Times New Roman"/>
          <w:sz w:val="24"/>
          <w:szCs w:val="24"/>
        </w:rPr>
        <w:t>predicted</w:t>
      </w:r>
      <w:r w:rsidR="00401716">
        <w:rPr>
          <w:rFonts w:ascii="Times New Roman" w:hAnsi="Times New Roman" w:cs="Times New Roman"/>
          <w:sz w:val="24"/>
          <w:szCs w:val="24"/>
        </w:rPr>
        <w:t xml:space="preserve"> </w:t>
      </w:r>
      <w:proofErr w:type="spellStart"/>
      <w:r w:rsidR="00401716">
        <w:rPr>
          <w:rFonts w:ascii="Times New Roman" w:hAnsi="Times New Roman" w:cs="Times New Roman"/>
          <w:sz w:val="24"/>
          <w:szCs w:val="24"/>
        </w:rPr>
        <w:t>ΔLiking</w:t>
      </w:r>
      <w:proofErr w:type="spellEnd"/>
      <w:r w:rsidR="00401716">
        <w:rPr>
          <w:rFonts w:ascii="Times New Roman" w:hAnsi="Times New Roman" w:cs="Times New Roman"/>
          <w:sz w:val="24"/>
          <w:szCs w:val="24"/>
        </w:rPr>
        <w:t xml:space="preserve"> </w:t>
      </w:r>
      <w:r w:rsidR="00E0038D">
        <w:rPr>
          <w:rFonts w:ascii="Times New Roman" w:hAnsi="Times New Roman" w:cs="Times New Roman"/>
          <w:sz w:val="24"/>
          <w:szCs w:val="24"/>
        </w:rPr>
        <w:t>(F</w:t>
      </w:r>
      <w:r w:rsidR="00E0038D">
        <w:rPr>
          <w:rFonts w:ascii="Times New Roman" w:hAnsi="Times New Roman" w:cs="Times New Roman"/>
          <w:sz w:val="24"/>
          <w:szCs w:val="24"/>
          <w:vertAlign w:val="subscript"/>
        </w:rPr>
        <w:t>2,98</w:t>
      </w:r>
      <w:r w:rsidR="00E0038D">
        <w:rPr>
          <w:rFonts w:ascii="Times New Roman" w:hAnsi="Times New Roman" w:cs="Times New Roman"/>
          <w:sz w:val="24"/>
          <w:szCs w:val="24"/>
        </w:rPr>
        <w:t xml:space="preserve"> = </w:t>
      </w:r>
      <w:r w:rsidR="00C6106D">
        <w:rPr>
          <w:rFonts w:ascii="Times New Roman" w:hAnsi="Times New Roman" w:cs="Times New Roman"/>
          <w:sz w:val="24"/>
          <w:szCs w:val="24"/>
        </w:rPr>
        <w:t>5.72</w:t>
      </w:r>
      <w:r w:rsidR="00E0038D">
        <w:rPr>
          <w:rFonts w:ascii="Times New Roman" w:hAnsi="Times New Roman" w:cs="Times New Roman"/>
          <w:sz w:val="24"/>
          <w:szCs w:val="24"/>
        </w:rPr>
        <w:t xml:space="preserve">, </w:t>
      </w:r>
      <w:r w:rsidR="00E0038D">
        <w:rPr>
          <w:rFonts w:ascii="Times New Roman" w:hAnsi="Times New Roman" w:cs="Times New Roman"/>
          <w:i/>
          <w:sz w:val="24"/>
          <w:szCs w:val="24"/>
        </w:rPr>
        <w:t>P</w:t>
      </w:r>
      <w:r w:rsidR="008D5EFC">
        <w:rPr>
          <w:rFonts w:ascii="Times New Roman" w:hAnsi="Times New Roman" w:cs="Times New Roman"/>
          <w:sz w:val="24"/>
          <w:szCs w:val="24"/>
        </w:rPr>
        <w:t xml:space="preserve"> </w:t>
      </w:r>
      <w:r w:rsidR="001B07CB">
        <w:rPr>
          <w:rFonts w:ascii="Times New Roman" w:hAnsi="Times New Roman" w:cs="Times New Roman"/>
          <w:sz w:val="24"/>
          <w:szCs w:val="24"/>
        </w:rPr>
        <w:t>&lt;</w:t>
      </w:r>
      <w:r w:rsidR="008D5EFC">
        <w:rPr>
          <w:rFonts w:ascii="Times New Roman" w:hAnsi="Times New Roman" w:cs="Times New Roman"/>
          <w:sz w:val="24"/>
          <w:szCs w:val="24"/>
        </w:rPr>
        <w:t xml:space="preserve"> .0</w:t>
      </w:r>
      <w:r w:rsidR="001B07CB">
        <w:rPr>
          <w:rFonts w:ascii="Times New Roman" w:hAnsi="Times New Roman" w:cs="Times New Roman"/>
          <w:sz w:val="24"/>
          <w:szCs w:val="24"/>
        </w:rPr>
        <w:t>0</w:t>
      </w:r>
      <w:r w:rsidR="00C6106D">
        <w:rPr>
          <w:rFonts w:ascii="Times New Roman" w:hAnsi="Times New Roman" w:cs="Times New Roman"/>
          <w:sz w:val="24"/>
          <w:szCs w:val="24"/>
        </w:rPr>
        <w:t>5</w:t>
      </w:r>
      <w:r w:rsidR="001F2269">
        <w:rPr>
          <w:rFonts w:ascii="Times New Roman" w:hAnsi="Times New Roman" w:cs="Times New Roman"/>
          <w:sz w:val="24"/>
          <w:szCs w:val="24"/>
        </w:rPr>
        <w:t>). As expected, f</w:t>
      </w:r>
      <w:r w:rsidR="008D5EFC">
        <w:rPr>
          <w:rFonts w:ascii="Times New Roman" w:hAnsi="Times New Roman" w:cs="Times New Roman"/>
          <w:sz w:val="24"/>
          <w:szCs w:val="24"/>
        </w:rPr>
        <w:t xml:space="preserve">ollow-up t-tests </w:t>
      </w:r>
      <w:r w:rsidR="0098314E">
        <w:rPr>
          <w:rFonts w:ascii="Times New Roman" w:hAnsi="Times New Roman" w:cs="Times New Roman"/>
          <w:sz w:val="24"/>
          <w:szCs w:val="24"/>
        </w:rPr>
        <w:t>indicated</w:t>
      </w:r>
      <w:r w:rsidR="008D5EFC">
        <w:rPr>
          <w:rFonts w:ascii="Times New Roman" w:hAnsi="Times New Roman" w:cs="Times New Roman"/>
          <w:sz w:val="24"/>
          <w:szCs w:val="24"/>
        </w:rPr>
        <w:t xml:space="preserve"> that healthiness </w:t>
      </w:r>
      <w:r w:rsidR="00DF01AB">
        <w:rPr>
          <w:rFonts w:ascii="Times New Roman" w:hAnsi="Times New Roman" w:cs="Times New Roman"/>
          <w:sz w:val="24"/>
          <w:szCs w:val="24"/>
        </w:rPr>
        <w:t xml:space="preserve">predicted </w:t>
      </w:r>
      <w:r w:rsidR="004B3298">
        <w:rPr>
          <w:rFonts w:ascii="Times New Roman" w:hAnsi="Times New Roman" w:cs="Times New Roman"/>
          <w:sz w:val="24"/>
          <w:szCs w:val="24"/>
        </w:rPr>
        <w:t xml:space="preserve">stronger </w:t>
      </w:r>
      <w:r w:rsidR="00DF01AB">
        <w:rPr>
          <w:rFonts w:ascii="Times New Roman" w:hAnsi="Times New Roman" w:cs="Times New Roman"/>
          <w:sz w:val="24"/>
          <w:szCs w:val="24"/>
        </w:rPr>
        <w:t xml:space="preserve">increases in liking </w:t>
      </w:r>
      <w:r>
        <w:rPr>
          <w:rFonts w:ascii="Times New Roman" w:hAnsi="Times New Roman" w:cs="Times New Roman"/>
          <w:sz w:val="24"/>
          <w:szCs w:val="24"/>
        </w:rPr>
        <w:t xml:space="preserve">specifically </w:t>
      </w:r>
      <w:r w:rsidR="008D5EFC">
        <w:rPr>
          <w:rFonts w:ascii="Times New Roman" w:hAnsi="Times New Roman" w:cs="Times New Roman"/>
          <w:sz w:val="24"/>
          <w:szCs w:val="24"/>
        </w:rPr>
        <w:t>for those foods that had appeared in th</w:t>
      </w:r>
      <w:r w:rsidR="004B3298">
        <w:rPr>
          <w:rFonts w:ascii="Times New Roman" w:hAnsi="Times New Roman" w:cs="Times New Roman"/>
          <w:sz w:val="24"/>
          <w:szCs w:val="24"/>
        </w:rPr>
        <w:t>e HEALTH</w:t>
      </w:r>
      <w:r w:rsidR="00335340">
        <w:rPr>
          <w:rFonts w:ascii="Times New Roman" w:hAnsi="Times New Roman" w:cs="Times New Roman"/>
          <w:sz w:val="24"/>
          <w:szCs w:val="24"/>
        </w:rPr>
        <w:t xml:space="preserve"> condition (mean</w:t>
      </w:r>
      <w:r w:rsidRPr="003D197F">
        <w:rPr>
          <w:rFonts w:ascii="Times New Roman" w:hAnsi="Times New Roman" w:cs="Times New Roman"/>
          <w:sz w:val="24"/>
          <w:szCs w:val="24"/>
        </w:rPr>
        <w:t xml:space="preserve"> </w:t>
      </w:r>
      <w:r w:rsidR="00335340">
        <w:rPr>
          <w:rFonts w:ascii="Times New Roman" w:hAnsi="Times New Roman" w:cs="Times New Roman"/>
          <w:sz w:val="24"/>
          <w:szCs w:val="24"/>
        </w:rPr>
        <w:t>= .083</w:t>
      </w:r>
      <w:r w:rsidR="008D5EFC">
        <w:rPr>
          <w:rFonts w:ascii="Times New Roman" w:hAnsi="Times New Roman" w:cs="Times New Roman"/>
          <w:sz w:val="24"/>
          <w:szCs w:val="24"/>
        </w:rPr>
        <w:t>±0.</w:t>
      </w:r>
      <w:r w:rsidR="00335340">
        <w:rPr>
          <w:rFonts w:ascii="Times New Roman" w:hAnsi="Times New Roman" w:cs="Times New Roman"/>
          <w:sz w:val="24"/>
          <w:szCs w:val="24"/>
        </w:rPr>
        <w:t>14</w:t>
      </w:r>
      <w:r w:rsidR="008D5EFC">
        <w:rPr>
          <w:rFonts w:ascii="Times New Roman" w:hAnsi="Times New Roman" w:cs="Times New Roman"/>
          <w:sz w:val="24"/>
          <w:szCs w:val="24"/>
        </w:rPr>
        <w:t>) compared both to N</w:t>
      </w:r>
      <w:r w:rsidR="00335340">
        <w:rPr>
          <w:rFonts w:ascii="Times New Roman" w:hAnsi="Times New Roman" w:cs="Times New Roman"/>
          <w:sz w:val="24"/>
          <w:szCs w:val="24"/>
        </w:rPr>
        <w:t>ATURAL (mean</w:t>
      </w:r>
      <w:r>
        <w:rPr>
          <w:rFonts w:ascii="Times New Roman" w:hAnsi="Times New Roman" w:cs="Times New Roman"/>
          <w:sz w:val="24"/>
          <w:szCs w:val="24"/>
        </w:rPr>
        <w:t xml:space="preserve"> </w:t>
      </w:r>
      <w:r w:rsidR="008D5EFC">
        <w:rPr>
          <w:rFonts w:ascii="Times New Roman" w:hAnsi="Times New Roman" w:cs="Times New Roman"/>
          <w:sz w:val="24"/>
          <w:szCs w:val="24"/>
        </w:rPr>
        <w:t xml:space="preserve">= </w:t>
      </w:r>
      <w:r w:rsidR="00DF01AB">
        <w:rPr>
          <w:rFonts w:ascii="Times New Roman" w:hAnsi="Times New Roman" w:cs="Times New Roman"/>
          <w:sz w:val="24"/>
          <w:szCs w:val="24"/>
        </w:rPr>
        <w:t>.03</w:t>
      </w:r>
      <w:r w:rsidR="00335340">
        <w:rPr>
          <w:rFonts w:ascii="Times New Roman" w:hAnsi="Times New Roman" w:cs="Times New Roman"/>
          <w:sz w:val="24"/>
          <w:szCs w:val="24"/>
        </w:rPr>
        <w:t>7</w:t>
      </w:r>
      <w:r w:rsidR="00DF01AB">
        <w:rPr>
          <w:rFonts w:ascii="Times New Roman" w:hAnsi="Times New Roman" w:cs="Times New Roman"/>
          <w:sz w:val="24"/>
          <w:szCs w:val="24"/>
        </w:rPr>
        <w:t>±.</w:t>
      </w:r>
      <w:r w:rsidR="00335340">
        <w:rPr>
          <w:rFonts w:ascii="Times New Roman" w:hAnsi="Times New Roman" w:cs="Times New Roman"/>
          <w:sz w:val="24"/>
          <w:szCs w:val="24"/>
        </w:rPr>
        <w:t>12</w:t>
      </w:r>
      <w:r w:rsidR="008D5EFC">
        <w:rPr>
          <w:rFonts w:ascii="Times New Roman" w:hAnsi="Times New Roman" w:cs="Times New Roman"/>
          <w:sz w:val="24"/>
          <w:szCs w:val="24"/>
        </w:rPr>
        <w:t>, paired-t</w:t>
      </w:r>
      <w:r w:rsidR="008D5EFC">
        <w:rPr>
          <w:rFonts w:ascii="Times New Roman" w:hAnsi="Times New Roman" w:cs="Times New Roman"/>
          <w:sz w:val="24"/>
          <w:szCs w:val="24"/>
          <w:vertAlign w:val="subscript"/>
        </w:rPr>
        <w:t>49</w:t>
      </w:r>
      <w:r w:rsidR="00DF01AB">
        <w:rPr>
          <w:rFonts w:ascii="Times New Roman" w:hAnsi="Times New Roman" w:cs="Times New Roman"/>
          <w:sz w:val="24"/>
          <w:szCs w:val="24"/>
        </w:rPr>
        <w:t xml:space="preserve"> = </w:t>
      </w:r>
      <w:r w:rsidR="0013115F">
        <w:rPr>
          <w:rFonts w:ascii="Times New Roman" w:hAnsi="Times New Roman" w:cs="Times New Roman"/>
          <w:sz w:val="24"/>
          <w:szCs w:val="24"/>
        </w:rPr>
        <w:t>3.4</w:t>
      </w:r>
      <w:r w:rsidR="008D5EFC">
        <w:rPr>
          <w:rFonts w:ascii="Times New Roman" w:hAnsi="Times New Roman" w:cs="Times New Roman"/>
          <w:sz w:val="24"/>
          <w:szCs w:val="24"/>
        </w:rPr>
        <w:t xml:space="preserve">, </w:t>
      </w:r>
      <w:r w:rsidR="008D5EFC">
        <w:rPr>
          <w:rFonts w:ascii="Times New Roman" w:hAnsi="Times New Roman" w:cs="Times New Roman"/>
          <w:i/>
          <w:sz w:val="24"/>
          <w:szCs w:val="24"/>
        </w:rPr>
        <w:t>P</w:t>
      </w:r>
      <w:r w:rsidR="008D5EFC">
        <w:rPr>
          <w:rFonts w:ascii="Times New Roman" w:hAnsi="Times New Roman" w:cs="Times New Roman"/>
          <w:sz w:val="24"/>
          <w:szCs w:val="24"/>
        </w:rPr>
        <w:t xml:space="preserve"> </w:t>
      </w:r>
      <w:r w:rsidR="0013115F">
        <w:rPr>
          <w:rFonts w:ascii="Times New Roman" w:hAnsi="Times New Roman" w:cs="Times New Roman"/>
          <w:sz w:val="24"/>
          <w:szCs w:val="24"/>
        </w:rPr>
        <w:t>= .001</w:t>
      </w:r>
      <w:r w:rsidR="008D5EFC">
        <w:rPr>
          <w:rFonts w:ascii="Times New Roman" w:hAnsi="Times New Roman" w:cs="Times New Roman"/>
          <w:sz w:val="24"/>
          <w:szCs w:val="24"/>
        </w:rPr>
        <w:t xml:space="preserve">) and DECREASE </w:t>
      </w:r>
      <w:r w:rsidR="006E1BB6">
        <w:rPr>
          <w:rFonts w:ascii="Times New Roman" w:hAnsi="Times New Roman" w:cs="Times New Roman"/>
          <w:sz w:val="24"/>
          <w:szCs w:val="24"/>
        </w:rPr>
        <w:t xml:space="preserve">trials </w:t>
      </w:r>
      <w:r w:rsidR="008D5EFC">
        <w:rPr>
          <w:rFonts w:ascii="Times New Roman" w:hAnsi="Times New Roman" w:cs="Times New Roman"/>
          <w:sz w:val="24"/>
          <w:szCs w:val="24"/>
        </w:rPr>
        <w:t xml:space="preserve">(mean </w:t>
      </w:r>
      <w:r>
        <w:rPr>
          <w:rFonts w:ascii="Times New Roman" w:hAnsi="Times New Roman" w:cs="Times New Roman"/>
          <w:sz w:val="24"/>
          <w:szCs w:val="24"/>
        </w:rPr>
        <w:t>β</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008D5EFC">
        <w:rPr>
          <w:rFonts w:ascii="Times New Roman" w:hAnsi="Times New Roman" w:cs="Times New Roman"/>
          <w:sz w:val="24"/>
          <w:szCs w:val="24"/>
        </w:rPr>
        <w:t xml:space="preserve">= </w:t>
      </w:r>
      <w:r w:rsidR="0013115F">
        <w:rPr>
          <w:rFonts w:ascii="Times New Roman" w:hAnsi="Times New Roman" w:cs="Times New Roman"/>
          <w:sz w:val="24"/>
          <w:szCs w:val="24"/>
        </w:rPr>
        <w:t>.047</w:t>
      </w:r>
      <w:r w:rsidR="008D5EFC">
        <w:rPr>
          <w:rFonts w:ascii="Times New Roman" w:hAnsi="Times New Roman" w:cs="Times New Roman"/>
          <w:sz w:val="24"/>
          <w:szCs w:val="24"/>
        </w:rPr>
        <w:t>±.</w:t>
      </w:r>
      <w:r w:rsidR="0013115F">
        <w:rPr>
          <w:rFonts w:ascii="Times New Roman" w:hAnsi="Times New Roman" w:cs="Times New Roman"/>
          <w:sz w:val="24"/>
          <w:szCs w:val="24"/>
        </w:rPr>
        <w:t>13</w:t>
      </w:r>
      <w:r w:rsidR="008D5EFC">
        <w:rPr>
          <w:rFonts w:ascii="Times New Roman" w:hAnsi="Times New Roman" w:cs="Times New Roman"/>
          <w:sz w:val="24"/>
          <w:szCs w:val="24"/>
        </w:rPr>
        <w:t>, paired-t</w:t>
      </w:r>
      <w:r w:rsidR="008D5EFC">
        <w:rPr>
          <w:rFonts w:ascii="Times New Roman" w:hAnsi="Times New Roman" w:cs="Times New Roman"/>
          <w:sz w:val="24"/>
          <w:szCs w:val="24"/>
          <w:vertAlign w:val="subscript"/>
        </w:rPr>
        <w:t>49</w:t>
      </w:r>
      <w:r w:rsidR="008D5EFC">
        <w:rPr>
          <w:rFonts w:ascii="Times New Roman" w:hAnsi="Times New Roman" w:cs="Times New Roman"/>
          <w:sz w:val="24"/>
          <w:szCs w:val="24"/>
        </w:rPr>
        <w:t xml:space="preserve"> = </w:t>
      </w:r>
      <w:r w:rsidR="0013115F">
        <w:rPr>
          <w:rFonts w:ascii="Times New Roman" w:hAnsi="Times New Roman" w:cs="Times New Roman"/>
          <w:sz w:val="24"/>
          <w:szCs w:val="24"/>
        </w:rPr>
        <w:t>2.45</w:t>
      </w:r>
      <w:r w:rsidR="008D5EFC">
        <w:rPr>
          <w:rFonts w:ascii="Times New Roman" w:hAnsi="Times New Roman" w:cs="Times New Roman"/>
          <w:sz w:val="24"/>
          <w:szCs w:val="24"/>
        </w:rPr>
        <w:t xml:space="preserve">, </w:t>
      </w:r>
      <w:r w:rsidR="008D5EFC">
        <w:rPr>
          <w:rFonts w:ascii="Times New Roman" w:hAnsi="Times New Roman" w:cs="Times New Roman"/>
          <w:i/>
          <w:sz w:val="24"/>
          <w:szCs w:val="24"/>
        </w:rPr>
        <w:t>P</w:t>
      </w:r>
      <w:r w:rsidR="008D5EFC">
        <w:rPr>
          <w:rFonts w:ascii="Times New Roman" w:hAnsi="Times New Roman" w:cs="Times New Roman"/>
          <w:sz w:val="24"/>
          <w:szCs w:val="24"/>
        </w:rPr>
        <w:t xml:space="preserve"> </w:t>
      </w:r>
      <w:r w:rsidR="0013115F">
        <w:rPr>
          <w:rFonts w:ascii="Times New Roman" w:hAnsi="Times New Roman" w:cs="Times New Roman"/>
          <w:sz w:val="24"/>
          <w:szCs w:val="24"/>
        </w:rPr>
        <w:t>=</w:t>
      </w:r>
      <w:r w:rsidR="00DF01AB">
        <w:rPr>
          <w:rFonts w:ascii="Times New Roman" w:hAnsi="Times New Roman" w:cs="Times New Roman"/>
          <w:sz w:val="24"/>
          <w:szCs w:val="24"/>
        </w:rPr>
        <w:t>.0</w:t>
      </w:r>
      <w:r w:rsidR="0013115F">
        <w:rPr>
          <w:rFonts w:ascii="Times New Roman" w:hAnsi="Times New Roman" w:cs="Times New Roman"/>
          <w:sz w:val="24"/>
          <w:szCs w:val="24"/>
        </w:rPr>
        <w:t>2</w:t>
      </w:r>
      <w:r w:rsidR="008D5EFC">
        <w:rPr>
          <w:rFonts w:ascii="Times New Roman" w:hAnsi="Times New Roman" w:cs="Times New Roman"/>
          <w:sz w:val="24"/>
          <w:szCs w:val="24"/>
        </w:rPr>
        <w:t>), which did not differ from each other (paired-t</w:t>
      </w:r>
      <w:r w:rsidR="008D5EFC">
        <w:rPr>
          <w:rFonts w:ascii="Times New Roman" w:hAnsi="Times New Roman" w:cs="Times New Roman"/>
          <w:sz w:val="24"/>
          <w:szCs w:val="24"/>
          <w:vertAlign w:val="subscript"/>
        </w:rPr>
        <w:t>49</w:t>
      </w:r>
      <w:r w:rsidR="008D5EFC">
        <w:rPr>
          <w:rFonts w:ascii="Times New Roman" w:hAnsi="Times New Roman" w:cs="Times New Roman"/>
          <w:sz w:val="24"/>
          <w:szCs w:val="24"/>
        </w:rPr>
        <w:t xml:space="preserve"> = </w:t>
      </w:r>
      <w:r w:rsidR="0013115F">
        <w:rPr>
          <w:rFonts w:ascii="Times New Roman" w:hAnsi="Times New Roman" w:cs="Times New Roman"/>
          <w:sz w:val="24"/>
          <w:szCs w:val="24"/>
        </w:rPr>
        <w:t>.65</w:t>
      </w:r>
      <w:r w:rsidR="008D5EFC">
        <w:rPr>
          <w:rFonts w:ascii="Times New Roman" w:hAnsi="Times New Roman" w:cs="Times New Roman"/>
          <w:sz w:val="24"/>
          <w:szCs w:val="24"/>
        </w:rPr>
        <w:t xml:space="preserve">, </w:t>
      </w:r>
      <w:r w:rsidR="008D5EFC">
        <w:rPr>
          <w:rFonts w:ascii="Times New Roman" w:hAnsi="Times New Roman" w:cs="Times New Roman"/>
          <w:i/>
          <w:sz w:val="24"/>
          <w:szCs w:val="24"/>
        </w:rPr>
        <w:t xml:space="preserve">P = </w:t>
      </w:r>
      <w:r w:rsidR="0013115F">
        <w:rPr>
          <w:rFonts w:ascii="Times New Roman" w:hAnsi="Times New Roman" w:cs="Times New Roman"/>
          <w:sz w:val="24"/>
          <w:szCs w:val="24"/>
        </w:rPr>
        <w:t>.52</w:t>
      </w:r>
      <w:r w:rsidR="008D5EFC">
        <w:rPr>
          <w:rFonts w:ascii="Times New Roman" w:hAnsi="Times New Roman" w:cs="Times New Roman"/>
          <w:sz w:val="24"/>
          <w:szCs w:val="24"/>
        </w:rPr>
        <w:t>).</w:t>
      </w:r>
      <w:r w:rsidR="002D7D4E">
        <w:rPr>
          <w:rFonts w:ascii="Times New Roman" w:hAnsi="Times New Roman" w:cs="Times New Roman"/>
          <w:sz w:val="24"/>
          <w:szCs w:val="24"/>
        </w:rPr>
        <w:t xml:space="preserve"> Thus</w:t>
      </w:r>
      <w:r w:rsidR="008F127B">
        <w:rPr>
          <w:rFonts w:ascii="Times New Roman" w:hAnsi="Times New Roman" w:cs="Times New Roman"/>
          <w:sz w:val="24"/>
          <w:szCs w:val="24"/>
        </w:rPr>
        <w:t xml:space="preserve">, consistent with prior work </w:t>
      </w:r>
      <w:r w:rsidR="008F127B">
        <w:rPr>
          <w:rFonts w:ascii="Times New Roman" w:hAnsi="Times New Roman" w:cs="Times New Roman"/>
          <w:sz w:val="24"/>
          <w:szCs w:val="24"/>
        </w:rPr>
        <w:fldChar w:fldCharType="begin"/>
      </w:r>
      <w:r w:rsidR="008F127B">
        <w:rPr>
          <w:rFonts w:ascii="Times New Roman" w:hAnsi="Times New Roman" w:cs="Times New Roman"/>
          <w:sz w:val="24"/>
          <w:szCs w:val="24"/>
        </w:rPr>
        <w:instrText xml:space="preserve"> ADDIN EN.CITE &lt;EndNote&gt;&lt;Cite&gt;&lt;Author&gt;Boswell&lt;/Author&gt;&lt;Year&gt;2018&lt;/Year&gt;&lt;RecNum&gt;302&lt;/RecNum&gt;&lt;DisplayText&gt;(Boswell et al., 2018)&lt;/DisplayText&gt;&lt;record&gt;&lt;rec-number&gt;302&lt;/rec-number&gt;&lt;foreign-keys&gt;&lt;key app="EN" db-id="rp29t0rzi0rpzqewd0aprzf6zedaafdpw9ft" timestamp="1580512873"&gt;302&lt;/key&gt;&lt;/foreign-keys&gt;&lt;ref-type name="Journal Article"&gt;17&lt;/ref-type&gt;&lt;contributors&gt;&lt;authors&gt;&lt;author&gt;Boswell, Rebecca G.&lt;/author&gt;&lt;author&gt;Sun, Wendy&lt;/author&gt;&lt;author&gt;Suzuki, Shosuke&lt;/author&gt;&lt;author&gt;Kober, Hedy&lt;/author&gt;&lt;/authors&gt;&lt;/contributors&gt;&lt;titles&gt;&lt;title&gt;Training in cognitive strategies reduces eating and improves food choice&lt;/title&gt;&lt;secondary-title&gt;Proceedings of the National Academy of Sciences&lt;/secondary-title&gt;&lt;/titles&gt;&lt;periodical&gt;&lt;full-title&gt;Proceedings of the National Academy of Sciences&lt;/full-title&gt;&lt;/periodical&gt;&lt;pages&gt;E11238-E11247 %@ 0027-8424&lt;/pages&gt;&lt;volume&gt;115&lt;/volume&gt;&lt;number&gt;48&lt;/number&gt;&lt;dates&gt;&lt;year&gt;2018&lt;/year&gt;&lt;/dates&gt;&lt;urls&gt;&lt;/urls&gt;&lt;/record&gt;&lt;/Cite&gt;&lt;/EndNote&gt;</w:instrText>
      </w:r>
      <w:r w:rsidR="008F127B">
        <w:rPr>
          <w:rFonts w:ascii="Times New Roman" w:hAnsi="Times New Roman" w:cs="Times New Roman"/>
          <w:sz w:val="24"/>
          <w:szCs w:val="24"/>
        </w:rPr>
        <w:fldChar w:fldCharType="separate"/>
      </w:r>
      <w:r w:rsidR="008F127B">
        <w:rPr>
          <w:rFonts w:ascii="Times New Roman" w:hAnsi="Times New Roman" w:cs="Times New Roman"/>
          <w:noProof/>
          <w:sz w:val="24"/>
          <w:szCs w:val="24"/>
        </w:rPr>
        <w:t>(Boswell et al., 2018)</w:t>
      </w:r>
      <w:r w:rsidR="008F127B">
        <w:rPr>
          <w:rFonts w:ascii="Times New Roman" w:hAnsi="Times New Roman" w:cs="Times New Roman"/>
          <w:sz w:val="24"/>
          <w:szCs w:val="24"/>
        </w:rPr>
        <w:fldChar w:fldCharType="end"/>
      </w:r>
      <w:r w:rsidR="002D7D4E">
        <w:rPr>
          <w:rFonts w:ascii="Times New Roman" w:hAnsi="Times New Roman" w:cs="Times New Roman"/>
          <w:sz w:val="24"/>
          <w:szCs w:val="24"/>
        </w:rPr>
        <w:t xml:space="preserve">, health-focused regulation led to a significant increase in liking for healthier food targets that </w:t>
      </w:r>
      <w:del w:id="313" w:author="Daniel Wilson" w:date="2020-08-14T22:43:00Z">
        <w:r w:rsidR="002D7D4E" w:rsidDel="00BF3B38">
          <w:rPr>
            <w:rFonts w:ascii="Times New Roman" w:hAnsi="Times New Roman" w:cs="Times New Roman"/>
            <w:sz w:val="24"/>
            <w:szCs w:val="24"/>
          </w:rPr>
          <w:delText xml:space="preserve">endured </w:delText>
        </w:r>
      </w:del>
      <w:ins w:id="314" w:author="Daniel Wilson" w:date="2020-08-14T22:43:00Z">
        <w:r w:rsidR="00BF3B38">
          <w:rPr>
            <w:rFonts w:ascii="Times New Roman" w:hAnsi="Times New Roman" w:cs="Times New Roman"/>
            <w:sz w:val="24"/>
            <w:szCs w:val="24"/>
          </w:rPr>
          <w:t xml:space="preserve">persisted </w:t>
        </w:r>
      </w:ins>
      <w:r w:rsidR="002D7D4E">
        <w:rPr>
          <w:rFonts w:ascii="Times New Roman" w:hAnsi="Times New Roman" w:cs="Times New Roman"/>
          <w:sz w:val="24"/>
          <w:szCs w:val="24"/>
        </w:rPr>
        <w:t xml:space="preserve">beyond the moment of active regulatory focus. </w:t>
      </w:r>
    </w:p>
    <w:p w14:paraId="287EED0B" w14:textId="77777777" w:rsidR="0085720A" w:rsidRDefault="0085720A" w:rsidP="00C94A1B">
      <w:pPr>
        <w:pStyle w:val="Normal1"/>
        <w:spacing w:line="480" w:lineRule="auto"/>
        <w:rPr>
          <w:rFonts w:ascii="Times New Roman" w:hAnsi="Times New Roman" w:cs="Times New Roman"/>
          <w:sz w:val="24"/>
          <w:szCs w:val="24"/>
        </w:rPr>
      </w:pPr>
    </w:p>
    <w:p w14:paraId="0B408983" w14:textId="77777777" w:rsidR="00B735AE" w:rsidRDefault="00B735AE" w:rsidP="00C94A1B">
      <w:pPr>
        <w:pStyle w:val="Normal1"/>
        <w:spacing w:line="480" w:lineRule="auto"/>
        <w:rPr>
          <w:rFonts w:ascii="Times New Roman" w:hAnsi="Times New Roman" w:cs="Times New Roman"/>
          <w:sz w:val="24"/>
          <w:szCs w:val="24"/>
        </w:rPr>
      </w:pPr>
    </w:p>
    <w:p w14:paraId="45E82DEC" w14:textId="77777777" w:rsidR="00B735AE" w:rsidRPr="002F1E53" w:rsidRDefault="00B735AE" w:rsidP="00C94A1B">
      <w:pPr>
        <w:pStyle w:val="Normal1"/>
        <w:spacing w:line="480" w:lineRule="auto"/>
        <w:rPr>
          <w:rFonts w:ascii="Times New Roman" w:eastAsia="Times New Roman" w:hAnsi="Times New Roman" w:cs="Times New Roman"/>
          <w:sz w:val="24"/>
          <w:szCs w:val="24"/>
        </w:rPr>
      </w:pPr>
    </w:p>
    <w:p w14:paraId="1EC56A56" w14:textId="42106D71" w:rsidR="00DF44B9" w:rsidRDefault="00DF44B9" w:rsidP="00C94A1B">
      <w:pPr>
        <w:pStyle w:val="Normal1"/>
        <w:spacing w:line="480" w:lineRule="auto"/>
        <w:rPr>
          <w:rFonts w:ascii="Times New Roman" w:hAnsi="Times New Roman" w:cs="Times New Roman"/>
          <w:b/>
          <w:sz w:val="24"/>
          <w:szCs w:val="24"/>
        </w:rPr>
      </w:pPr>
      <w:r>
        <w:rPr>
          <w:rFonts w:ascii="Times New Roman" w:hAnsi="Times New Roman" w:cs="Times New Roman"/>
          <w:b/>
          <w:sz w:val="24"/>
          <w:szCs w:val="24"/>
        </w:rPr>
        <w:t>Neural Results</w:t>
      </w:r>
    </w:p>
    <w:p w14:paraId="7557825F" w14:textId="77777777" w:rsidR="00B43016" w:rsidRDefault="00B43016" w:rsidP="00C94A1B">
      <w:pPr>
        <w:pStyle w:val="Normal1"/>
        <w:spacing w:line="480" w:lineRule="auto"/>
        <w:rPr>
          <w:rFonts w:ascii="Times New Roman" w:hAnsi="Times New Roman" w:cs="Times New Roman"/>
          <w:i/>
          <w:sz w:val="24"/>
          <w:szCs w:val="24"/>
        </w:rPr>
      </w:pPr>
    </w:p>
    <w:p w14:paraId="0B435D8C" w14:textId="3C66F54C" w:rsidR="00DF44B9" w:rsidRDefault="004271FE" w:rsidP="00C94A1B">
      <w:pPr>
        <w:pStyle w:val="Normal1"/>
        <w:spacing w:line="480" w:lineRule="auto"/>
        <w:rPr>
          <w:rFonts w:ascii="Times New Roman" w:hAnsi="Times New Roman" w:cs="Times New Roman"/>
          <w:sz w:val="24"/>
          <w:szCs w:val="24"/>
        </w:rPr>
      </w:pPr>
      <w:proofErr w:type="spellStart"/>
      <w:r>
        <w:rPr>
          <w:rFonts w:ascii="Times New Roman" w:hAnsi="Times New Roman" w:cs="Times New Roman"/>
          <w:i/>
          <w:sz w:val="24"/>
          <w:szCs w:val="24"/>
        </w:rPr>
        <w:t>vmPFC</w:t>
      </w:r>
      <w:proofErr w:type="spellEnd"/>
      <w:r>
        <w:rPr>
          <w:rFonts w:ascii="Times New Roman" w:hAnsi="Times New Roman" w:cs="Times New Roman"/>
          <w:i/>
          <w:sz w:val="24"/>
          <w:szCs w:val="24"/>
        </w:rPr>
        <w:t xml:space="preserve"> and </w:t>
      </w:r>
      <w:proofErr w:type="spellStart"/>
      <w:r>
        <w:rPr>
          <w:rFonts w:ascii="Times New Roman" w:hAnsi="Times New Roman" w:cs="Times New Roman"/>
          <w:i/>
          <w:sz w:val="24"/>
          <w:szCs w:val="24"/>
        </w:rPr>
        <w:t>dlPFC</w:t>
      </w:r>
      <w:proofErr w:type="spellEnd"/>
      <w:r>
        <w:rPr>
          <w:rFonts w:ascii="Times New Roman" w:hAnsi="Times New Roman" w:cs="Times New Roman"/>
          <w:i/>
          <w:sz w:val="24"/>
          <w:szCs w:val="24"/>
        </w:rPr>
        <w:t xml:space="preserve"> correlate with</w:t>
      </w:r>
      <w:r w:rsidR="00DF44B9">
        <w:rPr>
          <w:rFonts w:ascii="Times New Roman" w:hAnsi="Times New Roman" w:cs="Times New Roman"/>
          <w:i/>
          <w:sz w:val="24"/>
          <w:szCs w:val="24"/>
        </w:rPr>
        <w:t xml:space="preserve"> </w:t>
      </w:r>
      <w:r w:rsidR="00A625AC">
        <w:rPr>
          <w:rFonts w:ascii="Times New Roman" w:hAnsi="Times New Roman" w:cs="Times New Roman"/>
          <w:i/>
          <w:sz w:val="24"/>
          <w:szCs w:val="24"/>
        </w:rPr>
        <w:t>decision value</w:t>
      </w:r>
    </w:p>
    <w:p w14:paraId="39316076" w14:textId="77777777" w:rsidR="00B43016" w:rsidRDefault="00B43016" w:rsidP="00C94A1B">
      <w:pPr>
        <w:pStyle w:val="Normal1"/>
        <w:spacing w:line="480" w:lineRule="auto"/>
        <w:rPr>
          <w:rFonts w:ascii="Times New Roman" w:hAnsi="Times New Roman" w:cs="Times New Roman"/>
          <w:sz w:val="24"/>
          <w:szCs w:val="24"/>
        </w:rPr>
      </w:pPr>
    </w:p>
    <w:p w14:paraId="3797D27A" w14:textId="46AEDBB0" w:rsidR="008F0F0F" w:rsidRPr="00C54084" w:rsidRDefault="004271FE" w:rsidP="00802E88">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To identify regions-of-interest in the </w:t>
      </w:r>
      <w:proofErr w:type="spellStart"/>
      <w:r>
        <w:rPr>
          <w:rFonts w:ascii="Times New Roman" w:hAnsi="Times New Roman" w:cs="Times New Roman"/>
          <w:sz w:val="24"/>
          <w:szCs w:val="24"/>
        </w:rPr>
        <w:t>vmPFC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dlPFC</w:t>
      </w:r>
      <w:proofErr w:type="spellEnd"/>
      <w:r w:rsidR="00BD6709">
        <w:rPr>
          <w:rFonts w:ascii="Times New Roman" w:hAnsi="Times New Roman" w:cs="Times New Roman"/>
          <w:sz w:val="24"/>
          <w:szCs w:val="24"/>
        </w:rPr>
        <w:t xml:space="preserve">, </w:t>
      </w:r>
      <w:r>
        <w:rPr>
          <w:rFonts w:ascii="Times New Roman" w:hAnsi="Times New Roman" w:cs="Times New Roman"/>
          <w:sz w:val="24"/>
          <w:szCs w:val="24"/>
        </w:rPr>
        <w:t>we conducted a general linear model in SPM identifying neural correlates of decision value at the time of choice</w:t>
      </w:r>
      <w:r w:rsidR="00BD6709">
        <w:rPr>
          <w:rFonts w:ascii="Times New Roman" w:hAnsi="Times New Roman" w:cs="Times New Roman"/>
          <w:sz w:val="24"/>
          <w:szCs w:val="24"/>
        </w:rPr>
        <w:t xml:space="preserve"> (i.e. response of Strong No to Strong Yes during food choice</w:t>
      </w:r>
      <w:r w:rsidR="00FB2199">
        <w:rPr>
          <w:rFonts w:ascii="Times New Roman" w:hAnsi="Times New Roman" w:cs="Times New Roman"/>
          <w:sz w:val="24"/>
          <w:szCs w:val="24"/>
        </w:rPr>
        <w:t>, GLM 1, Contrast 1</w:t>
      </w:r>
      <w:r w:rsidR="00BD6709">
        <w:rPr>
          <w:rFonts w:ascii="Times New Roman" w:hAnsi="Times New Roman" w:cs="Times New Roman"/>
          <w:sz w:val="24"/>
          <w:szCs w:val="24"/>
        </w:rPr>
        <w:t>)</w:t>
      </w:r>
      <w:r w:rsidR="00BC1F6B">
        <w:rPr>
          <w:rFonts w:ascii="Times New Roman" w:hAnsi="Times New Roman" w:cs="Times New Roman"/>
          <w:sz w:val="24"/>
          <w:szCs w:val="24"/>
        </w:rPr>
        <w:t xml:space="preserve"> across all three conditions</w:t>
      </w:r>
      <w:r>
        <w:rPr>
          <w:rFonts w:ascii="Times New Roman" w:hAnsi="Times New Roman" w:cs="Times New Roman"/>
          <w:sz w:val="24"/>
          <w:szCs w:val="24"/>
        </w:rPr>
        <w:t xml:space="preserve">. As expected, this analysis identified both the </w:t>
      </w:r>
      <w:r w:rsidR="00EE55E1">
        <w:rPr>
          <w:rFonts w:ascii="Times New Roman" w:hAnsi="Times New Roman" w:cs="Times New Roman"/>
          <w:sz w:val="24"/>
          <w:szCs w:val="24"/>
        </w:rPr>
        <w:t>ventro</w:t>
      </w:r>
      <w:r w:rsidR="00BD6709">
        <w:rPr>
          <w:rFonts w:ascii="Times New Roman" w:hAnsi="Times New Roman" w:cs="Times New Roman"/>
          <w:sz w:val="24"/>
          <w:szCs w:val="24"/>
        </w:rPr>
        <w:t>medial prefrontal cortex</w:t>
      </w:r>
      <w:r w:rsidR="00EE55E1">
        <w:rPr>
          <w:rFonts w:ascii="Times New Roman" w:hAnsi="Times New Roman" w:cs="Times New Roman"/>
          <w:sz w:val="24"/>
          <w:szCs w:val="24"/>
        </w:rPr>
        <w:t xml:space="preserve"> (</w:t>
      </w:r>
      <w:proofErr w:type="spellStart"/>
      <w:r w:rsidR="00EE55E1">
        <w:rPr>
          <w:rFonts w:ascii="Times New Roman" w:hAnsi="Times New Roman" w:cs="Times New Roman"/>
          <w:sz w:val="24"/>
          <w:szCs w:val="24"/>
        </w:rPr>
        <w:t>vmPFC</w:t>
      </w:r>
      <w:proofErr w:type="spellEnd"/>
      <w:r w:rsidR="00EE55E1">
        <w:rPr>
          <w:rFonts w:ascii="Times New Roman" w:hAnsi="Times New Roman" w:cs="Times New Roman"/>
          <w:sz w:val="24"/>
          <w:szCs w:val="24"/>
        </w:rPr>
        <w:t>)</w:t>
      </w:r>
      <w:r>
        <w:rPr>
          <w:rFonts w:ascii="Times New Roman" w:hAnsi="Times New Roman" w:cs="Times New Roman"/>
          <w:sz w:val="24"/>
          <w:szCs w:val="24"/>
        </w:rPr>
        <w:t xml:space="preserve"> and the </w:t>
      </w:r>
      <w:r w:rsidR="00282590">
        <w:rPr>
          <w:rFonts w:ascii="Times New Roman" w:hAnsi="Times New Roman" w:cs="Times New Roman"/>
          <w:sz w:val="24"/>
          <w:szCs w:val="24"/>
        </w:rPr>
        <w:t>right dorsolateral prefron</w:t>
      </w:r>
      <w:ins w:id="315" w:author="Daniel Wilson" w:date="2020-08-17T09:23:00Z">
        <w:r w:rsidR="00315B0A">
          <w:rPr>
            <w:rFonts w:ascii="Times New Roman" w:hAnsi="Times New Roman" w:cs="Times New Roman"/>
            <w:sz w:val="24"/>
            <w:szCs w:val="24"/>
          </w:rPr>
          <w:t>t</w:t>
        </w:r>
      </w:ins>
      <w:r w:rsidR="00282590">
        <w:rPr>
          <w:rFonts w:ascii="Times New Roman" w:hAnsi="Times New Roman" w:cs="Times New Roman"/>
          <w:sz w:val="24"/>
          <w:szCs w:val="24"/>
        </w:rPr>
        <w:t>al cortex (</w:t>
      </w:r>
      <w:proofErr w:type="spellStart"/>
      <w:r w:rsidR="00282590">
        <w:rPr>
          <w:rFonts w:ascii="Times New Roman" w:hAnsi="Times New Roman" w:cs="Times New Roman"/>
          <w:sz w:val="24"/>
          <w:szCs w:val="24"/>
        </w:rPr>
        <w:t>dlPFC</w:t>
      </w:r>
      <w:proofErr w:type="spellEnd"/>
      <w:r w:rsidR="00282590">
        <w:rPr>
          <w:rFonts w:ascii="Times New Roman" w:hAnsi="Times New Roman" w:cs="Times New Roman"/>
          <w:sz w:val="24"/>
          <w:szCs w:val="24"/>
        </w:rPr>
        <w:t>)</w:t>
      </w:r>
      <w:r>
        <w:rPr>
          <w:rFonts w:ascii="Times New Roman" w:hAnsi="Times New Roman" w:cs="Times New Roman"/>
          <w:sz w:val="24"/>
          <w:szCs w:val="24"/>
        </w:rPr>
        <w:t xml:space="preserve"> </w:t>
      </w:r>
      <w:r w:rsidR="005A192F">
        <w:rPr>
          <w:rFonts w:ascii="Times New Roman" w:hAnsi="Times New Roman" w:cs="Times New Roman"/>
          <w:sz w:val="24"/>
          <w:szCs w:val="24"/>
        </w:rPr>
        <w:t>(</w:t>
      </w:r>
      <w:r w:rsidR="00FB2199">
        <w:rPr>
          <w:rFonts w:ascii="Times New Roman" w:hAnsi="Times New Roman" w:cs="Times New Roman"/>
          <w:sz w:val="24"/>
          <w:szCs w:val="24"/>
        </w:rPr>
        <w:t xml:space="preserve">P &lt; .05, whole-brain corrected, </w:t>
      </w:r>
      <w:r w:rsidR="008D142B">
        <w:rPr>
          <w:rFonts w:ascii="Times New Roman" w:hAnsi="Times New Roman" w:cs="Times New Roman"/>
          <w:sz w:val="24"/>
          <w:szCs w:val="24"/>
        </w:rPr>
        <w:t>Figure 1</w:t>
      </w:r>
      <w:proofErr w:type="gramStart"/>
      <w:r w:rsidR="00BC1F6B">
        <w:rPr>
          <w:rFonts w:ascii="Times New Roman" w:hAnsi="Times New Roman" w:cs="Times New Roman"/>
          <w:sz w:val="24"/>
          <w:szCs w:val="24"/>
        </w:rPr>
        <w:t>a</w:t>
      </w:r>
      <w:r w:rsidR="008D142B">
        <w:rPr>
          <w:rFonts w:ascii="Times New Roman" w:hAnsi="Times New Roman" w:cs="Times New Roman"/>
          <w:sz w:val="24"/>
          <w:szCs w:val="24"/>
        </w:rPr>
        <w:t>,</w:t>
      </w:r>
      <w:r w:rsidR="00A35EF1">
        <w:rPr>
          <w:rFonts w:ascii="Times New Roman" w:hAnsi="Times New Roman" w:cs="Times New Roman"/>
          <w:sz w:val="24"/>
          <w:szCs w:val="24"/>
        </w:rPr>
        <w:t>c</w:t>
      </w:r>
      <w:proofErr w:type="gramEnd"/>
      <w:ins w:id="316" w:author="Daniel Wilson" w:date="2020-08-17T09:23:00Z">
        <w:r w:rsidR="00315B0A">
          <w:rPr>
            <w:rFonts w:ascii="Times New Roman" w:hAnsi="Times New Roman" w:cs="Times New Roman"/>
            <w:sz w:val="24"/>
            <w:szCs w:val="24"/>
          </w:rPr>
          <w:t xml:space="preserve"> and </w:t>
        </w:r>
        <w:commentRangeStart w:id="317"/>
        <w:r w:rsidR="00315B0A">
          <w:rPr>
            <w:rFonts w:ascii="Times New Roman" w:eastAsia="Times New Roman" w:hAnsi="Times New Roman" w:cs="Times New Roman"/>
            <w:sz w:val="24"/>
            <w:szCs w:val="24"/>
          </w:rPr>
          <w:t>Table X</w:t>
        </w:r>
        <w:commentRangeEnd w:id="317"/>
        <w:r w:rsidR="00315B0A">
          <w:rPr>
            <w:rStyle w:val="CommentReference"/>
          </w:rPr>
          <w:commentReference w:id="317"/>
        </w:r>
      </w:ins>
      <w:r w:rsidR="00BD6709">
        <w:rPr>
          <w:rFonts w:ascii="Times New Roman" w:hAnsi="Times New Roman" w:cs="Times New Roman"/>
          <w:sz w:val="24"/>
          <w:szCs w:val="24"/>
        </w:rPr>
        <w:t>).</w:t>
      </w:r>
      <w:r w:rsidR="00D07E27">
        <w:rPr>
          <w:rFonts w:ascii="Times New Roman" w:hAnsi="Times New Roman" w:cs="Times New Roman"/>
          <w:sz w:val="24"/>
          <w:szCs w:val="24"/>
        </w:rPr>
        <w:t xml:space="preserve"> </w:t>
      </w:r>
      <w:r w:rsidR="00F417A7">
        <w:rPr>
          <w:rFonts w:ascii="Times New Roman" w:hAnsi="Times New Roman" w:cs="Times New Roman"/>
          <w:sz w:val="24"/>
          <w:szCs w:val="24"/>
        </w:rPr>
        <w:t>W</w:t>
      </w:r>
      <w:r>
        <w:rPr>
          <w:rFonts w:ascii="Times New Roman" w:hAnsi="Times New Roman" w:cs="Times New Roman"/>
          <w:sz w:val="24"/>
          <w:szCs w:val="24"/>
        </w:rPr>
        <w:t>e</w:t>
      </w:r>
      <w:r w:rsidR="00F417A7">
        <w:rPr>
          <w:rFonts w:ascii="Times New Roman" w:hAnsi="Times New Roman" w:cs="Times New Roman"/>
          <w:sz w:val="24"/>
          <w:szCs w:val="24"/>
        </w:rPr>
        <w:t xml:space="preserve"> therefore</w:t>
      </w:r>
      <w:r w:rsidR="00004D13">
        <w:rPr>
          <w:rFonts w:ascii="Times New Roman" w:hAnsi="Times New Roman" w:cs="Times New Roman"/>
          <w:sz w:val="24"/>
          <w:szCs w:val="24"/>
        </w:rPr>
        <w:t xml:space="preserve"> defined 6</w:t>
      </w:r>
      <w:r>
        <w:rPr>
          <w:rFonts w:ascii="Times New Roman" w:hAnsi="Times New Roman" w:cs="Times New Roman"/>
          <w:sz w:val="24"/>
          <w:szCs w:val="24"/>
        </w:rPr>
        <w:t>-mm spherical ROIs around the peak</w:t>
      </w:r>
      <w:r w:rsidR="00DA3460">
        <w:rPr>
          <w:rFonts w:ascii="Times New Roman" w:hAnsi="Times New Roman" w:cs="Times New Roman"/>
          <w:sz w:val="24"/>
          <w:szCs w:val="24"/>
        </w:rPr>
        <w:t xml:space="preserve"> </w:t>
      </w:r>
      <w:r w:rsidR="0008116A">
        <w:rPr>
          <w:rFonts w:ascii="Times New Roman" w:hAnsi="Times New Roman" w:cs="Times New Roman"/>
          <w:sz w:val="24"/>
          <w:szCs w:val="24"/>
        </w:rPr>
        <w:t xml:space="preserve">of </w:t>
      </w:r>
      <w:r w:rsidR="00DA3460">
        <w:rPr>
          <w:rFonts w:ascii="Times New Roman" w:hAnsi="Times New Roman" w:cs="Times New Roman"/>
          <w:sz w:val="24"/>
          <w:szCs w:val="24"/>
        </w:rPr>
        <w:t>a</w:t>
      </w:r>
      <w:r w:rsidR="0008116A">
        <w:rPr>
          <w:rFonts w:ascii="Times New Roman" w:hAnsi="Times New Roman" w:cs="Times New Roman"/>
          <w:sz w:val="24"/>
          <w:szCs w:val="24"/>
        </w:rPr>
        <w:t>ctivation</w:t>
      </w:r>
      <w:r w:rsidR="00DA3460">
        <w:rPr>
          <w:rFonts w:ascii="Times New Roman" w:hAnsi="Times New Roman" w:cs="Times New Roman"/>
          <w:sz w:val="24"/>
          <w:szCs w:val="24"/>
        </w:rPr>
        <w:t xml:space="preserve"> in each region</w:t>
      </w:r>
      <w:r w:rsidR="00F417A7">
        <w:rPr>
          <w:rFonts w:ascii="Times New Roman" w:hAnsi="Times New Roman" w:cs="Times New Roman"/>
          <w:sz w:val="24"/>
          <w:szCs w:val="24"/>
        </w:rPr>
        <w:t>, which we used to extract parameter estimates for further</w:t>
      </w:r>
      <w:ins w:id="318" w:author="Daniel Wilson" w:date="2020-08-17T09:23:00Z">
        <w:r w:rsidR="00315B0A">
          <w:rPr>
            <w:rFonts w:ascii="Times New Roman" w:hAnsi="Times New Roman" w:cs="Times New Roman"/>
            <w:sz w:val="24"/>
            <w:szCs w:val="24"/>
          </w:rPr>
          <w:t xml:space="preserve"> analysis.</w:t>
        </w:r>
      </w:ins>
      <w:del w:id="319" w:author="Daniel Wilson" w:date="2020-08-17T09:23:00Z">
        <w:r w:rsidR="00F417A7" w:rsidDel="00315B0A">
          <w:rPr>
            <w:rFonts w:ascii="Times New Roman" w:hAnsi="Times New Roman" w:cs="Times New Roman"/>
            <w:sz w:val="24"/>
            <w:szCs w:val="24"/>
          </w:rPr>
          <w:delText xml:space="preserve"> analysis</w:delText>
        </w:r>
        <w:r w:rsidDel="00315B0A">
          <w:rPr>
            <w:rFonts w:ascii="Times New Roman" w:hAnsi="Times New Roman" w:cs="Times New Roman"/>
            <w:sz w:val="24"/>
            <w:szCs w:val="24"/>
          </w:rPr>
          <w:delText>.</w:delText>
        </w:r>
      </w:del>
      <w:r>
        <w:rPr>
          <w:rFonts w:ascii="Times New Roman" w:hAnsi="Times New Roman" w:cs="Times New Roman"/>
          <w:sz w:val="24"/>
          <w:szCs w:val="24"/>
        </w:rPr>
        <w:t xml:space="preserve"> </w:t>
      </w:r>
    </w:p>
    <w:p w14:paraId="492C9312" w14:textId="77777777" w:rsidR="008F0F0F" w:rsidRDefault="008F0F0F" w:rsidP="00802E88">
      <w:pPr>
        <w:pStyle w:val="Normal1"/>
        <w:spacing w:line="480" w:lineRule="auto"/>
        <w:rPr>
          <w:rFonts w:ascii="Times New Roman" w:hAnsi="Times New Roman" w:cs="Times New Roman"/>
          <w:i/>
          <w:sz w:val="24"/>
          <w:szCs w:val="24"/>
        </w:rPr>
      </w:pPr>
    </w:p>
    <w:p w14:paraId="432C029D" w14:textId="567259A7" w:rsidR="00802E88" w:rsidRDefault="00FB2199" w:rsidP="00802E88">
      <w:pPr>
        <w:pStyle w:val="Normal1"/>
        <w:spacing w:line="480" w:lineRule="auto"/>
        <w:rPr>
          <w:rFonts w:ascii="Times New Roman" w:hAnsi="Times New Roman" w:cs="Times New Roman"/>
          <w:i/>
          <w:sz w:val="24"/>
          <w:szCs w:val="24"/>
        </w:rPr>
      </w:pPr>
      <w:r>
        <w:rPr>
          <w:rFonts w:ascii="Times New Roman" w:hAnsi="Times New Roman" w:cs="Times New Roman"/>
          <w:i/>
          <w:sz w:val="24"/>
          <w:szCs w:val="24"/>
        </w:rPr>
        <w:t xml:space="preserve">Regulation-induced change </w:t>
      </w:r>
      <w:r w:rsidR="00802E88">
        <w:rPr>
          <w:rFonts w:ascii="Times New Roman" w:hAnsi="Times New Roman" w:cs="Times New Roman"/>
          <w:i/>
          <w:sz w:val="24"/>
          <w:szCs w:val="24"/>
        </w:rPr>
        <w:t>in</w:t>
      </w:r>
      <w:r w:rsidR="00022185">
        <w:rPr>
          <w:rFonts w:ascii="Times New Roman" w:hAnsi="Times New Roman" w:cs="Times New Roman"/>
          <w:i/>
          <w:sz w:val="24"/>
          <w:szCs w:val="24"/>
        </w:rPr>
        <w:t xml:space="preserve"> stimulus-related</w:t>
      </w:r>
      <w:r w:rsidR="00802E88">
        <w:rPr>
          <w:rFonts w:ascii="Times New Roman" w:hAnsi="Times New Roman" w:cs="Times New Roman"/>
          <w:i/>
          <w:sz w:val="24"/>
          <w:szCs w:val="24"/>
        </w:rPr>
        <w:t xml:space="preserve"> </w:t>
      </w:r>
      <w:proofErr w:type="spellStart"/>
      <w:r w:rsidR="00802E88">
        <w:rPr>
          <w:rFonts w:ascii="Times New Roman" w:hAnsi="Times New Roman" w:cs="Times New Roman"/>
          <w:i/>
          <w:sz w:val="24"/>
          <w:szCs w:val="24"/>
        </w:rPr>
        <w:t>vmPFC</w:t>
      </w:r>
      <w:proofErr w:type="spellEnd"/>
      <w:r w:rsidR="00802E88">
        <w:rPr>
          <w:rFonts w:ascii="Times New Roman" w:hAnsi="Times New Roman" w:cs="Times New Roman"/>
          <w:i/>
          <w:sz w:val="24"/>
          <w:szCs w:val="24"/>
        </w:rPr>
        <w:t xml:space="preserve"> </w:t>
      </w:r>
      <w:proofErr w:type="spellStart"/>
      <w:r w:rsidR="00802E88">
        <w:rPr>
          <w:rFonts w:ascii="Times New Roman" w:hAnsi="Times New Roman" w:cs="Times New Roman"/>
          <w:i/>
          <w:sz w:val="24"/>
          <w:szCs w:val="24"/>
        </w:rPr>
        <w:t>repsonse</w:t>
      </w:r>
      <w:proofErr w:type="spellEnd"/>
      <w:r w:rsidR="00860E19">
        <w:rPr>
          <w:rFonts w:ascii="Times New Roman" w:hAnsi="Times New Roman" w:cs="Times New Roman"/>
          <w:i/>
          <w:sz w:val="24"/>
          <w:szCs w:val="24"/>
        </w:rPr>
        <w:t xml:space="preserve">. </w:t>
      </w:r>
    </w:p>
    <w:p w14:paraId="17B82906" w14:textId="77777777" w:rsidR="00802E88" w:rsidRDefault="00802E88" w:rsidP="00802E88">
      <w:pPr>
        <w:pStyle w:val="Normal1"/>
        <w:spacing w:line="480" w:lineRule="auto"/>
        <w:rPr>
          <w:rFonts w:ascii="Times New Roman" w:hAnsi="Times New Roman" w:cs="Times New Roman"/>
          <w:i/>
          <w:sz w:val="24"/>
          <w:szCs w:val="24"/>
        </w:rPr>
      </w:pPr>
    </w:p>
    <w:p w14:paraId="46E402EC" w14:textId="697B27C9" w:rsidR="00860E19" w:rsidRDefault="004271FE" w:rsidP="00802E88">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We began by asking whether regulation altered responses in the </w:t>
      </w:r>
      <w:proofErr w:type="spellStart"/>
      <w:r>
        <w:rPr>
          <w:rFonts w:ascii="Times New Roman" w:hAnsi="Times New Roman" w:cs="Times New Roman"/>
          <w:sz w:val="24"/>
          <w:szCs w:val="24"/>
        </w:rPr>
        <w:t>vmPFC</w:t>
      </w:r>
      <w:proofErr w:type="spellEnd"/>
      <w:r>
        <w:rPr>
          <w:rFonts w:ascii="Times New Roman" w:hAnsi="Times New Roman" w:cs="Times New Roman"/>
          <w:sz w:val="24"/>
          <w:szCs w:val="24"/>
        </w:rPr>
        <w:t xml:space="preserve"> in a goal-consistent way.</w:t>
      </w:r>
      <w:r w:rsidR="00DA3460">
        <w:rPr>
          <w:rFonts w:ascii="Times New Roman" w:hAnsi="Times New Roman" w:cs="Times New Roman"/>
          <w:sz w:val="24"/>
          <w:szCs w:val="24"/>
        </w:rPr>
        <w:t xml:space="preserve"> First we asked whether overall activation </w:t>
      </w:r>
      <w:r w:rsidR="00C51BC8">
        <w:rPr>
          <w:rFonts w:ascii="Times New Roman" w:hAnsi="Times New Roman" w:cs="Times New Roman"/>
          <w:sz w:val="24"/>
          <w:szCs w:val="24"/>
        </w:rPr>
        <w:t xml:space="preserve">in </w:t>
      </w:r>
      <w:r w:rsidR="00B608AF">
        <w:rPr>
          <w:rFonts w:ascii="Times New Roman" w:hAnsi="Times New Roman" w:cs="Times New Roman"/>
          <w:sz w:val="24"/>
          <w:szCs w:val="24"/>
        </w:rPr>
        <w:t>this region</w:t>
      </w:r>
      <w:r w:rsidR="00DA3460">
        <w:rPr>
          <w:rFonts w:ascii="Times New Roman" w:hAnsi="Times New Roman" w:cs="Times New Roman"/>
          <w:sz w:val="24"/>
          <w:szCs w:val="24"/>
        </w:rPr>
        <w:t xml:space="preserve"> changed as a function of regulatory </w:t>
      </w:r>
      <w:r w:rsidR="00E20C43">
        <w:rPr>
          <w:rFonts w:ascii="Times New Roman" w:hAnsi="Times New Roman" w:cs="Times New Roman"/>
          <w:sz w:val="24"/>
          <w:szCs w:val="24"/>
        </w:rPr>
        <w:t>goal, using a one-way, repeated-measures ANOVA with condition (NATURAL, HEALTH, DECREASE) as a fixed effect, and average response in each condition as the dependent measure.</w:t>
      </w:r>
      <w:r w:rsidR="00E20C43" w:rsidRPr="00E20C43">
        <w:rPr>
          <w:rFonts w:ascii="Times New Roman" w:hAnsi="Times New Roman" w:cs="Times New Roman"/>
          <w:sz w:val="24"/>
          <w:szCs w:val="24"/>
        </w:rPr>
        <w:t xml:space="preserve"> </w:t>
      </w:r>
      <w:r w:rsidR="00860E19">
        <w:rPr>
          <w:rFonts w:ascii="Times New Roman" w:hAnsi="Times New Roman" w:cs="Times New Roman"/>
          <w:sz w:val="24"/>
          <w:szCs w:val="24"/>
        </w:rPr>
        <w:t>Although w</w:t>
      </w:r>
      <w:r w:rsidR="00B608AF">
        <w:rPr>
          <w:rFonts w:ascii="Times New Roman" w:hAnsi="Times New Roman" w:cs="Times New Roman"/>
          <w:sz w:val="24"/>
          <w:szCs w:val="24"/>
        </w:rPr>
        <w:t>e observed a comparatively weak</w:t>
      </w:r>
      <w:r w:rsidR="00E20C43">
        <w:rPr>
          <w:rFonts w:ascii="Times New Roman" w:hAnsi="Times New Roman" w:cs="Times New Roman"/>
          <w:sz w:val="24"/>
          <w:szCs w:val="24"/>
        </w:rPr>
        <w:t xml:space="preserve"> effect </w:t>
      </w:r>
      <w:r w:rsidR="00B608AF">
        <w:rPr>
          <w:rFonts w:ascii="Times New Roman" w:hAnsi="Times New Roman" w:cs="Times New Roman"/>
          <w:sz w:val="24"/>
          <w:szCs w:val="24"/>
        </w:rPr>
        <w:t xml:space="preserve">of condition on overall response </w:t>
      </w:r>
      <w:r w:rsidR="00E20C43">
        <w:rPr>
          <w:rFonts w:ascii="Times New Roman" w:hAnsi="Times New Roman" w:cs="Times New Roman"/>
          <w:sz w:val="24"/>
          <w:szCs w:val="24"/>
        </w:rPr>
        <w:t xml:space="preserve">in the </w:t>
      </w:r>
      <w:proofErr w:type="spellStart"/>
      <w:r w:rsidR="00E20C43">
        <w:rPr>
          <w:rFonts w:ascii="Times New Roman" w:hAnsi="Times New Roman" w:cs="Times New Roman"/>
          <w:sz w:val="24"/>
          <w:szCs w:val="24"/>
        </w:rPr>
        <w:t>vmPFC</w:t>
      </w:r>
      <w:proofErr w:type="spellEnd"/>
      <w:r w:rsidR="00E20C43">
        <w:rPr>
          <w:rFonts w:ascii="Times New Roman" w:hAnsi="Times New Roman" w:cs="Times New Roman"/>
          <w:sz w:val="24"/>
          <w:szCs w:val="24"/>
        </w:rPr>
        <w:t xml:space="preserve"> (F</w:t>
      </w:r>
      <w:r w:rsidR="00E20C43">
        <w:rPr>
          <w:rFonts w:ascii="Times New Roman" w:hAnsi="Times New Roman" w:cs="Times New Roman"/>
          <w:sz w:val="24"/>
          <w:szCs w:val="24"/>
          <w:vertAlign w:val="subscript"/>
        </w:rPr>
        <w:t>2,98</w:t>
      </w:r>
      <w:r w:rsidR="00C51BC8">
        <w:rPr>
          <w:rFonts w:ascii="Times New Roman" w:hAnsi="Times New Roman" w:cs="Times New Roman"/>
          <w:sz w:val="24"/>
          <w:szCs w:val="24"/>
        </w:rPr>
        <w:t xml:space="preserve"> = 2.00</w:t>
      </w:r>
      <w:r w:rsidR="00E20C43">
        <w:rPr>
          <w:rFonts w:ascii="Times New Roman" w:hAnsi="Times New Roman" w:cs="Times New Roman"/>
          <w:sz w:val="24"/>
          <w:szCs w:val="24"/>
        </w:rPr>
        <w:t xml:space="preserve">, </w:t>
      </w:r>
      <w:r w:rsidR="00E20C43">
        <w:rPr>
          <w:rFonts w:ascii="Times New Roman" w:hAnsi="Times New Roman" w:cs="Times New Roman"/>
          <w:i/>
          <w:sz w:val="24"/>
          <w:szCs w:val="24"/>
        </w:rPr>
        <w:t xml:space="preserve">P </w:t>
      </w:r>
      <w:r w:rsidR="00E20C43">
        <w:rPr>
          <w:rFonts w:ascii="Times New Roman" w:hAnsi="Times New Roman" w:cs="Times New Roman"/>
          <w:sz w:val="24"/>
          <w:szCs w:val="24"/>
        </w:rPr>
        <w:t>=</w:t>
      </w:r>
      <w:r w:rsidR="00C51BC8">
        <w:rPr>
          <w:rFonts w:ascii="Times New Roman" w:hAnsi="Times New Roman" w:cs="Times New Roman"/>
          <w:sz w:val="24"/>
          <w:szCs w:val="24"/>
        </w:rPr>
        <w:t>0.</w:t>
      </w:r>
      <w:r w:rsidR="007E10FC">
        <w:rPr>
          <w:rFonts w:ascii="Times New Roman" w:hAnsi="Times New Roman" w:cs="Times New Roman"/>
          <w:sz w:val="24"/>
          <w:szCs w:val="24"/>
        </w:rPr>
        <w:t>14</w:t>
      </w:r>
      <w:r w:rsidR="00860E19">
        <w:rPr>
          <w:rFonts w:ascii="Times New Roman" w:hAnsi="Times New Roman" w:cs="Times New Roman"/>
          <w:sz w:val="24"/>
          <w:szCs w:val="24"/>
        </w:rPr>
        <w:t xml:space="preserve">), </w:t>
      </w:r>
      <w:r w:rsidR="00B608AF">
        <w:rPr>
          <w:rFonts w:ascii="Times New Roman" w:hAnsi="Times New Roman" w:cs="Times New Roman"/>
          <w:sz w:val="24"/>
          <w:szCs w:val="24"/>
        </w:rPr>
        <w:t>f</w:t>
      </w:r>
      <w:r w:rsidR="00E20C43">
        <w:rPr>
          <w:rFonts w:ascii="Times New Roman" w:hAnsi="Times New Roman" w:cs="Times New Roman"/>
          <w:sz w:val="24"/>
          <w:szCs w:val="24"/>
        </w:rPr>
        <w:t>ollow-up planned comparisons confirmed that</w:t>
      </w:r>
      <w:r w:rsidR="00B608AF">
        <w:rPr>
          <w:rFonts w:ascii="Times New Roman" w:hAnsi="Times New Roman" w:cs="Times New Roman"/>
          <w:sz w:val="24"/>
          <w:szCs w:val="24"/>
        </w:rPr>
        <w:t xml:space="preserve"> a</w:t>
      </w:r>
      <w:r w:rsidR="004B3950">
        <w:rPr>
          <w:rFonts w:ascii="Times New Roman" w:hAnsi="Times New Roman" w:cs="Times New Roman"/>
          <w:sz w:val="24"/>
          <w:szCs w:val="24"/>
        </w:rPr>
        <w:t xml:space="preserve">ctivation in </w:t>
      </w:r>
      <w:r w:rsidR="004B3950">
        <w:rPr>
          <w:rFonts w:ascii="Times New Roman" w:hAnsi="Times New Roman" w:cs="Times New Roman"/>
          <w:sz w:val="24"/>
          <w:szCs w:val="24"/>
        </w:rPr>
        <w:lastRenderedPageBreak/>
        <w:t xml:space="preserve">the </w:t>
      </w:r>
      <w:proofErr w:type="spellStart"/>
      <w:r w:rsidR="004B3950">
        <w:rPr>
          <w:rFonts w:ascii="Times New Roman" w:hAnsi="Times New Roman" w:cs="Times New Roman"/>
          <w:sz w:val="24"/>
          <w:szCs w:val="24"/>
        </w:rPr>
        <w:t>vmPFC</w:t>
      </w:r>
      <w:proofErr w:type="spellEnd"/>
      <w:r w:rsidR="004B3950">
        <w:rPr>
          <w:rFonts w:ascii="Times New Roman" w:hAnsi="Times New Roman" w:cs="Times New Roman"/>
          <w:sz w:val="24"/>
          <w:szCs w:val="24"/>
        </w:rPr>
        <w:t xml:space="preserve"> </w:t>
      </w:r>
      <w:r w:rsidR="00B608AF">
        <w:rPr>
          <w:rFonts w:ascii="Times New Roman" w:hAnsi="Times New Roman" w:cs="Times New Roman"/>
          <w:sz w:val="24"/>
          <w:szCs w:val="24"/>
        </w:rPr>
        <w:t>was reduced in the DECREASE compared to NATURAL conditions (paired-t</w:t>
      </w:r>
      <w:r w:rsidR="00B608AF">
        <w:rPr>
          <w:rFonts w:ascii="Times New Roman" w:hAnsi="Times New Roman" w:cs="Times New Roman"/>
          <w:sz w:val="24"/>
          <w:szCs w:val="24"/>
          <w:vertAlign w:val="subscript"/>
        </w:rPr>
        <w:t>49</w:t>
      </w:r>
      <w:r w:rsidR="00B608AF">
        <w:rPr>
          <w:rFonts w:ascii="Times New Roman" w:hAnsi="Times New Roman" w:cs="Times New Roman"/>
          <w:sz w:val="24"/>
          <w:szCs w:val="24"/>
        </w:rPr>
        <w:t xml:space="preserve"> 2.33, </w:t>
      </w:r>
      <w:r w:rsidR="00B608AF">
        <w:rPr>
          <w:rFonts w:ascii="Times New Roman" w:hAnsi="Times New Roman" w:cs="Times New Roman"/>
          <w:i/>
          <w:sz w:val="24"/>
          <w:szCs w:val="24"/>
        </w:rPr>
        <w:t>P</w:t>
      </w:r>
      <w:r w:rsidR="00B608AF">
        <w:rPr>
          <w:rFonts w:ascii="Times New Roman" w:hAnsi="Times New Roman" w:cs="Times New Roman"/>
          <w:sz w:val="24"/>
          <w:szCs w:val="24"/>
        </w:rPr>
        <w:t xml:space="preserve"> = .02</w:t>
      </w:r>
      <w:r w:rsidR="00A35EF1">
        <w:rPr>
          <w:rFonts w:ascii="Times New Roman" w:hAnsi="Times New Roman" w:cs="Times New Roman"/>
          <w:sz w:val="24"/>
          <w:szCs w:val="24"/>
        </w:rPr>
        <w:t>, Figure 1b, left</w:t>
      </w:r>
      <w:r w:rsidR="00B608AF">
        <w:rPr>
          <w:rFonts w:ascii="Times New Roman" w:hAnsi="Times New Roman" w:cs="Times New Roman"/>
          <w:sz w:val="24"/>
          <w:szCs w:val="24"/>
        </w:rPr>
        <w:t>)</w:t>
      </w:r>
      <w:r w:rsidR="003B0292">
        <w:rPr>
          <w:rFonts w:ascii="Times New Roman" w:hAnsi="Times New Roman" w:cs="Times New Roman"/>
          <w:sz w:val="24"/>
          <w:szCs w:val="24"/>
        </w:rPr>
        <w:t>. T</w:t>
      </w:r>
      <w:r w:rsidR="004B3950">
        <w:rPr>
          <w:rFonts w:ascii="Times New Roman" w:hAnsi="Times New Roman" w:cs="Times New Roman"/>
          <w:sz w:val="24"/>
          <w:szCs w:val="24"/>
        </w:rPr>
        <w:t>he comparison between DECREASE and HEALTH trials failed to reach significance (paired-t</w:t>
      </w:r>
      <w:r w:rsidR="004B3950">
        <w:rPr>
          <w:rFonts w:ascii="Times New Roman" w:hAnsi="Times New Roman" w:cs="Times New Roman"/>
          <w:sz w:val="24"/>
          <w:szCs w:val="24"/>
          <w:vertAlign w:val="subscript"/>
        </w:rPr>
        <w:t>49</w:t>
      </w:r>
      <w:r w:rsidR="004B3950">
        <w:rPr>
          <w:rFonts w:ascii="Times New Roman" w:hAnsi="Times New Roman" w:cs="Times New Roman"/>
          <w:sz w:val="24"/>
          <w:szCs w:val="24"/>
        </w:rPr>
        <w:t xml:space="preserve"> = 1.16, </w:t>
      </w:r>
      <w:r w:rsidR="004B3950">
        <w:rPr>
          <w:rFonts w:ascii="Times New Roman" w:hAnsi="Times New Roman" w:cs="Times New Roman"/>
          <w:i/>
          <w:sz w:val="24"/>
          <w:szCs w:val="24"/>
        </w:rPr>
        <w:t xml:space="preserve">P </w:t>
      </w:r>
      <w:r w:rsidR="004B3950">
        <w:rPr>
          <w:rFonts w:ascii="Times New Roman" w:hAnsi="Times New Roman" w:cs="Times New Roman"/>
          <w:sz w:val="24"/>
          <w:szCs w:val="24"/>
        </w:rPr>
        <w:t xml:space="preserve"> = .25). </w:t>
      </w:r>
    </w:p>
    <w:p w14:paraId="22363038" w14:textId="77777777" w:rsidR="00860E19" w:rsidRDefault="00860E19" w:rsidP="00C94A1B">
      <w:pPr>
        <w:pStyle w:val="Normal1"/>
        <w:spacing w:line="480" w:lineRule="auto"/>
        <w:rPr>
          <w:rFonts w:ascii="Times New Roman" w:hAnsi="Times New Roman" w:cs="Times New Roman"/>
          <w:sz w:val="24"/>
          <w:szCs w:val="24"/>
        </w:rPr>
      </w:pPr>
    </w:p>
    <w:p w14:paraId="5F0C8D16" w14:textId="03E121CF" w:rsidR="003B0292" w:rsidRDefault="00F76A19"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Next</w:t>
      </w:r>
      <w:r w:rsidR="00300D74">
        <w:rPr>
          <w:rFonts w:ascii="Times New Roman" w:hAnsi="Times New Roman" w:cs="Times New Roman"/>
          <w:sz w:val="24"/>
          <w:szCs w:val="24"/>
        </w:rPr>
        <w:t xml:space="preserve">, we investigated neural sensitivity </w:t>
      </w:r>
      <w:r w:rsidR="00B608AF">
        <w:rPr>
          <w:rFonts w:ascii="Times New Roman" w:hAnsi="Times New Roman" w:cs="Times New Roman"/>
          <w:sz w:val="24"/>
          <w:szCs w:val="24"/>
        </w:rPr>
        <w:t xml:space="preserve">of the </w:t>
      </w:r>
      <w:proofErr w:type="spellStart"/>
      <w:r w:rsidR="00B608AF">
        <w:rPr>
          <w:rFonts w:ascii="Times New Roman" w:hAnsi="Times New Roman" w:cs="Times New Roman"/>
          <w:sz w:val="24"/>
          <w:szCs w:val="24"/>
        </w:rPr>
        <w:t>vmPFC</w:t>
      </w:r>
      <w:proofErr w:type="spellEnd"/>
      <w:r w:rsidR="00B608AF">
        <w:rPr>
          <w:rFonts w:ascii="Times New Roman" w:hAnsi="Times New Roman" w:cs="Times New Roman"/>
          <w:sz w:val="24"/>
          <w:szCs w:val="24"/>
        </w:rPr>
        <w:t xml:space="preserve"> </w:t>
      </w:r>
      <w:r w:rsidR="00300D74">
        <w:rPr>
          <w:rFonts w:ascii="Times New Roman" w:hAnsi="Times New Roman" w:cs="Times New Roman"/>
          <w:sz w:val="24"/>
          <w:szCs w:val="24"/>
        </w:rPr>
        <w:t>to tastiness</w:t>
      </w:r>
      <w:r w:rsidR="00B608AF">
        <w:rPr>
          <w:rFonts w:ascii="Times New Roman" w:hAnsi="Times New Roman" w:cs="Times New Roman"/>
          <w:sz w:val="24"/>
          <w:szCs w:val="24"/>
        </w:rPr>
        <w:t xml:space="preserve"> and healthiness</w:t>
      </w:r>
      <w:ins w:id="320" w:author="Daniel Wilson" w:date="2020-08-14T22:46:00Z">
        <w:r w:rsidR="000E166A">
          <w:rPr>
            <w:rFonts w:ascii="Times New Roman" w:hAnsi="Times New Roman" w:cs="Times New Roman"/>
            <w:sz w:val="24"/>
            <w:szCs w:val="24"/>
          </w:rPr>
          <w:t xml:space="preserve"> (</w:t>
        </w:r>
      </w:ins>
      <w:ins w:id="321" w:author="Daniel Wilson" w:date="2020-08-14T22:47:00Z">
        <w:r w:rsidR="000E166A">
          <w:rPr>
            <w:rFonts w:ascii="Times New Roman" w:hAnsi="Times New Roman" w:cs="Times New Roman"/>
            <w:sz w:val="24"/>
            <w:szCs w:val="24"/>
          </w:rPr>
          <w:t>Equation 3)</w:t>
        </w:r>
      </w:ins>
      <w:r w:rsidR="00300D74">
        <w:rPr>
          <w:rFonts w:ascii="Times New Roman" w:hAnsi="Times New Roman" w:cs="Times New Roman"/>
          <w:sz w:val="24"/>
          <w:szCs w:val="24"/>
        </w:rPr>
        <w:t xml:space="preserve">. Notably, the </w:t>
      </w:r>
      <w:proofErr w:type="spellStart"/>
      <w:r w:rsidR="00300D74">
        <w:rPr>
          <w:rFonts w:ascii="Times New Roman" w:hAnsi="Times New Roman" w:cs="Times New Roman"/>
          <w:sz w:val="24"/>
          <w:szCs w:val="24"/>
        </w:rPr>
        <w:t>vmPFC</w:t>
      </w:r>
      <w:proofErr w:type="spellEnd"/>
      <w:r w:rsidR="00300D74">
        <w:rPr>
          <w:rFonts w:ascii="Times New Roman" w:hAnsi="Times New Roman" w:cs="Times New Roman"/>
          <w:sz w:val="24"/>
          <w:szCs w:val="24"/>
        </w:rPr>
        <w:t xml:space="preserve"> showed a main effect of tastiness across all three condition (F</w:t>
      </w:r>
      <w:r w:rsidR="00300D74">
        <w:rPr>
          <w:rFonts w:ascii="Times New Roman" w:hAnsi="Times New Roman" w:cs="Times New Roman"/>
          <w:sz w:val="24"/>
          <w:szCs w:val="24"/>
          <w:vertAlign w:val="subscript"/>
        </w:rPr>
        <w:t>1,98</w:t>
      </w:r>
      <w:r w:rsidR="00300D74">
        <w:rPr>
          <w:rFonts w:ascii="Times New Roman" w:hAnsi="Times New Roman" w:cs="Times New Roman"/>
          <w:sz w:val="24"/>
          <w:szCs w:val="24"/>
        </w:rPr>
        <w:t xml:space="preserve"> = </w:t>
      </w:r>
      <w:r w:rsidR="00B608AF">
        <w:rPr>
          <w:rFonts w:ascii="Times New Roman" w:hAnsi="Times New Roman" w:cs="Times New Roman"/>
          <w:sz w:val="24"/>
          <w:szCs w:val="24"/>
        </w:rPr>
        <w:t>11.33</w:t>
      </w:r>
      <w:r w:rsidR="00300D74">
        <w:rPr>
          <w:rFonts w:ascii="Times New Roman" w:hAnsi="Times New Roman" w:cs="Times New Roman"/>
          <w:sz w:val="24"/>
          <w:szCs w:val="24"/>
        </w:rPr>
        <w:t xml:space="preserve">, </w:t>
      </w:r>
      <w:r w:rsidR="00300D74">
        <w:rPr>
          <w:rFonts w:ascii="Times New Roman" w:hAnsi="Times New Roman" w:cs="Times New Roman"/>
          <w:i/>
          <w:sz w:val="24"/>
          <w:szCs w:val="24"/>
        </w:rPr>
        <w:t xml:space="preserve">P </w:t>
      </w:r>
      <w:r w:rsidR="00B608AF">
        <w:rPr>
          <w:rFonts w:ascii="Times New Roman" w:hAnsi="Times New Roman" w:cs="Times New Roman"/>
          <w:sz w:val="24"/>
          <w:szCs w:val="24"/>
        </w:rPr>
        <w:t>= .001</w:t>
      </w:r>
      <w:r w:rsidR="00300D74">
        <w:rPr>
          <w:rFonts w:ascii="Times New Roman" w:hAnsi="Times New Roman" w:cs="Times New Roman"/>
          <w:sz w:val="24"/>
          <w:szCs w:val="24"/>
        </w:rPr>
        <w:t>)</w:t>
      </w:r>
      <w:r w:rsidR="00B608AF">
        <w:rPr>
          <w:rFonts w:ascii="Times New Roman" w:hAnsi="Times New Roman" w:cs="Times New Roman"/>
          <w:sz w:val="24"/>
          <w:szCs w:val="24"/>
        </w:rPr>
        <w:t xml:space="preserve">, </w:t>
      </w:r>
      <w:r w:rsidR="00860E19">
        <w:rPr>
          <w:rFonts w:ascii="Times New Roman" w:hAnsi="Times New Roman" w:cs="Times New Roman"/>
          <w:sz w:val="24"/>
          <w:szCs w:val="24"/>
        </w:rPr>
        <w:t xml:space="preserve">with </w:t>
      </w:r>
      <w:r w:rsidR="00B608AF">
        <w:rPr>
          <w:rFonts w:ascii="Times New Roman" w:hAnsi="Times New Roman" w:cs="Times New Roman"/>
          <w:sz w:val="24"/>
          <w:szCs w:val="24"/>
        </w:rPr>
        <w:t xml:space="preserve">no effect of condition on this response (Figure </w:t>
      </w:r>
      <w:r w:rsidR="00A35EF1">
        <w:rPr>
          <w:rFonts w:ascii="Times New Roman" w:hAnsi="Times New Roman" w:cs="Times New Roman"/>
          <w:sz w:val="24"/>
          <w:szCs w:val="24"/>
        </w:rPr>
        <w:t>1b, middle</w:t>
      </w:r>
      <w:r w:rsidR="00B608AF">
        <w:rPr>
          <w:rFonts w:ascii="Times New Roman" w:hAnsi="Times New Roman" w:cs="Times New Roman"/>
          <w:sz w:val="24"/>
          <w:szCs w:val="24"/>
        </w:rPr>
        <w:t>, F</w:t>
      </w:r>
      <w:r w:rsidR="00B608AF">
        <w:rPr>
          <w:rFonts w:ascii="Times New Roman" w:hAnsi="Times New Roman" w:cs="Times New Roman"/>
          <w:sz w:val="24"/>
          <w:szCs w:val="24"/>
          <w:vertAlign w:val="subscript"/>
        </w:rPr>
        <w:t>2,98</w:t>
      </w:r>
      <w:r w:rsidR="00B608AF">
        <w:rPr>
          <w:rFonts w:ascii="Times New Roman" w:hAnsi="Times New Roman" w:cs="Times New Roman"/>
          <w:sz w:val="24"/>
          <w:szCs w:val="24"/>
        </w:rPr>
        <w:t xml:space="preserve"> = .09, </w:t>
      </w:r>
      <w:r w:rsidR="00B608AF">
        <w:rPr>
          <w:rFonts w:ascii="Times New Roman" w:hAnsi="Times New Roman" w:cs="Times New Roman"/>
          <w:i/>
          <w:sz w:val="24"/>
          <w:szCs w:val="24"/>
        </w:rPr>
        <w:t xml:space="preserve">P </w:t>
      </w:r>
      <w:r w:rsidR="00B608AF">
        <w:rPr>
          <w:rFonts w:ascii="Times New Roman" w:hAnsi="Times New Roman" w:cs="Times New Roman"/>
          <w:sz w:val="24"/>
          <w:szCs w:val="24"/>
        </w:rPr>
        <w:t>= .92</w:t>
      </w:r>
      <w:r w:rsidR="00300D74">
        <w:rPr>
          <w:rFonts w:ascii="Times New Roman" w:hAnsi="Times New Roman" w:cs="Times New Roman"/>
          <w:sz w:val="24"/>
          <w:szCs w:val="24"/>
        </w:rPr>
        <w:t xml:space="preserve">). </w:t>
      </w:r>
      <w:r w:rsidR="00860E19">
        <w:rPr>
          <w:rFonts w:ascii="Times New Roman" w:hAnsi="Times New Roman" w:cs="Times New Roman"/>
          <w:sz w:val="24"/>
          <w:szCs w:val="24"/>
        </w:rPr>
        <w:t xml:space="preserve">In contrast, </w:t>
      </w:r>
      <w:r w:rsidR="003B0292">
        <w:rPr>
          <w:rFonts w:ascii="Times New Roman" w:hAnsi="Times New Roman" w:cs="Times New Roman"/>
          <w:sz w:val="24"/>
          <w:szCs w:val="24"/>
        </w:rPr>
        <w:t>we observed no main effect of healthiness</w:t>
      </w:r>
      <w:r w:rsidR="00860E19">
        <w:rPr>
          <w:rFonts w:ascii="Times New Roman" w:hAnsi="Times New Roman" w:cs="Times New Roman"/>
          <w:sz w:val="24"/>
          <w:szCs w:val="24"/>
        </w:rPr>
        <w:t xml:space="preserve"> in the </w:t>
      </w:r>
      <w:proofErr w:type="spellStart"/>
      <w:r w:rsidR="00860E19">
        <w:rPr>
          <w:rFonts w:ascii="Times New Roman" w:hAnsi="Times New Roman" w:cs="Times New Roman"/>
          <w:sz w:val="24"/>
          <w:szCs w:val="24"/>
        </w:rPr>
        <w:t>vmPFC</w:t>
      </w:r>
      <w:proofErr w:type="spellEnd"/>
      <w:r w:rsidR="003B0292">
        <w:rPr>
          <w:rFonts w:ascii="Times New Roman" w:hAnsi="Times New Roman" w:cs="Times New Roman"/>
          <w:sz w:val="24"/>
          <w:szCs w:val="24"/>
        </w:rPr>
        <w:t xml:space="preserve"> (F</w:t>
      </w:r>
      <w:r w:rsidR="003B0292">
        <w:rPr>
          <w:rFonts w:ascii="Times New Roman" w:hAnsi="Times New Roman" w:cs="Times New Roman"/>
          <w:sz w:val="24"/>
          <w:szCs w:val="24"/>
          <w:vertAlign w:val="subscript"/>
        </w:rPr>
        <w:t>1,98</w:t>
      </w:r>
      <w:r w:rsidR="003B0292">
        <w:rPr>
          <w:rFonts w:ascii="Times New Roman" w:hAnsi="Times New Roman" w:cs="Times New Roman"/>
          <w:sz w:val="24"/>
          <w:szCs w:val="24"/>
        </w:rPr>
        <w:t xml:space="preserve"> = 1.57, </w:t>
      </w:r>
      <w:r w:rsidR="003B0292">
        <w:rPr>
          <w:rFonts w:ascii="Times New Roman" w:hAnsi="Times New Roman" w:cs="Times New Roman"/>
          <w:i/>
          <w:sz w:val="24"/>
          <w:szCs w:val="24"/>
        </w:rPr>
        <w:t xml:space="preserve">P </w:t>
      </w:r>
      <w:r w:rsidR="003B0292">
        <w:rPr>
          <w:rFonts w:ascii="Times New Roman" w:hAnsi="Times New Roman" w:cs="Times New Roman"/>
          <w:sz w:val="24"/>
          <w:szCs w:val="24"/>
        </w:rPr>
        <w:t>= .21), but did observe a marginally significant interaction effect of condition (F</w:t>
      </w:r>
      <w:r w:rsidR="003B0292">
        <w:rPr>
          <w:rFonts w:ascii="Times New Roman" w:hAnsi="Times New Roman" w:cs="Times New Roman"/>
          <w:sz w:val="24"/>
          <w:szCs w:val="24"/>
          <w:vertAlign w:val="subscript"/>
        </w:rPr>
        <w:t>2,98</w:t>
      </w:r>
      <w:r w:rsidR="003B0292">
        <w:rPr>
          <w:rFonts w:ascii="Times New Roman" w:hAnsi="Times New Roman" w:cs="Times New Roman"/>
          <w:sz w:val="24"/>
          <w:szCs w:val="24"/>
        </w:rPr>
        <w:t xml:space="preserve"> = 2.58, </w:t>
      </w:r>
      <w:r w:rsidR="003B0292">
        <w:rPr>
          <w:rFonts w:ascii="Times New Roman" w:hAnsi="Times New Roman" w:cs="Times New Roman"/>
          <w:i/>
          <w:sz w:val="24"/>
          <w:szCs w:val="24"/>
        </w:rPr>
        <w:t xml:space="preserve">P </w:t>
      </w:r>
      <w:r w:rsidR="003B0292">
        <w:rPr>
          <w:rFonts w:ascii="Times New Roman" w:hAnsi="Times New Roman" w:cs="Times New Roman"/>
          <w:sz w:val="24"/>
          <w:szCs w:val="24"/>
        </w:rPr>
        <w:t>= .08)</w:t>
      </w:r>
      <w:ins w:id="322" w:author="Daniel Wilson" w:date="2020-08-18T12:12:00Z">
        <w:r w:rsidR="00A83892">
          <w:rPr>
            <w:rFonts w:ascii="Times New Roman" w:hAnsi="Times New Roman" w:cs="Times New Roman"/>
            <w:sz w:val="24"/>
            <w:szCs w:val="24"/>
          </w:rPr>
          <w:t>, meaning that [</w:t>
        </w:r>
        <w:commentRangeStart w:id="323"/>
        <w:r w:rsidR="00A83892">
          <w:rPr>
            <w:rFonts w:ascii="Times New Roman" w:hAnsi="Times New Roman" w:cs="Times New Roman"/>
            <w:sz w:val="24"/>
            <w:szCs w:val="24"/>
          </w:rPr>
          <w:t>explain</w:t>
        </w:r>
        <w:commentRangeEnd w:id="323"/>
        <w:r w:rsidR="00A83892">
          <w:rPr>
            <w:rStyle w:val="CommentReference"/>
          </w:rPr>
          <w:commentReference w:id="323"/>
        </w:r>
        <w:r w:rsidR="00A83892">
          <w:rPr>
            <w:rFonts w:ascii="Times New Roman" w:hAnsi="Times New Roman" w:cs="Times New Roman"/>
            <w:sz w:val="24"/>
            <w:szCs w:val="24"/>
          </w:rPr>
          <w:t>]</w:t>
        </w:r>
      </w:ins>
      <w:r w:rsidR="00860E19">
        <w:rPr>
          <w:rFonts w:ascii="Times New Roman" w:hAnsi="Times New Roman" w:cs="Times New Roman"/>
          <w:sz w:val="24"/>
          <w:szCs w:val="24"/>
        </w:rPr>
        <w:t>. This</w:t>
      </w:r>
      <w:r w:rsidR="003B0292">
        <w:rPr>
          <w:rFonts w:ascii="Times New Roman" w:hAnsi="Times New Roman" w:cs="Times New Roman"/>
          <w:sz w:val="24"/>
          <w:szCs w:val="24"/>
        </w:rPr>
        <w:t xml:space="preserve"> was driven by a modest increase in sensitivity to healthiness in the HEALTH condition compared to both other conditions (both t</w:t>
      </w:r>
      <w:r w:rsidR="003B0292">
        <w:rPr>
          <w:rFonts w:ascii="Times New Roman" w:hAnsi="Times New Roman" w:cs="Times New Roman"/>
          <w:sz w:val="24"/>
          <w:szCs w:val="24"/>
          <w:vertAlign w:val="subscript"/>
        </w:rPr>
        <w:t>49</w:t>
      </w:r>
      <w:r w:rsidR="003B0292">
        <w:rPr>
          <w:rFonts w:ascii="Times New Roman" w:hAnsi="Times New Roman" w:cs="Times New Roman"/>
          <w:sz w:val="24"/>
          <w:szCs w:val="24"/>
        </w:rPr>
        <w:t xml:space="preserve"> &gt; 1.97, both </w:t>
      </w:r>
      <w:r w:rsidR="003B0292">
        <w:rPr>
          <w:rFonts w:ascii="Times New Roman" w:hAnsi="Times New Roman" w:cs="Times New Roman"/>
          <w:i/>
          <w:sz w:val="24"/>
          <w:szCs w:val="24"/>
        </w:rPr>
        <w:t xml:space="preserve">P </w:t>
      </w:r>
      <w:r w:rsidR="003B0292">
        <w:rPr>
          <w:rFonts w:ascii="Times New Roman" w:hAnsi="Times New Roman" w:cs="Times New Roman"/>
          <w:sz w:val="24"/>
          <w:szCs w:val="24"/>
        </w:rPr>
        <w:t xml:space="preserve">&lt; .06, see Figure </w:t>
      </w:r>
      <w:r w:rsidR="00A35EF1">
        <w:rPr>
          <w:rFonts w:ascii="Times New Roman" w:hAnsi="Times New Roman" w:cs="Times New Roman"/>
          <w:sz w:val="24"/>
          <w:szCs w:val="24"/>
        </w:rPr>
        <w:t>1b, right</w:t>
      </w:r>
      <w:r w:rsidR="003B0292">
        <w:rPr>
          <w:rFonts w:ascii="Times New Roman" w:hAnsi="Times New Roman" w:cs="Times New Roman"/>
          <w:sz w:val="24"/>
          <w:szCs w:val="24"/>
        </w:rPr>
        <w:t>).</w:t>
      </w:r>
      <w:r w:rsidR="00986A9B">
        <w:rPr>
          <w:rFonts w:ascii="Times New Roman" w:hAnsi="Times New Roman" w:cs="Times New Roman"/>
          <w:sz w:val="24"/>
          <w:szCs w:val="24"/>
        </w:rPr>
        <w:t xml:space="preserve"> Thus, responses in this region of the </w:t>
      </w:r>
      <w:proofErr w:type="spellStart"/>
      <w:r w:rsidR="00986A9B">
        <w:rPr>
          <w:rFonts w:ascii="Times New Roman" w:hAnsi="Times New Roman" w:cs="Times New Roman"/>
          <w:sz w:val="24"/>
          <w:szCs w:val="24"/>
        </w:rPr>
        <w:t>vmPFC</w:t>
      </w:r>
      <w:proofErr w:type="spellEnd"/>
      <w:r w:rsidR="00986A9B">
        <w:rPr>
          <w:rFonts w:ascii="Times New Roman" w:hAnsi="Times New Roman" w:cs="Times New Roman"/>
          <w:sz w:val="24"/>
          <w:szCs w:val="24"/>
        </w:rPr>
        <w:t xml:space="preserve"> showed goal-consistent </w:t>
      </w:r>
      <w:r w:rsidR="00E8102D">
        <w:rPr>
          <w:rFonts w:ascii="Times New Roman" w:hAnsi="Times New Roman" w:cs="Times New Roman"/>
          <w:sz w:val="24"/>
          <w:szCs w:val="24"/>
        </w:rPr>
        <w:t xml:space="preserve">but modest </w:t>
      </w:r>
      <w:r w:rsidR="00986A9B">
        <w:rPr>
          <w:rFonts w:ascii="Times New Roman" w:hAnsi="Times New Roman" w:cs="Times New Roman"/>
          <w:sz w:val="24"/>
          <w:szCs w:val="24"/>
        </w:rPr>
        <w:t xml:space="preserve">effects of cognitive regulation. </w:t>
      </w:r>
    </w:p>
    <w:p w14:paraId="0D5AF1F7" w14:textId="77777777" w:rsidR="003B0292" w:rsidRDefault="003B0292" w:rsidP="00C94A1B">
      <w:pPr>
        <w:pStyle w:val="Normal1"/>
        <w:spacing w:line="480" w:lineRule="auto"/>
        <w:rPr>
          <w:rFonts w:ascii="Times New Roman" w:hAnsi="Times New Roman" w:cs="Times New Roman"/>
          <w:sz w:val="24"/>
          <w:szCs w:val="24"/>
        </w:rPr>
      </w:pPr>
    </w:p>
    <w:p w14:paraId="033A767D" w14:textId="68F0A5F7" w:rsidR="00802E88" w:rsidRDefault="00802E88" w:rsidP="00C94A1B">
      <w:pPr>
        <w:pStyle w:val="Normal1"/>
        <w:spacing w:line="480" w:lineRule="auto"/>
        <w:rPr>
          <w:rFonts w:ascii="Times New Roman" w:hAnsi="Times New Roman" w:cs="Times New Roman"/>
          <w:i/>
          <w:sz w:val="24"/>
          <w:szCs w:val="24"/>
        </w:rPr>
      </w:pPr>
      <w:r>
        <w:rPr>
          <w:rFonts w:ascii="Times New Roman" w:hAnsi="Times New Roman" w:cs="Times New Roman"/>
          <w:i/>
          <w:sz w:val="24"/>
          <w:szCs w:val="24"/>
        </w:rPr>
        <w:t>Regulation-induced change in</w:t>
      </w:r>
      <w:r w:rsidR="00022185">
        <w:rPr>
          <w:rFonts w:ascii="Times New Roman" w:hAnsi="Times New Roman" w:cs="Times New Roman"/>
          <w:i/>
          <w:sz w:val="24"/>
          <w:szCs w:val="24"/>
        </w:rPr>
        <w:t xml:space="preserve"> stimulus-related</w:t>
      </w:r>
      <w:r>
        <w:rPr>
          <w:rFonts w:ascii="Times New Roman" w:hAnsi="Times New Roman" w:cs="Times New Roman"/>
          <w:i/>
          <w:sz w:val="24"/>
          <w:szCs w:val="24"/>
        </w:rPr>
        <w:t xml:space="preserve"> </w:t>
      </w:r>
      <w:proofErr w:type="spellStart"/>
      <w:r w:rsidR="00860E19">
        <w:rPr>
          <w:rFonts w:ascii="Times New Roman" w:hAnsi="Times New Roman" w:cs="Times New Roman"/>
          <w:i/>
          <w:sz w:val="24"/>
          <w:szCs w:val="24"/>
        </w:rPr>
        <w:t>dlPFC</w:t>
      </w:r>
      <w:proofErr w:type="spellEnd"/>
      <w:r>
        <w:rPr>
          <w:rFonts w:ascii="Times New Roman" w:hAnsi="Times New Roman" w:cs="Times New Roman"/>
          <w:i/>
          <w:sz w:val="24"/>
          <w:szCs w:val="24"/>
        </w:rPr>
        <w:t xml:space="preserve"> response</w:t>
      </w:r>
      <w:r w:rsidR="00860E19">
        <w:rPr>
          <w:rFonts w:ascii="Times New Roman" w:hAnsi="Times New Roman" w:cs="Times New Roman"/>
          <w:i/>
          <w:sz w:val="24"/>
          <w:szCs w:val="24"/>
        </w:rPr>
        <w:t xml:space="preserve">. </w:t>
      </w:r>
    </w:p>
    <w:p w14:paraId="50510C67" w14:textId="0533E9AB" w:rsidR="00F76A19" w:rsidRPr="00E603C5" w:rsidRDefault="00986A9B"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We next turned to a similar set of analyses in the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This analysis suggested that regulation produced a significant and selective decrease in response in this region during DECREASE trials (F</w:t>
      </w:r>
      <w:r>
        <w:rPr>
          <w:rFonts w:ascii="Times New Roman" w:hAnsi="Times New Roman" w:cs="Times New Roman"/>
          <w:sz w:val="24"/>
          <w:szCs w:val="24"/>
          <w:vertAlign w:val="subscript"/>
        </w:rPr>
        <w:t>2,98</w:t>
      </w:r>
      <w:r>
        <w:rPr>
          <w:rFonts w:ascii="Times New Roman" w:hAnsi="Times New Roman" w:cs="Times New Roman"/>
          <w:sz w:val="24"/>
          <w:szCs w:val="24"/>
        </w:rPr>
        <w:t xml:space="preserve"> =5.34, </w:t>
      </w:r>
      <w:r>
        <w:rPr>
          <w:rFonts w:ascii="Times New Roman" w:hAnsi="Times New Roman" w:cs="Times New Roman"/>
          <w:i/>
          <w:sz w:val="24"/>
          <w:szCs w:val="24"/>
        </w:rPr>
        <w:t xml:space="preserve">P </w:t>
      </w:r>
      <w:r>
        <w:rPr>
          <w:rFonts w:ascii="Times New Roman" w:hAnsi="Times New Roman" w:cs="Times New Roman"/>
          <w:sz w:val="24"/>
          <w:szCs w:val="24"/>
        </w:rPr>
        <w:t>= .006) compared to NATURAL and HEALTH conditions (both paired-t</w:t>
      </w:r>
      <w:r>
        <w:rPr>
          <w:rFonts w:ascii="Times New Roman" w:hAnsi="Times New Roman" w:cs="Times New Roman"/>
          <w:sz w:val="24"/>
          <w:szCs w:val="24"/>
          <w:vertAlign w:val="subscript"/>
        </w:rPr>
        <w:t>49</w:t>
      </w:r>
      <w:r>
        <w:rPr>
          <w:rFonts w:ascii="Times New Roman" w:hAnsi="Times New Roman" w:cs="Times New Roman"/>
          <w:sz w:val="24"/>
          <w:szCs w:val="24"/>
        </w:rPr>
        <w:t xml:space="preserve"> &gt; 2.86, both </w:t>
      </w:r>
      <w:r>
        <w:rPr>
          <w:rFonts w:ascii="Times New Roman" w:hAnsi="Times New Roman" w:cs="Times New Roman"/>
          <w:i/>
          <w:sz w:val="24"/>
          <w:szCs w:val="24"/>
        </w:rPr>
        <w:t>P</w:t>
      </w:r>
      <w:r>
        <w:rPr>
          <w:rFonts w:ascii="Times New Roman" w:hAnsi="Times New Roman" w:cs="Times New Roman"/>
          <w:sz w:val="24"/>
          <w:szCs w:val="24"/>
        </w:rPr>
        <w:t xml:space="preserve"> &lt; .006</w:t>
      </w:r>
      <w:r w:rsidR="00A35EF1">
        <w:rPr>
          <w:rFonts w:ascii="Times New Roman" w:hAnsi="Times New Roman" w:cs="Times New Roman"/>
          <w:sz w:val="24"/>
          <w:szCs w:val="24"/>
        </w:rPr>
        <w:t>, Figure 1d, left</w:t>
      </w:r>
      <w:r>
        <w:rPr>
          <w:rFonts w:ascii="Times New Roman" w:hAnsi="Times New Roman" w:cs="Times New Roman"/>
          <w:sz w:val="24"/>
          <w:szCs w:val="24"/>
        </w:rPr>
        <w:t xml:space="preserve">). However, in contrast to the </w:t>
      </w:r>
      <w:proofErr w:type="spellStart"/>
      <w:r>
        <w:rPr>
          <w:rFonts w:ascii="Times New Roman" w:hAnsi="Times New Roman" w:cs="Times New Roman"/>
          <w:sz w:val="24"/>
          <w:szCs w:val="24"/>
        </w:rPr>
        <w:t>vmPFC</w:t>
      </w:r>
      <w:proofErr w:type="spellEnd"/>
      <w:r>
        <w:rPr>
          <w:rFonts w:ascii="Times New Roman" w:hAnsi="Times New Roman" w:cs="Times New Roman"/>
          <w:sz w:val="24"/>
          <w:szCs w:val="24"/>
        </w:rPr>
        <w:t xml:space="preserve">, </w:t>
      </w:r>
      <w:r w:rsidR="00300D74">
        <w:rPr>
          <w:rFonts w:ascii="Times New Roman" w:hAnsi="Times New Roman" w:cs="Times New Roman"/>
          <w:sz w:val="24"/>
          <w:szCs w:val="24"/>
        </w:rPr>
        <w:t>we observed n</w:t>
      </w:r>
      <w:r>
        <w:rPr>
          <w:rFonts w:ascii="Times New Roman" w:hAnsi="Times New Roman" w:cs="Times New Roman"/>
          <w:sz w:val="24"/>
          <w:szCs w:val="24"/>
        </w:rPr>
        <w:t>o</w:t>
      </w:r>
      <w:r w:rsidR="00300D74">
        <w:rPr>
          <w:rFonts w:ascii="Times New Roman" w:hAnsi="Times New Roman" w:cs="Times New Roman"/>
          <w:sz w:val="24"/>
          <w:szCs w:val="24"/>
        </w:rPr>
        <w:t xml:space="preserve"> main effect of tastiness</w:t>
      </w:r>
      <w:r>
        <w:rPr>
          <w:rFonts w:ascii="Times New Roman" w:hAnsi="Times New Roman" w:cs="Times New Roman"/>
          <w:sz w:val="24"/>
          <w:szCs w:val="24"/>
        </w:rPr>
        <w:t xml:space="preserve"> in the </w:t>
      </w:r>
      <w:proofErr w:type="spellStart"/>
      <w:r>
        <w:rPr>
          <w:rFonts w:ascii="Times New Roman" w:hAnsi="Times New Roman" w:cs="Times New Roman"/>
          <w:sz w:val="24"/>
          <w:szCs w:val="24"/>
        </w:rPr>
        <w:t>dlPFC</w:t>
      </w:r>
      <w:proofErr w:type="spellEnd"/>
      <w:r w:rsidR="00300D74">
        <w:rPr>
          <w:rFonts w:ascii="Times New Roman" w:hAnsi="Times New Roman" w:cs="Times New Roman"/>
          <w:sz w:val="24"/>
          <w:szCs w:val="24"/>
        </w:rPr>
        <w:t xml:space="preserve"> (F</w:t>
      </w:r>
      <w:r w:rsidR="00300D74">
        <w:rPr>
          <w:rFonts w:ascii="Times New Roman" w:hAnsi="Times New Roman" w:cs="Times New Roman"/>
          <w:sz w:val="24"/>
          <w:szCs w:val="24"/>
          <w:vertAlign w:val="subscript"/>
        </w:rPr>
        <w:t>1,98</w:t>
      </w:r>
      <w:r w:rsidR="00300D74">
        <w:rPr>
          <w:rFonts w:ascii="Times New Roman" w:hAnsi="Times New Roman" w:cs="Times New Roman"/>
          <w:sz w:val="24"/>
          <w:szCs w:val="24"/>
        </w:rPr>
        <w:t xml:space="preserve"> = </w:t>
      </w:r>
      <w:r w:rsidR="00B608AF">
        <w:rPr>
          <w:rFonts w:ascii="Times New Roman" w:hAnsi="Times New Roman" w:cs="Times New Roman"/>
          <w:sz w:val="24"/>
          <w:szCs w:val="24"/>
        </w:rPr>
        <w:t>1.19</w:t>
      </w:r>
      <w:r w:rsidR="00300D74">
        <w:rPr>
          <w:rFonts w:ascii="Times New Roman" w:hAnsi="Times New Roman" w:cs="Times New Roman"/>
          <w:sz w:val="24"/>
          <w:szCs w:val="24"/>
        </w:rPr>
        <w:t xml:space="preserve">, </w:t>
      </w:r>
      <w:r w:rsidR="00300D74">
        <w:rPr>
          <w:rFonts w:ascii="Times New Roman" w:hAnsi="Times New Roman" w:cs="Times New Roman"/>
          <w:i/>
          <w:sz w:val="24"/>
          <w:szCs w:val="24"/>
        </w:rPr>
        <w:t xml:space="preserve">P </w:t>
      </w:r>
      <w:r w:rsidR="00300D74">
        <w:rPr>
          <w:rFonts w:ascii="Times New Roman" w:hAnsi="Times New Roman" w:cs="Times New Roman"/>
          <w:sz w:val="24"/>
          <w:szCs w:val="24"/>
        </w:rPr>
        <w:t>= .</w:t>
      </w:r>
      <w:r w:rsidR="00B608AF">
        <w:rPr>
          <w:rFonts w:ascii="Times New Roman" w:hAnsi="Times New Roman" w:cs="Times New Roman"/>
          <w:sz w:val="24"/>
          <w:szCs w:val="24"/>
        </w:rPr>
        <w:t>28)</w:t>
      </w:r>
      <w:r w:rsidR="00645284">
        <w:rPr>
          <w:rFonts w:ascii="Times New Roman" w:hAnsi="Times New Roman" w:cs="Times New Roman"/>
          <w:sz w:val="24"/>
          <w:szCs w:val="24"/>
        </w:rPr>
        <w:t>, n</w:t>
      </w:r>
      <w:r w:rsidR="00B608AF">
        <w:rPr>
          <w:rFonts w:ascii="Times New Roman" w:hAnsi="Times New Roman" w:cs="Times New Roman"/>
          <w:sz w:val="24"/>
          <w:szCs w:val="24"/>
        </w:rPr>
        <w:t>or</w:t>
      </w:r>
      <w:r w:rsidR="00E603C5">
        <w:rPr>
          <w:rFonts w:ascii="Times New Roman" w:hAnsi="Times New Roman" w:cs="Times New Roman"/>
          <w:sz w:val="24"/>
          <w:szCs w:val="24"/>
        </w:rPr>
        <w:t xml:space="preserve"> was there</w:t>
      </w:r>
      <w:r w:rsidR="00B608AF">
        <w:rPr>
          <w:rFonts w:ascii="Times New Roman" w:hAnsi="Times New Roman" w:cs="Times New Roman"/>
          <w:sz w:val="24"/>
          <w:szCs w:val="24"/>
        </w:rPr>
        <w:t xml:space="preserve"> a significant </w:t>
      </w:r>
      <w:r w:rsidR="00300D74">
        <w:rPr>
          <w:rFonts w:ascii="Times New Roman" w:hAnsi="Times New Roman" w:cs="Times New Roman"/>
          <w:sz w:val="24"/>
          <w:szCs w:val="24"/>
        </w:rPr>
        <w:t>effect of condition</w:t>
      </w:r>
      <w:r w:rsidR="00645284">
        <w:rPr>
          <w:rFonts w:ascii="Times New Roman" w:hAnsi="Times New Roman" w:cs="Times New Roman"/>
          <w:sz w:val="24"/>
          <w:szCs w:val="24"/>
        </w:rPr>
        <w:t xml:space="preserve"> on tastiness response</w:t>
      </w:r>
      <w:r w:rsidR="00300D74">
        <w:rPr>
          <w:rFonts w:ascii="Times New Roman" w:hAnsi="Times New Roman" w:cs="Times New Roman"/>
          <w:sz w:val="24"/>
          <w:szCs w:val="24"/>
        </w:rPr>
        <w:t xml:space="preserve"> (F</w:t>
      </w:r>
      <w:r w:rsidR="00300D74">
        <w:rPr>
          <w:rFonts w:ascii="Times New Roman" w:hAnsi="Times New Roman" w:cs="Times New Roman"/>
          <w:sz w:val="24"/>
          <w:szCs w:val="24"/>
          <w:vertAlign w:val="subscript"/>
        </w:rPr>
        <w:t>2,98</w:t>
      </w:r>
      <w:r w:rsidR="00300D74">
        <w:rPr>
          <w:rFonts w:ascii="Times New Roman" w:hAnsi="Times New Roman" w:cs="Times New Roman"/>
          <w:sz w:val="24"/>
          <w:szCs w:val="24"/>
        </w:rPr>
        <w:t xml:space="preserve"> =.</w:t>
      </w:r>
      <w:r w:rsidR="00B608AF">
        <w:rPr>
          <w:rFonts w:ascii="Times New Roman" w:hAnsi="Times New Roman" w:cs="Times New Roman"/>
          <w:sz w:val="24"/>
          <w:szCs w:val="24"/>
        </w:rPr>
        <w:t>42</w:t>
      </w:r>
      <w:r w:rsidR="00300D74">
        <w:rPr>
          <w:rFonts w:ascii="Times New Roman" w:hAnsi="Times New Roman" w:cs="Times New Roman"/>
          <w:sz w:val="24"/>
          <w:szCs w:val="24"/>
        </w:rPr>
        <w:t xml:space="preserve">, </w:t>
      </w:r>
      <w:r w:rsidR="00300D74">
        <w:rPr>
          <w:rFonts w:ascii="Times New Roman" w:hAnsi="Times New Roman" w:cs="Times New Roman"/>
          <w:i/>
          <w:sz w:val="24"/>
          <w:szCs w:val="24"/>
        </w:rPr>
        <w:t xml:space="preserve">P </w:t>
      </w:r>
      <w:r w:rsidR="00300D74">
        <w:rPr>
          <w:rFonts w:ascii="Times New Roman" w:hAnsi="Times New Roman" w:cs="Times New Roman"/>
          <w:sz w:val="24"/>
          <w:szCs w:val="24"/>
        </w:rPr>
        <w:t>= .6</w:t>
      </w:r>
      <w:r w:rsidR="00B608AF">
        <w:rPr>
          <w:rFonts w:ascii="Times New Roman" w:hAnsi="Times New Roman" w:cs="Times New Roman"/>
          <w:sz w:val="24"/>
          <w:szCs w:val="24"/>
        </w:rPr>
        <w:t>6</w:t>
      </w:r>
      <w:r w:rsidR="00A35EF1">
        <w:rPr>
          <w:rFonts w:ascii="Times New Roman" w:hAnsi="Times New Roman" w:cs="Times New Roman"/>
          <w:sz w:val="24"/>
          <w:szCs w:val="24"/>
        </w:rPr>
        <w:t>, Figure 1d, middle</w:t>
      </w:r>
      <w:r w:rsidR="00300D74">
        <w:rPr>
          <w:rFonts w:ascii="Times New Roman" w:hAnsi="Times New Roman" w:cs="Times New Roman"/>
          <w:sz w:val="24"/>
          <w:szCs w:val="24"/>
        </w:rPr>
        <w:t>).</w:t>
      </w:r>
      <w:r w:rsidR="00E603C5">
        <w:rPr>
          <w:rFonts w:ascii="Times New Roman" w:hAnsi="Times New Roman" w:cs="Times New Roman"/>
          <w:sz w:val="24"/>
          <w:szCs w:val="24"/>
        </w:rPr>
        <w:t xml:space="preserve"> Finally, </w:t>
      </w:r>
      <w:r w:rsidR="00F76A19">
        <w:rPr>
          <w:rFonts w:ascii="Times New Roman" w:hAnsi="Times New Roman" w:cs="Times New Roman"/>
          <w:sz w:val="24"/>
          <w:szCs w:val="24"/>
        </w:rPr>
        <w:t xml:space="preserve">we investigated neural sensitivity </w:t>
      </w:r>
      <w:r w:rsidR="00E603C5">
        <w:rPr>
          <w:rFonts w:ascii="Times New Roman" w:hAnsi="Times New Roman" w:cs="Times New Roman"/>
          <w:sz w:val="24"/>
          <w:szCs w:val="24"/>
        </w:rPr>
        <w:t xml:space="preserve">of the </w:t>
      </w:r>
      <w:proofErr w:type="spellStart"/>
      <w:r w:rsidR="00B608AF">
        <w:rPr>
          <w:rFonts w:ascii="Times New Roman" w:hAnsi="Times New Roman" w:cs="Times New Roman"/>
          <w:sz w:val="24"/>
          <w:szCs w:val="24"/>
        </w:rPr>
        <w:t>dlPFC</w:t>
      </w:r>
      <w:proofErr w:type="spellEnd"/>
      <w:r w:rsidR="00B608AF">
        <w:rPr>
          <w:rFonts w:ascii="Times New Roman" w:hAnsi="Times New Roman" w:cs="Times New Roman"/>
          <w:sz w:val="24"/>
          <w:szCs w:val="24"/>
        </w:rPr>
        <w:t xml:space="preserve"> to healthiness</w:t>
      </w:r>
      <w:r w:rsidR="00F76A19">
        <w:rPr>
          <w:rFonts w:ascii="Times New Roman" w:hAnsi="Times New Roman" w:cs="Times New Roman"/>
          <w:sz w:val="24"/>
          <w:szCs w:val="24"/>
        </w:rPr>
        <w:t xml:space="preserve">. </w:t>
      </w:r>
      <w:r w:rsidR="00E603C5">
        <w:rPr>
          <w:rFonts w:ascii="Times New Roman" w:hAnsi="Times New Roman" w:cs="Times New Roman"/>
          <w:sz w:val="24"/>
          <w:szCs w:val="24"/>
        </w:rPr>
        <w:t xml:space="preserve">This analysis showed a main effect of healthiness in this region </w:t>
      </w:r>
      <w:r w:rsidR="00F76A19">
        <w:rPr>
          <w:rFonts w:ascii="Times New Roman" w:hAnsi="Times New Roman" w:cs="Times New Roman"/>
          <w:sz w:val="24"/>
          <w:szCs w:val="24"/>
        </w:rPr>
        <w:t>(F</w:t>
      </w:r>
      <w:r w:rsidR="00F76A19">
        <w:rPr>
          <w:rFonts w:ascii="Times New Roman" w:hAnsi="Times New Roman" w:cs="Times New Roman"/>
          <w:sz w:val="24"/>
          <w:szCs w:val="24"/>
          <w:vertAlign w:val="subscript"/>
        </w:rPr>
        <w:t>1,98</w:t>
      </w:r>
      <w:r w:rsidR="00E603C5">
        <w:rPr>
          <w:rFonts w:ascii="Times New Roman" w:hAnsi="Times New Roman" w:cs="Times New Roman"/>
          <w:sz w:val="24"/>
          <w:szCs w:val="24"/>
        </w:rPr>
        <w:t xml:space="preserve"> = 7.12</w:t>
      </w:r>
      <w:r w:rsidR="00F76A19">
        <w:rPr>
          <w:rFonts w:ascii="Times New Roman" w:hAnsi="Times New Roman" w:cs="Times New Roman"/>
          <w:sz w:val="24"/>
          <w:szCs w:val="24"/>
        </w:rPr>
        <w:t xml:space="preserve">, </w:t>
      </w:r>
      <w:r w:rsidR="00F76A19">
        <w:rPr>
          <w:rFonts w:ascii="Times New Roman" w:hAnsi="Times New Roman" w:cs="Times New Roman"/>
          <w:i/>
          <w:sz w:val="24"/>
          <w:szCs w:val="24"/>
        </w:rPr>
        <w:t xml:space="preserve">P </w:t>
      </w:r>
      <w:r w:rsidR="00E603C5">
        <w:rPr>
          <w:rFonts w:ascii="Times New Roman" w:hAnsi="Times New Roman" w:cs="Times New Roman"/>
          <w:sz w:val="24"/>
          <w:szCs w:val="24"/>
        </w:rPr>
        <w:t>= .009</w:t>
      </w:r>
      <w:r w:rsidR="00F76A19">
        <w:rPr>
          <w:rFonts w:ascii="Times New Roman" w:hAnsi="Times New Roman" w:cs="Times New Roman"/>
          <w:sz w:val="24"/>
          <w:szCs w:val="24"/>
        </w:rPr>
        <w:t>) qualified by a significant interaction with condition (F</w:t>
      </w:r>
      <w:r w:rsidR="00F76A19">
        <w:rPr>
          <w:rFonts w:ascii="Times New Roman" w:hAnsi="Times New Roman" w:cs="Times New Roman"/>
          <w:sz w:val="24"/>
          <w:szCs w:val="24"/>
          <w:vertAlign w:val="subscript"/>
        </w:rPr>
        <w:t>2,98</w:t>
      </w:r>
      <w:r w:rsidR="00E603C5">
        <w:rPr>
          <w:rFonts w:ascii="Times New Roman" w:hAnsi="Times New Roman" w:cs="Times New Roman"/>
          <w:sz w:val="24"/>
          <w:szCs w:val="24"/>
        </w:rPr>
        <w:t xml:space="preserve"> = 6.23</w:t>
      </w:r>
      <w:r w:rsidR="00F76A19">
        <w:rPr>
          <w:rFonts w:ascii="Times New Roman" w:hAnsi="Times New Roman" w:cs="Times New Roman"/>
          <w:sz w:val="24"/>
          <w:szCs w:val="24"/>
        </w:rPr>
        <w:t xml:space="preserve">, </w:t>
      </w:r>
      <w:r w:rsidR="00F76A19">
        <w:rPr>
          <w:rFonts w:ascii="Times New Roman" w:hAnsi="Times New Roman" w:cs="Times New Roman"/>
          <w:i/>
          <w:sz w:val="24"/>
          <w:szCs w:val="24"/>
        </w:rPr>
        <w:t xml:space="preserve">P </w:t>
      </w:r>
      <w:r w:rsidR="00E603C5">
        <w:rPr>
          <w:rFonts w:ascii="Times New Roman" w:hAnsi="Times New Roman" w:cs="Times New Roman"/>
          <w:sz w:val="24"/>
          <w:szCs w:val="24"/>
        </w:rPr>
        <w:lastRenderedPageBreak/>
        <w:t>= .003</w:t>
      </w:r>
      <w:r w:rsidR="00F76A19">
        <w:rPr>
          <w:rFonts w:ascii="Times New Roman" w:hAnsi="Times New Roman" w:cs="Times New Roman"/>
          <w:sz w:val="24"/>
          <w:szCs w:val="24"/>
        </w:rPr>
        <w:t>)</w:t>
      </w:r>
      <w:ins w:id="324" w:author="Daniel Wilson" w:date="2020-08-18T12:09:00Z">
        <w:r w:rsidR="003670B9">
          <w:rPr>
            <w:rFonts w:ascii="Times New Roman" w:hAnsi="Times New Roman" w:cs="Times New Roman"/>
            <w:sz w:val="24"/>
            <w:szCs w:val="24"/>
          </w:rPr>
          <w:t xml:space="preserve">, meaning that </w:t>
        </w:r>
        <w:commentRangeStart w:id="325"/>
        <w:r w:rsidR="003670B9">
          <w:rPr>
            <w:rFonts w:ascii="Times New Roman" w:hAnsi="Times New Roman" w:cs="Times New Roman"/>
            <w:sz w:val="24"/>
            <w:szCs w:val="24"/>
          </w:rPr>
          <w:t>[explain how to interpret</w:t>
        </w:r>
        <w:commentRangeEnd w:id="325"/>
        <w:r w:rsidR="003670B9">
          <w:rPr>
            <w:rStyle w:val="CommentReference"/>
          </w:rPr>
          <w:commentReference w:id="325"/>
        </w:r>
        <w:r w:rsidR="003670B9">
          <w:rPr>
            <w:rFonts w:ascii="Times New Roman" w:hAnsi="Times New Roman" w:cs="Times New Roman"/>
            <w:sz w:val="24"/>
            <w:szCs w:val="24"/>
          </w:rPr>
          <w:t>]</w:t>
        </w:r>
      </w:ins>
      <w:bookmarkStart w:id="326" w:name="_GoBack"/>
      <w:bookmarkEnd w:id="326"/>
      <w:r w:rsidR="00F76A19">
        <w:rPr>
          <w:rFonts w:ascii="Times New Roman" w:hAnsi="Times New Roman" w:cs="Times New Roman"/>
          <w:sz w:val="24"/>
          <w:szCs w:val="24"/>
        </w:rPr>
        <w:t>.</w:t>
      </w:r>
      <w:r w:rsidR="00E603C5">
        <w:rPr>
          <w:rFonts w:ascii="Times New Roman" w:hAnsi="Times New Roman" w:cs="Times New Roman"/>
          <w:sz w:val="24"/>
          <w:szCs w:val="24"/>
        </w:rPr>
        <w:t xml:space="preserve"> Follow-up analyses suggested that the </w:t>
      </w:r>
      <w:proofErr w:type="spellStart"/>
      <w:r w:rsidR="00E603C5">
        <w:rPr>
          <w:rFonts w:ascii="Times New Roman" w:hAnsi="Times New Roman" w:cs="Times New Roman"/>
          <w:sz w:val="24"/>
          <w:szCs w:val="24"/>
        </w:rPr>
        <w:t>dlPFC</w:t>
      </w:r>
      <w:proofErr w:type="spellEnd"/>
      <w:r w:rsidR="00E603C5">
        <w:rPr>
          <w:rFonts w:ascii="Times New Roman" w:hAnsi="Times New Roman" w:cs="Times New Roman"/>
          <w:sz w:val="24"/>
          <w:szCs w:val="24"/>
        </w:rPr>
        <w:t xml:space="preserve"> showed significantly greater responses to healthiness during the HEALTH condition compared to both NATURAL and DECREASE trials (Figure </w:t>
      </w:r>
      <w:r w:rsidR="00A35EF1">
        <w:rPr>
          <w:rFonts w:ascii="Times New Roman" w:hAnsi="Times New Roman" w:cs="Times New Roman"/>
          <w:sz w:val="24"/>
          <w:szCs w:val="24"/>
        </w:rPr>
        <w:t>1d, right</w:t>
      </w:r>
      <w:r w:rsidR="00E603C5">
        <w:rPr>
          <w:rFonts w:ascii="Times New Roman" w:hAnsi="Times New Roman" w:cs="Times New Roman"/>
          <w:sz w:val="24"/>
          <w:szCs w:val="24"/>
        </w:rPr>
        <w:t>, both paired-t</w:t>
      </w:r>
      <w:r w:rsidR="00E603C5">
        <w:rPr>
          <w:rFonts w:ascii="Times New Roman" w:hAnsi="Times New Roman" w:cs="Times New Roman"/>
          <w:sz w:val="24"/>
          <w:szCs w:val="24"/>
          <w:vertAlign w:val="subscript"/>
        </w:rPr>
        <w:t>49</w:t>
      </w:r>
      <w:r w:rsidR="00E603C5">
        <w:rPr>
          <w:rFonts w:ascii="Times New Roman" w:hAnsi="Times New Roman" w:cs="Times New Roman"/>
          <w:sz w:val="24"/>
          <w:szCs w:val="24"/>
        </w:rPr>
        <w:t xml:space="preserve"> &gt; 2.79, both </w:t>
      </w:r>
      <w:r w:rsidR="00E603C5">
        <w:rPr>
          <w:rFonts w:ascii="Times New Roman" w:hAnsi="Times New Roman" w:cs="Times New Roman"/>
          <w:i/>
          <w:sz w:val="24"/>
          <w:szCs w:val="24"/>
        </w:rPr>
        <w:t xml:space="preserve">P </w:t>
      </w:r>
      <w:r w:rsidR="00E603C5">
        <w:rPr>
          <w:rFonts w:ascii="Times New Roman" w:hAnsi="Times New Roman" w:cs="Times New Roman"/>
          <w:sz w:val="24"/>
          <w:szCs w:val="24"/>
        </w:rPr>
        <w:t xml:space="preserve">&lt; .008). </w:t>
      </w:r>
    </w:p>
    <w:p w14:paraId="0B8D6A97" w14:textId="77777777" w:rsidR="00B608AF" w:rsidRDefault="00B608AF" w:rsidP="00C94A1B">
      <w:pPr>
        <w:pStyle w:val="Normal1"/>
        <w:spacing w:line="480" w:lineRule="auto"/>
        <w:rPr>
          <w:rFonts w:ascii="Times New Roman" w:hAnsi="Times New Roman" w:cs="Times New Roman"/>
          <w:sz w:val="24"/>
          <w:szCs w:val="24"/>
        </w:rPr>
      </w:pPr>
    </w:p>
    <w:p w14:paraId="644B4B83" w14:textId="4308BD18" w:rsidR="00297D78" w:rsidRDefault="00297D78" w:rsidP="00C94A1B">
      <w:pPr>
        <w:pStyle w:val="Normal1"/>
        <w:spacing w:line="480" w:lineRule="auto"/>
        <w:rPr>
          <w:rFonts w:ascii="Times New Roman" w:hAnsi="Times New Roman" w:cs="Times New Roman"/>
          <w:i/>
          <w:sz w:val="24"/>
          <w:szCs w:val="24"/>
        </w:rPr>
      </w:pPr>
      <w:r>
        <w:rPr>
          <w:rFonts w:ascii="Times New Roman" w:hAnsi="Times New Roman" w:cs="Times New Roman"/>
          <w:i/>
          <w:sz w:val="24"/>
          <w:szCs w:val="24"/>
        </w:rPr>
        <w:t xml:space="preserve">Regulation alters the </w:t>
      </w:r>
      <w:r w:rsidR="00E654C3">
        <w:rPr>
          <w:rFonts w:ascii="Times New Roman" w:hAnsi="Times New Roman" w:cs="Times New Roman"/>
          <w:i/>
          <w:sz w:val="24"/>
          <w:szCs w:val="24"/>
        </w:rPr>
        <w:t>independent contribut</w:t>
      </w:r>
      <w:r w:rsidR="006C4275">
        <w:rPr>
          <w:rFonts w:ascii="Times New Roman" w:hAnsi="Times New Roman" w:cs="Times New Roman"/>
          <w:i/>
          <w:sz w:val="24"/>
          <w:szCs w:val="24"/>
        </w:rPr>
        <w:t>ion</w:t>
      </w:r>
      <w:r w:rsidR="00E654C3">
        <w:rPr>
          <w:rFonts w:ascii="Times New Roman" w:hAnsi="Times New Roman" w:cs="Times New Roman"/>
          <w:i/>
          <w:sz w:val="24"/>
          <w:szCs w:val="24"/>
        </w:rPr>
        <w:t>s</w:t>
      </w:r>
      <w:r w:rsidR="006C4275">
        <w:rPr>
          <w:rFonts w:ascii="Times New Roman" w:hAnsi="Times New Roman" w:cs="Times New Roman"/>
          <w:i/>
          <w:sz w:val="24"/>
          <w:szCs w:val="24"/>
        </w:rPr>
        <w:t xml:space="preserve"> of</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vmPFC</w:t>
      </w:r>
      <w:proofErr w:type="spellEnd"/>
      <w:r>
        <w:rPr>
          <w:rFonts w:ascii="Times New Roman" w:hAnsi="Times New Roman" w:cs="Times New Roman"/>
          <w:i/>
          <w:sz w:val="24"/>
          <w:szCs w:val="24"/>
        </w:rPr>
        <w:t xml:space="preserve"> and </w:t>
      </w:r>
      <w:proofErr w:type="spellStart"/>
      <w:r>
        <w:rPr>
          <w:rFonts w:ascii="Times New Roman" w:hAnsi="Times New Roman" w:cs="Times New Roman"/>
          <w:i/>
          <w:sz w:val="24"/>
          <w:szCs w:val="24"/>
        </w:rPr>
        <w:t>dlPFC</w:t>
      </w:r>
      <w:proofErr w:type="spellEnd"/>
      <w:r w:rsidR="006C4275">
        <w:rPr>
          <w:rFonts w:ascii="Times New Roman" w:hAnsi="Times New Roman" w:cs="Times New Roman"/>
          <w:i/>
          <w:sz w:val="24"/>
          <w:szCs w:val="24"/>
        </w:rPr>
        <w:t xml:space="preserve"> to behavior</w:t>
      </w:r>
    </w:p>
    <w:p w14:paraId="65E3C28E" w14:textId="77777777" w:rsidR="00B855AC" w:rsidRDefault="00B855AC" w:rsidP="00C94A1B">
      <w:pPr>
        <w:pStyle w:val="Normal1"/>
        <w:spacing w:line="480" w:lineRule="auto"/>
        <w:rPr>
          <w:rFonts w:ascii="Times New Roman" w:hAnsi="Times New Roman" w:cs="Times New Roman"/>
          <w:sz w:val="24"/>
          <w:szCs w:val="24"/>
        </w:rPr>
      </w:pPr>
    </w:p>
    <w:p w14:paraId="68224DE0" w14:textId="5E650542" w:rsidR="00B855AC" w:rsidRDefault="00B855AC"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The results above suggest two things. First, </w:t>
      </w:r>
      <w:r w:rsidR="00092C52">
        <w:rPr>
          <w:rFonts w:ascii="Times New Roman" w:hAnsi="Times New Roman" w:cs="Times New Roman"/>
          <w:sz w:val="24"/>
          <w:szCs w:val="24"/>
        </w:rPr>
        <w:t xml:space="preserve">both the </w:t>
      </w:r>
      <w:proofErr w:type="spellStart"/>
      <w:r w:rsidR="00092C52">
        <w:rPr>
          <w:rFonts w:ascii="Times New Roman" w:hAnsi="Times New Roman" w:cs="Times New Roman"/>
          <w:sz w:val="24"/>
          <w:szCs w:val="24"/>
        </w:rPr>
        <w:t>vmPFC</w:t>
      </w:r>
      <w:proofErr w:type="spellEnd"/>
      <w:r w:rsidR="00092C52">
        <w:rPr>
          <w:rFonts w:ascii="Times New Roman" w:hAnsi="Times New Roman" w:cs="Times New Roman"/>
          <w:sz w:val="24"/>
          <w:szCs w:val="24"/>
        </w:rPr>
        <w:t xml:space="preserve"> and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showed regulation-consistent changes in the DECREASE and HEALTH conditions</w:t>
      </w:r>
      <w:r w:rsidR="00092C52">
        <w:rPr>
          <w:rFonts w:ascii="Times New Roman" w:hAnsi="Times New Roman" w:cs="Times New Roman"/>
          <w:sz w:val="24"/>
          <w:szCs w:val="24"/>
        </w:rPr>
        <w:t xml:space="preserve">, though these effects were somewhat more reliable in the </w:t>
      </w:r>
      <w:proofErr w:type="spellStart"/>
      <w:r w:rsidR="00092C52">
        <w:rPr>
          <w:rFonts w:ascii="Times New Roman" w:hAnsi="Times New Roman" w:cs="Times New Roman"/>
          <w:sz w:val="24"/>
          <w:szCs w:val="24"/>
        </w:rPr>
        <w:t>dlPFC</w:t>
      </w:r>
      <w:proofErr w:type="spellEnd"/>
      <w:r>
        <w:rPr>
          <w:rFonts w:ascii="Times New Roman" w:hAnsi="Times New Roman" w:cs="Times New Roman"/>
          <w:sz w:val="24"/>
          <w:szCs w:val="24"/>
        </w:rPr>
        <w:t xml:space="preserve"> compared to the </w:t>
      </w:r>
      <w:proofErr w:type="spellStart"/>
      <w:r>
        <w:rPr>
          <w:rFonts w:ascii="Times New Roman" w:hAnsi="Times New Roman" w:cs="Times New Roman"/>
          <w:sz w:val="24"/>
          <w:szCs w:val="24"/>
        </w:rPr>
        <w:t>vmPFC</w:t>
      </w:r>
      <w:proofErr w:type="spellEnd"/>
      <w:r>
        <w:rPr>
          <w:rFonts w:ascii="Times New Roman" w:hAnsi="Times New Roman" w:cs="Times New Roman"/>
          <w:sz w:val="24"/>
          <w:szCs w:val="24"/>
        </w:rPr>
        <w:t xml:space="preserve">. Second, the </w:t>
      </w:r>
      <w:proofErr w:type="spellStart"/>
      <w:r>
        <w:rPr>
          <w:rFonts w:ascii="Times New Roman" w:hAnsi="Times New Roman" w:cs="Times New Roman"/>
          <w:sz w:val="24"/>
          <w:szCs w:val="24"/>
        </w:rPr>
        <w:t>vmPFC</w:t>
      </w:r>
      <w:proofErr w:type="spellEnd"/>
      <w:r>
        <w:rPr>
          <w:rFonts w:ascii="Times New Roman" w:hAnsi="Times New Roman" w:cs="Times New Roman"/>
          <w:sz w:val="24"/>
          <w:szCs w:val="24"/>
        </w:rPr>
        <w:t xml:space="preserve"> showed a specific, goal-inconsistent sensitivity to tastiness that did not vary by regulatory goal. These results are consistent with past work (Hare et al., 2011; Hutcherson et al., 2012; </w:t>
      </w:r>
      <w:proofErr w:type="spellStart"/>
      <w:r>
        <w:rPr>
          <w:rFonts w:ascii="Times New Roman" w:hAnsi="Times New Roman" w:cs="Times New Roman"/>
          <w:sz w:val="24"/>
          <w:szCs w:val="24"/>
        </w:rPr>
        <w:t>Tusche</w:t>
      </w:r>
      <w:proofErr w:type="spellEnd"/>
      <w:r>
        <w:rPr>
          <w:rFonts w:ascii="Times New Roman" w:hAnsi="Times New Roman" w:cs="Times New Roman"/>
          <w:sz w:val="24"/>
          <w:szCs w:val="24"/>
        </w:rPr>
        <w:t xml:space="preserve"> &amp; Hutcherson, 2018), and led us to predict that a possible route to regulatory success might be to decrease the influence of the </w:t>
      </w:r>
      <w:proofErr w:type="spellStart"/>
      <w:r>
        <w:rPr>
          <w:rFonts w:ascii="Times New Roman" w:hAnsi="Times New Roman" w:cs="Times New Roman"/>
          <w:sz w:val="24"/>
          <w:szCs w:val="24"/>
        </w:rPr>
        <w:t>vmPFC</w:t>
      </w:r>
      <w:proofErr w:type="spellEnd"/>
      <w:r>
        <w:rPr>
          <w:rFonts w:ascii="Times New Roman" w:hAnsi="Times New Roman" w:cs="Times New Roman"/>
          <w:sz w:val="24"/>
          <w:szCs w:val="24"/>
        </w:rPr>
        <w:t xml:space="preserve"> on choice behavior, and to increase the influence of the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To test</w:t>
      </w:r>
      <w:r w:rsidR="00B65608">
        <w:rPr>
          <w:rFonts w:ascii="Times New Roman" w:hAnsi="Times New Roman" w:cs="Times New Roman"/>
          <w:sz w:val="24"/>
          <w:szCs w:val="24"/>
        </w:rPr>
        <w:t xml:space="preserve"> this possibility, for each subject we conducted </w:t>
      </w:r>
      <w:r>
        <w:rPr>
          <w:rFonts w:ascii="Times New Roman" w:hAnsi="Times New Roman" w:cs="Times New Roman"/>
          <w:sz w:val="24"/>
          <w:szCs w:val="24"/>
        </w:rPr>
        <w:t xml:space="preserve">regression analyses in which we predicted trial-by-trial decision values </w:t>
      </w:r>
      <w:r w:rsidR="00F86B35">
        <w:rPr>
          <w:rFonts w:ascii="Times New Roman" w:hAnsi="Times New Roman" w:cs="Times New Roman"/>
          <w:sz w:val="24"/>
          <w:szCs w:val="24"/>
        </w:rPr>
        <w:t xml:space="preserve">simultaneously </w:t>
      </w:r>
      <w:r>
        <w:rPr>
          <w:rFonts w:ascii="Times New Roman" w:hAnsi="Times New Roman" w:cs="Times New Roman"/>
          <w:sz w:val="24"/>
          <w:szCs w:val="24"/>
        </w:rPr>
        <w:t xml:space="preserve">from trial-by-trial </w:t>
      </w:r>
      <w:r w:rsidR="00B65608">
        <w:rPr>
          <w:rFonts w:ascii="Times New Roman" w:hAnsi="Times New Roman" w:cs="Times New Roman"/>
          <w:sz w:val="24"/>
          <w:szCs w:val="24"/>
        </w:rPr>
        <w:t xml:space="preserve">variation in </w:t>
      </w:r>
      <w:proofErr w:type="spellStart"/>
      <w:r>
        <w:rPr>
          <w:rFonts w:ascii="Times New Roman" w:hAnsi="Times New Roman" w:cs="Times New Roman"/>
          <w:sz w:val="24"/>
          <w:szCs w:val="24"/>
        </w:rPr>
        <w:t>vmPFC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response</w:t>
      </w:r>
      <w:r w:rsidR="005B14A4">
        <w:rPr>
          <w:rFonts w:ascii="Times New Roman" w:hAnsi="Times New Roman" w:cs="Times New Roman"/>
          <w:sz w:val="24"/>
          <w:szCs w:val="24"/>
        </w:rPr>
        <w:t xml:space="preserve"> (</w:t>
      </w:r>
      <w:del w:id="327" w:author="Daniel Wilson" w:date="2020-08-14T23:11:00Z">
        <w:r w:rsidR="005B14A4" w:rsidDel="00FE39C7">
          <w:rPr>
            <w:rFonts w:ascii="Times New Roman" w:hAnsi="Times New Roman" w:cs="Times New Roman"/>
            <w:sz w:val="24"/>
            <w:szCs w:val="24"/>
          </w:rPr>
          <w:delText>GLM 4</w:delText>
        </w:r>
      </w:del>
      <w:ins w:id="328" w:author="Daniel Wilson" w:date="2020-08-14T23:11:00Z">
        <w:r w:rsidR="00FE39C7">
          <w:rPr>
            <w:rFonts w:ascii="Times New Roman" w:hAnsi="Times New Roman" w:cs="Times New Roman"/>
            <w:sz w:val="24"/>
            <w:szCs w:val="24"/>
          </w:rPr>
          <w:t>Equation 4</w:t>
        </w:r>
      </w:ins>
      <w:r w:rsidR="005B14A4">
        <w:rPr>
          <w:rFonts w:ascii="Times New Roman" w:hAnsi="Times New Roman" w:cs="Times New Roman"/>
          <w:sz w:val="24"/>
          <w:szCs w:val="24"/>
        </w:rPr>
        <w:t>)</w:t>
      </w:r>
      <w:r>
        <w:rPr>
          <w:rFonts w:ascii="Times New Roman" w:hAnsi="Times New Roman" w:cs="Times New Roman"/>
          <w:sz w:val="24"/>
          <w:szCs w:val="24"/>
        </w:rPr>
        <w:t xml:space="preserve">, controlling for subject-specific tastiness and healthiness ratings. We then </w:t>
      </w:r>
      <w:r w:rsidR="00C3535B">
        <w:rPr>
          <w:rFonts w:ascii="Times New Roman" w:hAnsi="Times New Roman" w:cs="Times New Roman"/>
          <w:sz w:val="24"/>
          <w:szCs w:val="24"/>
        </w:rPr>
        <w:t>conducted repeated-measures one-way ANOVAs w</w:t>
      </w:r>
      <w:r w:rsidR="005B14A4">
        <w:rPr>
          <w:rFonts w:ascii="Times New Roman" w:hAnsi="Times New Roman" w:cs="Times New Roman"/>
          <w:sz w:val="24"/>
          <w:szCs w:val="24"/>
        </w:rPr>
        <w:t>ith condition as a fixed effect</w:t>
      </w:r>
      <w:r w:rsidR="00C3535B">
        <w:rPr>
          <w:rFonts w:ascii="Times New Roman" w:hAnsi="Times New Roman" w:cs="Times New Roman"/>
          <w:sz w:val="24"/>
          <w:szCs w:val="24"/>
        </w:rPr>
        <w:t xml:space="preserve"> and subject-level influence of </w:t>
      </w:r>
      <w:proofErr w:type="spellStart"/>
      <w:r w:rsidR="00C3535B">
        <w:rPr>
          <w:rFonts w:ascii="Times New Roman" w:hAnsi="Times New Roman" w:cs="Times New Roman"/>
          <w:sz w:val="24"/>
          <w:szCs w:val="24"/>
        </w:rPr>
        <w:t>dlPFC</w:t>
      </w:r>
      <w:proofErr w:type="spellEnd"/>
      <w:r w:rsidR="00C3535B">
        <w:rPr>
          <w:rFonts w:ascii="Times New Roman" w:hAnsi="Times New Roman" w:cs="Times New Roman"/>
          <w:sz w:val="24"/>
          <w:szCs w:val="24"/>
        </w:rPr>
        <w:t xml:space="preserve"> and </w:t>
      </w:r>
      <w:proofErr w:type="spellStart"/>
      <w:r w:rsidR="00C3535B">
        <w:rPr>
          <w:rFonts w:ascii="Times New Roman" w:hAnsi="Times New Roman" w:cs="Times New Roman"/>
          <w:sz w:val="24"/>
          <w:szCs w:val="24"/>
        </w:rPr>
        <w:t>vmPFC</w:t>
      </w:r>
      <w:proofErr w:type="spellEnd"/>
      <w:r w:rsidR="00C3535B">
        <w:rPr>
          <w:rFonts w:ascii="Times New Roman" w:hAnsi="Times New Roman" w:cs="Times New Roman"/>
          <w:sz w:val="24"/>
          <w:szCs w:val="24"/>
        </w:rPr>
        <w:t xml:space="preserve"> on choice as dependent measures.</w:t>
      </w:r>
    </w:p>
    <w:p w14:paraId="07BF3FBF" w14:textId="77777777" w:rsidR="00C3535B" w:rsidRDefault="00C3535B" w:rsidP="00C94A1B">
      <w:pPr>
        <w:pStyle w:val="Normal1"/>
        <w:spacing w:line="480" w:lineRule="auto"/>
        <w:rPr>
          <w:rFonts w:ascii="Times New Roman" w:hAnsi="Times New Roman" w:cs="Times New Roman"/>
          <w:sz w:val="24"/>
          <w:szCs w:val="24"/>
        </w:rPr>
      </w:pPr>
    </w:p>
    <w:p w14:paraId="647B0046" w14:textId="79796163" w:rsidR="00C3535B" w:rsidRDefault="00C3535B"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We observed a striking alteration in the extent to which </w:t>
      </w:r>
      <w:proofErr w:type="spellStart"/>
      <w:r>
        <w:rPr>
          <w:rFonts w:ascii="Times New Roman" w:hAnsi="Times New Roman" w:cs="Times New Roman"/>
          <w:sz w:val="24"/>
          <w:szCs w:val="24"/>
        </w:rPr>
        <w:t>vmPFC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predicted behavioral responses across the three conditions (</w:t>
      </w:r>
      <w:r w:rsidR="00A62E31">
        <w:rPr>
          <w:rFonts w:ascii="Times New Roman" w:hAnsi="Times New Roman" w:cs="Times New Roman"/>
          <w:sz w:val="24"/>
          <w:szCs w:val="24"/>
        </w:rPr>
        <w:t xml:space="preserve">Figure </w:t>
      </w:r>
      <w:r w:rsidR="00DE0D37">
        <w:rPr>
          <w:rFonts w:ascii="Times New Roman" w:hAnsi="Times New Roman" w:cs="Times New Roman"/>
          <w:sz w:val="24"/>
          <w:szCs w:val="24"/>
        </w:rPr>
        <w:t>2</w:t>
      </w:r>
      <w:r>
        <w:rPr>
          <w:rFonts w:ascii="Times New Roman" w:hAnsi="Times New Roman" w:cs="Times New Roman"/>
          <w:sz w:val="24"/>
          <w:szCs w:val="24"/>
        </w:rPr>
        <w:t xml:space="preserve">). </w:t>
      </w:r>
      <w:r w:rsidR="00BC5EE8">
        <w:rPr>
          <w:rFonts w:ascii="Times New Roman" w:hAnsi="Times New Roman" w:cs="Times New Roman"/>
          <w:sz w:val="24"/>
          <w:szCs w:val="24"/>
        </w:rPr>
        <w:t>Choice</w:t>
      </w:r>
      <w:r>
        <w:rPr>
          <w:rFonts w:ascii="Times New Roman" w:hAnsi="Times New Roman" w:cs="Times New Roman"/>
          <w:sz w:val="24"/>
          <w:szCs w:val="24"/>
        </w:rPr>
        <w:t xml:space="preserve"> </w:t>
      </w:r>
      <w:r w:rsidR="0083749C">
        <w:rPr>
          <w:rFonts w:ascii="Times New Roman" w:hAnsi="Times New Roman" w:cs="Times New Roman"/>
          <w:sz w:val="24"/>
          <w:szCs w:val="24"/>
        </w:rPr>
        <w:t>behavior showed a significant difference in sensitivity to signals carried</w:t>
      </w:r>
      <w:r>
        <w:rPr>
          <w:rFonts w:ascii="Times New Roman" w:hAnsi="Times New Roman" w:cs="Times New Roman"/>
          <w:sz w:val="24"/>
          <w:szCs w:val="24"/>
        </w:rPr>
        <w:t xml:space="preserve"> in the </w:t>
      </w:r>
      <w:proofErr w:type="spellStart"/>
      <w:r>
        <w:rPr>
          <w:rFonts w:ascii="Times New Roman" w:hAnsi="Times New Roman" w:cs="Times New Roman"/>
          <w:sz w:val="24"/>
          <w:szCs w:val="24"/>
        </w:rPr>
        <w:t>vmPFC</w:t>
      </w:r>
      <w:proofErr w:type="spellEnd"/>
      <w:r w:rsidR="008E4B7C">
        <w:rPr>
          <w:rFonts w:ascii="Times New Roman" w:hAnsi="Times New Roman" w:cs="Times New Roman"/>
          <w:sz w:val="24"/>
          <w:szCs w:val="24"/>
        </w:rPr>
        <w:t xml:space="preserve"> as a function of condition (F</w:t>
      </w:r>
      <w:r w:rsidR="008E4B7C">
        <w:rPr>
          <w:rFonts w:ascii="Times New Roman" w:hAnsi="Times New Roman" w:cs="Times New Roman"/>
          <w:sz w:val="24"/>
          <w:szCs w:val="24"/>
          <w:vertAlign w:val="subscript"/>
        </w:rPr>
        <w:t>2,98</w:t>
      </w:r>
      <w:r w:rsidR="008E4B7C">
        <w:rPr>
          <w:rFonts w:ascii="Times New Roman" w:hAnsi="Times New Roman" w:cs="Times New Roman"/>
          <w:sz w:val="24"/>
          <w:szCs w:val="24"/>
        </w:rPr>
        <w:t xml:space="preserve"> = 5.62, </w:t>
      </w:r>
      <w:r w:rsidR="008E4B7C">
        <w:rPr>
          <w:rFonts w:ascii="Times New Roman" w:hAnsi="Times New Roman" w:cs="Times New Roman"/>
          <w:i/>
          <w:sz w:val="24"/>
          <w:szCs w:val="24"/>
        </w:rPr>
        <w:t xml:space="preserve">P </w:t>
      </w:r>
      <w:r w:rsidR="008E4B7C">
        <w:rPr>
          <w:rFonts w:ascii="Times New Roman" w:hAnsi="Times New Roman" w:cs="Times New Roman"/>
          <w:sz w:val="24"/>
          <w:szCs w:val="24"/>
        </w:rPr>
        <w:t xml:space="preserve">= .005), </w:t>
      </w:r>
      <w:r w:rsidR="008E4B7C">
        <w:rPr>
          <w:rFonts w:ascii="Times New Roman" w:hAnsi="Times New Roman" w:cs="Times New Roman"/>
          <w:sz w:val="24"/>
          <w:szCs w:val="24"/>
        </w:rPr>
        <w:lastRenderedPageBreak/>
        <w:t>driven by a sign</w:t>
      </w:r>
      <w:r w:rsidR="00B411BF">
        <w:rPr>
          <w:rFonts w:ascii="Times New Roman" w:hAnsi="Times New Roman" w:cs="Times New Roman"/>
          <w:sz w:val="24"/>
          <w:szCs w:val="24"/>
        </w:rPr>
        <w:t>i</w:t>
      </w:r>
      <w:r w:rsidR="008E4B7C">
        <w:rPr>
          <w:rFonts w:ascii="Times New Roman" w:hAnsi="Times New Roman" w:cs="Times New Roman"/>
          <w:sz w:val="24"/>
          <w:szCs w:val="24"/>
        </w:rPr>
        <w:t xml:space="preserve">ficantly stronger </w:t>
      </w:r>
      <w:r w:rsidR="00BC5EE8">
        <w:rPr>
          <w:rFonts w:ascii="Times New Roman" w:hAnsi="Times New Roman" w:cs="Times New Roman"/>
          <w:sz w:val="24"/>
          <w:szCs w:val="24"/>
        </w:rPr>
        <w:t xml:space="preserve">predictive </w:t>
      </w:r>
      <w:r w:rsidR="00AE52D8">
        <w:rPr>
          <w:rFonts w:ascii="Times New Roman" w:hAnsi="Times New Roman" w:cs="Times New Roman"/>
          <w:sz w:val="24"/>
          <w:szCs w:val="24"/>
        </w:rPr>
        <w:t>relationship</w:t>
      </w:r>
      <w:r w:rsidR="008E4B7C">
        <w:rPr>
          <w:rFonts w:ascii="Times New Roman" w:hAnsi="Times New Roman" w:cs="Times New Roman"/>
          <w:sz w:val="24"/>
          <w:szCs w:val="24"/>
        </w:rPr>
        <w:t xml:space="preserve"> in the NATURAL condition compared to </w:t>
      </w:r>
      <w:r>
        <w:rPr>
          <w:rFonts w:ascii="Times New Roman" w:hAnsi="Times New Roman" w:cs="Times New Roman"/>
          <w:sz w:val="24"/>
          <w:szCs w:val="24"/>
        </w:rPr>
        <w:t xml:space="preserve">both </w:t>
      </w:r>
      <w:r w:rsidR="008E4B7C">
        <w:rPr>
          <w:rFonts w:ascii="Times New Roman" w:hAnsi="Times New Roman" w:cs="Times New Roman"/>
          <w:sz w:val="24"/>
          <w:szCs w:val="24"/>
        </w:rPr>
        <w:t>DECREASE</w:t>
      </w:r>
      <w:r>
        <w:rPr>
          <w:rFonts w:ascii="Times New Roman" w:hAnsi="Times New Roman" w:cs="Times New Roman"/>
          <w:sz w:val="24"/>
          <w:szCs w:val="24"/>
        </w:rPr>
        <w:t xml:space="preserve"> (paired-t</w:t>
      </w:r>
      <w:r>
        <w:rPr>
          <w:rFonts w:ascii="Times New Roman" w:hAnsi="Times New Roman" w:cs="Times New Roman"/>
          <w:sz w:val="24"/>
          <w:szCs w:val="24"/>
          <w:vertAlign w:val="subscript"/>
        </w:rPr>
        <w:t>49</w:t>
      </w:r>
      <w:r w:rsidR="008E4B7C">
        <w:rPr>
          <w:rFonts w:ascii="Times New Roman" w:hAnsi="Times New Roman" w:cs="Times New Roman"/>
          <w:sz w:val="24"/>
          <w:szCs w:val="24"/>
        </w:rPr>
        <w:t xml:space="preserve"> = 3.59</w:t>
      </w:r>
      <w:r>
        <w:rPr>
          <w:rFonts w:ascii="Times New Roman" w:hAnsi="Times New Roman" w:cs="Times New Roman"/>
          <w:sz w:val="24"/>
          <w:szCs w:val="24"/>
        </w:rPr>
        <w:t xml:space="preserve">, </w:t>
      </w:r>
      <w:r>
        <w:rPr>
          <w:rFonts w:ascii="Times New Roman" w:hAnsi="Times New Roman" w:cs="Times New Roman"/>
          <w:i/>
          <w:sz w:val="24"/>
          <w:szCs w:val="24"/>
        </w:rPr>
        <w:t>P</w:t>
      </w:r>
      <w:r w:rsidR="008E4B7C">
        <w:rPr>
          <w:rFonts w:ascii="Times New Roman" w:hAnsi="Times New Roman" w:cs="Times New Roman"/>
          <w:sz w:val="24"/>
          <w:szCs w:val="24"/>
        </w:rPr>
        <w:t xml:space="preserve"> = .001</w:t>
      </w:r>
      <w:r>
        <w:rPr>
          <w:rFonts w:ascii="Times New Roman" w:hAnsi="Times New Roman" w:cs="Times New Roman"/>
          <w:sz w:val="24"/>
          <w:szCs w:val="24"/>
        </w:rPr>
        <w:t xml:space="preserve">) and </w:t>
      </w:r>
      <w:r w:rsidR="008E4B7C">
        <w:rPr>
          <w:rFonts w:ascii="Times New Roman" w:hAnsi="Times New Roman" w:cs="Times New Roman"/>
          <w:sz w:val="24"/>
          <w:szCs w:val="24"/>
        </w:rPr>
        <w:t>HEALTH</w:t>
      </w:r>
      <w:r>
        <w:rPr>
          <w:rFonts w:ascii="Times New Roman" w:hAnsi="Times New Roman" w:cs="Times New Roman"/>
          <w:sz w:val="24"/>
          <w:szCs w:val="24"/>
        </w:rPr>
        <w:t xml:space="preserve"> trials (paired-t</w:t>
      </w:r>
      <w:r>
        <w:rPr>
          <w:rFonts w:ascii="Times New Roman" w:hAnsi="Times New Roman" w:cs="Times New Roman"/>
          <w:sz w:val="24"/>
          <w:szCs w:val="24"/>
          <w:vertAlign w:val="subscript"/>
        </w:rPr>
        <w:t>49</w:t>
      </w:r>
      <w:r w:rsidR="008E4B7C">
        <w:rPr>
          <w:rFonts w:ascii="Times New Roman" w:hAnsi="Times New Roman" w:cs="Times New Roman"/>
          <w:sz w:val="24"/>
          <w:szCs w:val="24"/>
        </w:rPr>
        <w:t xml:space="preserve"> = 1.96</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 .0</w:t>
      </w:r>
      <w:r w:rsidR="008E4B7C">
        <w:rPr>
          <w:rFonts w:ascii="Times New Roman" w:hAnsi="Times New Roman" w:cs="Times New Roman"/>
          <w:sz w:val="24"/>
          <w:szCs w:val="24"/>
        </w:rPr>
        <w:t>6</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displayed the opposite pattern</w:t>
      </w:r>
      <w:r w:rsidR="00977A14">
        <w:rPr>
          <w:rFonts w:ascii="Times New Roman" w:hAnsi="Times New Roman" w:cs="Times New Roman"/>
          <w:sz w:val="24"/>
          <w:szCs w:val="24"/>
        </w:rPr>
        <w:t xml:space="preserve">, showing marginally greater correlations with choice </w:t>
      </w:r>
      <w:r w:rsidR="00BC5EE8">
        <w:rPr>
          <w:rFonts w:ascii="Times New Roman" w:hAnsi="Times New Roman" w:cs="Times New Roman"/>
          <w:sz w:val="24"/>
          <w:szCs w:val="24"/>
        </w:rPr>
        <w:t xml:space="preserve">compared to NATURAL </w:t>
      </w:r>
      <w:r w:rsidR="00977A14">
        <w:rPr>
          <w:rFonts w:ascii="Times New Roman" w:hAnsi="Times New Roman" w:cs="Times New Roman"/>
          <w:sz w:val="24"/>
          <w:szCs w:val="24"/>
        </w:rPr>
        <w:t>in both the DECREASE condition (paired-t</w:t>
      </w:r>
      <w:r w:rsidR="00977A14">
        <w:rPr>
          <w:rFonts w:ascii="Times New Roman" w:hAnsi="Times New Roman" w:cs="Times New Roman"/>
          <w:sz w:val="24"/>
          <w:szCs w:val="24"/>
          <w:vertAlign w:val="subscript"/>
        </w:rPr>
        <w:t>49</w:t>
      </w:r>
      <w:r w:rsidR="00977A14">
        <w:rPr>
          <w:rFonts w:ascii="Times New Roman" w:hAnsi="Times New Roman" w:cs="Times New Roman"/>
          <w:sz w:val="24"/>
          <w:szCs w:val="24"/>
        </w:rPr>
        <w:t xml:space="preserve"> = 1.98, </w:t>
      </w:r>
      <w:r w:rsidR="00977A14">
        <w:rPr>
          <w:rFonts w:ascii="Times New Roman" w:hAnsi="Times New Roman" w:cs="Times New Roman"/>
          <w:i/>
          <w:sz w:val="24"/>
          <w:szCs w:val="24"/>
        </w:rPr>
        <w:t>P</w:t>
      </w:r>
      <w:r w:rsidR="00977A14">
        <w:rPr>
          <w:rFonts w:ascii="Times New Roman" w:hAnsi="Times New Roman" w:cs="Times New Roman"/>
          <w:sz w:val="24"/>
          <w:szCs w:val="24"/>
        </w:rPr>
        <w:t xml:space="preserve"> = .053) and HEALTH conditions (paired-t</w:t>
      </w:r>
      <w:r w:rsidR="00977A14">
        <w:rPr>
          <w:rFonts w:ascii="Times New Roman" w:hAnsi="Times New Roman" w:cs="Times New Roman"/>
          <w:sz w:val="24"/>
          <w:szCs w:val="24"/>
          <w:vertAlign w:val="subscript"/>
        </w:rPr>
        <w:t>49</w:t>
      </w:r>
      <w:r w:rsidR="00977A14">
        <w:rPr>
          <w:rFonts w:ascii="Times New Roman" w:hAnsi="Times New Roman" w:cs="Times New Roman"/>
          <w:sz w:val="24"/>
          <w:szCs w:val="24"/>
        </w:rPr>
        <w:t xml:space="preserve"> = 1.72, </w:t>
      </w:r>
      <w:r w:rsidR="00977A14">
        <w:rPr>
          <w:rFonts w:ascii="Times New Roman" w:hAnsi="Times New Roman" w:cs="Times New Roman"/>
          <w:i/>
          <w:sz w:val="24"/>
          <w:szCs w:val="24"/>
        </w:rPr>
        <w:t>P</w:t>
      </w:r>
      <w:r w:rsidR="00977A14">
        <w:rPr>
          <w:rFonts w:ascii="Times New Roman" w:hAnsi="Times New Roman" w:cs="Times New Roman"/>
          <w:sz w:val="24"/>
          <w:szCs w:val="24"/>
        </w:rPr>
        <w:t xml:space="preserve"> = .09)</w:t>
      </w:r>
      <w:r w:rsidR="00AE52D8">
        <w:rPr>
          <w:rFonts w:ascii="Times New Roman" w:hAnsi="Times New Roman" w:cs="Times New Roman"/>
          <w:sz w:val="24"/>
          <w:szCs w:val="24"/>
        </w:rPr>
        <w:t>,</w:t>
      </w:r>
      <w:r w:rsidR="00977A14">
        <w:rPr>
          <w:rFonts w:ascii="Times New Roman" w:hAnsi="Times New Roman" w:cs="Times New Roman"/>
          <w:sz w:val="24"/>
          <w:szCs w:val="24"/>
        </w:rPr>
        <w:t xml:space="preserve"> although the </w:t>
      </w:r>
      <w:r w:rsidR="00394A8C">
        <w:rPr>
          <w:rFonts w:ascii="Times New Roman" w:hAnsi="Times New Roman" w:cs="Times New Roman"/>
          <w:sz w:val="24"/>
          <w:szCs w:val="24"/>
        </w:rPr>
        <w:t xml:space="preserve">repeated-measures ANOVA </w:t>
      </w:r>
      <w:r w:rsidR="00977A14">
        <w:rPr>
          <w:rFonts w:ascii="Times New Roman" w:hAnsi="Times New Roman" w:cs="Times New Roman"/>
          <w:sz w:val="24"/>
          <w:szCs w:val="24"/>
        </w:rPr>
        <w:t>interaction effect fell short of significance (F</w:t>
      </w:r>
      <w:r w:rsidR="00977A14">
        <w:rPr>
          <w:rFonts w:ascii="Times New Roman" w:hAnsi="Times New Roman" w:cs="Times New Roman"/>
          <w:sz w:val="24"/>
          <w:szCs w:val="24"/>
          <w:vertAlign w:val="subscript"/>
        </w:rPr>
        <w:t>2,98</w:t>
      </w:r>
      <w:r w:rsidR="00977A14">
        <w:rPr>
          <w:rFonts w:ascii="Times New Roman" w:hAnsi="Times New Roman" w:cs="Times New Roman"/>
          <w:sz w:val="24"/>
          <w:szCs w:val="24"/>
        </w:rPr>
        <w:t xml:space="preserve"> = 2.06, </w:t>
      </w:r>
      <w:r w:rsidR="00977A14">
        <w:rPr>
          <w:rFonts w:ascii="Times New Roman" w:hAnsi="Times New Roman" w:cs="Times New Roman"/>
          <w:i/>
          <w:sz w:val="24"/>
          <w:szCs w:val="24"/>
        </w:rPr>
        <w:t xml:space="preserve">P </w:t>
      </w:r>
      <w:r w:rsidR="00977A14">
        <w:rPr>
          <w:rFonts w:ascii="Times New Roman" w:hAnsi="Times New Roman" w:cs="Times New Roman"/>
          <w:sz w:val="24"/>
          <w:szCs w:val="24"/>
        </w:rPr>
        <w:t xml:space="preserve">= .13). </w:t>
      </w:r>
      <w:r w:rsidR="007167A8">
        <w:rPr>
          <w:rFonts w:ascii="Times New Roman" w:hAnsi="Times New Roman" w:cs="Times New Roman"/>
          <w:sz w:val="24"/>
          <w:szCs w:val="24"/>
        </w:rPr>
        <w:t xml:space="preserve">Thus, </w:t>
      </w:r>
      <w:r w:rsidR="003F72D3">
        <w:rPr>
          <w:rFonts w:ascii="Times New Roman" w:hAnsi="Times New Roman" w:cs="Times New Roman"/>
          <w:sz w:val="24"/>
          <w:szCs w:val="24"/>
        </w:rPr>
        <w:t xml:space="preserve">we found evidence of </w:t>
      </w:r>
      <w:r w:rsidR="007167A8">
        <w:rPr>
          <w:rFonts w:ascii="Times New Roman" w:hAnsi="Times New Roman" w:cs="Times New Roman"/>
          <w:sz w:val="24"/>
          <w:szCs w:val="24"/>
        </w:rPr>
        <w:t>regulation-related</w:t>
      </w:r>
      <w:r w:rsidR="003F72D3">
        <w:rPr>
          <w:rFonts w:ascii="Times New Roman" w:hAnsi="Times New Roman" w:cs="Times New Roman"/>
          <w:sz w:val="24"/>
          <w:szCs w:val="24"/>
        </w:rPr>
        <w:t xml:space="preserve"> shifts in the extent to which </w:t>
      </w:r>
      <w:proofErr w:type="spellStart"/>
      <w:r w:rsidR="003F72D3">
        <w:rPr>
          <w:rFonts w:ascii="Times New Roman" w:hAnsi="Times New Roman" w:cs="Times New Roman"/>
          <w:sz w:val="24"/>
          <w:szCs w:val="24"/>
        </w:rPr>
        <w:t>vmPFC</w:t>
      </w:r>
      <w:proofErr w:type="spellEnd"/>
      <w:r w:rsidR="003F72D3">
        <w:rPr>
          <w:rFonts w:ascii="Times New Roman" w:hAnsi="Times New Roman" w:cs="Times New Roman"/>
          <w:sz w:val="24"/>
          <w:szCs w:val="24"/>
        </w:rPr>
        <w:t xml:space="preserve"> and </w:t>
      </w:r>
      <w:proofErr w:type="spellStart"/>
      <w:r w:rsidR="003F72D3">
        <w:rPr>
          <w:rFonts w:ascii="Times New Roman" w:hAnsi="Times New Roman" w:cs="Times New Roman"/>
          <w:sz w:val="24"/>
          <w:szCs w:val="24"/>
        </w:rPr>
        <w:t>dlPFC</w:t>
      </w:r>
      <w:proofErr w:type="spellEnd"/>
      <w:r w:rsidR="003F72D3">
        <w:rPr>
          <w:rFonts w:ascii="Times New Roman" w:hAnsi="Times New Roman" w:cs="Times New Roman"/>
          <w:sz w:val="24"/>
          <w:szCs w:val="24"/>
        </w:rPr>
        <w:t xml:space="preserve"> appeared to uniquely predict choice behavior.</w:t>
      </w:r>
    </w:p>
    <w:p w14:paraId="69E96CC6" w14:textId="561908B5" w:rsidR="00B43016" w:rsidRPr="00DE0D37" w:rsidRDefault="00B43016" w:rsidP="00C94A1B">
      <w:pPr>
        <w:pStyle w:val="Normal1"/>
        <w:spacing w:line="480" w:lineRule="auto"/>
        <w:rPr>
          <w:rFonts w:ascii="Times New Roman" w:hAnsi="Times New Roman" w:cs="Times New Roman"/>
          <w:sz w:val="24"/>
          <w:szCs w:val="24"/>
        </w:rPr>
      </w:pPr>
    </w:p>
    <w:p w14:paraId="3A86071B" w14:textId="3EEC932C" w:rsidR="005C6D40" w:rsidRDefault="00A32D5C" w:rsidP="00C94A1B">
      <w:pPr>
        <w:pStyle w:val="Normal1"/>
        <w:spacing w:line="480" w:lineRule="auto"/>
        <w:rPr>
          <w:rFonts w:ascii="Times New Roman" w:hAnsi="Times New Roman" w:cs="Times New Roman"/>
          <w:sz w:val="24"/>
          <w:szCs w:val="24"/>
        </w:rPr>
      </w:pPr>
      <w:r>
        <w:rPr>
          <w:rFonts w:ascii="Times New Roman" w:hAnsi="Times New Roman" w:cs="Times New Roman"/>
          <w:i/>
          <w:sz w:val="24"/>
          <w:szCs w:val="24"/>
        </w:rPr>
        <w:t xml:space="preserve">Neural predictors </w:t>
      </w:r>
      <w:r w:rsidR="00D80859">
        <w:rPr>
          <w:rFonts w:ascii="Times New Roman" w:hAnsi="Times New Roman" w:cs="Times New Roman"/>
          <w:i/>
          <w:sz w:val="24"/>
          <w:szCs w:val="24"/>
        </w:rPr>
        <w:t xml:space="preserve">of the transience of regulatory </w:t>
      </w:r>
      <w:r>
        <w:rPr>
          <w:rFonts w:ascii="Times New Roman" w:hAnsi="Times New Roman" w:cs="Times New Roman"/>
          <w:i/>
          <w:sz w:val="24"/>
          <w:szCs w:val="24"/>
        </w:rPr>
        <w:t>changes in preference</w:t>
      </w:r>
    </w:p>
    <w:p w14:paraId="08A67116" w14:textId="77777777" w:rsidR="00EC76C7" w:rsidRDefault="00EC76C7" w:rsidP="00C94A1B">
      <w:pPr>
        <w:pStyle w:val="Normal1"/>
        <w:spacing w:line="480" w:lineRule="auto"/>
        <w:rPr>
          <w:rFonts w:ascii="Times New Roman" w:hAnsi="Times New Roman" w:cs="Times New Roman"/>
          <w:sz w:val="24"/>
          <w:szCs w:val="24"/>
        </w:rPr>
      </w:pPr>
    </w:p>
    <w:p w14:paraId="4E94629A" w14:textId="15840A74" w:rsidR="00C77DD7" w:rsidRDefault="00EC76C7"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These results suggest that subjects may have adopted a strategy in which they used value signals in the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to compensate for a failure of </w:t>
      </w:r>
      <w:proofErr w:type="spellStart"/>
      <w:r>
        <w:rPr>
          <w:rFonts w:ascii="Times New Roman" w:hAnsi="Times New Roman" w:cs="Times New Roman"/>
          <w:sz w:val="24"/>
          <w:szCs w:val="24"/>
        </w:rPr>
        <w:t>vmPFC</w:t>
      </w:r>
      <w:proofErr w:type="spellEnd"/>
      <w:r>
        <w:rPr>
          <w:rFonts w:ascii="Times New Roman" w:hAnsi="Times New Roman" w:cs="Times New Roman"/>
          <w:sz w:val="24"/>
          <w:szCs w:val="24"/>
        </w:rPr>
        <w:t xml:space="preserve"> value signals to adapt</w:t>
      </w:r>
      <w:r w:rsidR="007E286E">
        <w:rPr>
          <w:rFonts w:ascii="Times New Roman" w:hAnsi="Times New Roman" w:cs="Times New Roman"/>
          <w:sz w:val="24"/>
          <w:szCs w:val="24"/>
        </w:rPr>
        <w:t xml:space="preserve"> fully</w:t>
      </w:r>
      <w:r>
        <w:rPr>
          <w:rFonts w:ascii="Times New Roman" w:hAnsi="Times New Roman" w:cs="Times New Roman"/>
          <w:sz w:val="24"/>
          <w:szCs w:val="24"/>
        </w:rPr>
        <w:t xml:space="preserve"> to the regulatory goal</w:t>
      </w:r>
      <w:r w:rsidR="007E286E">
        <w:rPr>
          <w:rFonts w:ascii="Times New Roman" w:hAnsi="Times New Roman" w:cs="Times New Roman"/>
          <w:sz w:val="24"/>
          <w:szCs w:val="24"/>
        </w:rPr>
        <w:t>, which required a decreased focus on tastiness</w:t>
      </w:r>
      <w:r>
        <w:rPr>
          <w:rFonts w:ascii="Times New Roman" w:hAnsi="Times New Roman" w:cs="Times New Roman"/>
          <w:sz w:val="24"/>
          <w:szCs w:val="24"/>
        </w:rPr>
        <w:t xml:space="preserve">. </w:t>
      </w:r>
      <w:r w:rsidR="00C77DD7">
        <w:rPr>
          <w:rFonts w:ascii="Times New Roman" w:hAnsi="Times New Roman" w:cs="Times New Roman"/>
          <w:sz w:val="24"/>
          <w:szCs w:val="24"/>
        </w:rPr>
        <w:t xml:space="preserve">While such a strategy might be successful in the moment, we suspected that it might </w:t>
      </w:r>
      <w:r w:rsidR="00505A56">
        <w:rPr>
          <w:rFonts w:ascii="Times New Roman" w:hAnsi="Times New Roman" w:cs="Times New Roman"/>
          <w:sz w:val="24"/>
          <w:szCs w:val="24"/>
        </w:rPr>
        <w:t xml:space="preserve">also </w:t>
      </w:r>
      <w:r w:rsidR="00C77DD7">
        <w:rPr>
          <w:rFonts w:ascii="Times New Roman" w:hAnsi="Times New Roman" w:cs="Times New Roman"/>
          <w:sz w:val="24"/>
          <w:szCs w:val="24"/>
        </w:rPr>
        <w:t xml:space="preserve">result in transient, rather than </w:t>
      </w:r>
      <w:del w:id="329" w:author="Daniel Wilson" w:date="2020-08-14T23:12:00Z">
        <w:r w:rsidR="00C77DD7" w:rsidDel="00FE39C7">
          <w:rPr>
            <w:rFonts w:ascii="Times New Roman" w:hAnsi="Times New Roman" w:cs="Times New Roman"/>
            <w:sz w:val="24"/>
            <w:szCs w:val="24"/>
          </w:rPr>
          <w:delText>lasting</w:delText>
        </w:r>
      </w:del>
      <w:ins w:id="330" w:author="Daniel Wilson" w:date="2020-08-14T23:12:00Z">
        <w:r w:rsidR="00FE39C7">
          <w:rPr>
            <w:rFonts w:ascii="Times New Roman" w:hAnsi="Times New Roman" w:cs="Times New Roman"/>
            <w:sz w:val="24"/>
            <w:szCs w:val="24"/>
          </w:rPr>
          <w:t>persistent</w:t>
        </w:r>
      </w:ins>
      <w:r w:rsidR="00C77DD7">
        <w:rPr>
          <w:rFonts w:ascii="Times New Roman" w:hAnsi="Times New Roman" w:cs="Times New Roman"/>
          <w:sz w:val="24"/>
          <w:szCs w:val="24"/>
        </w:rPr>
        <w:t xml:space="preserve">, changes in food preference. </w:t>
      </w:r>
      <w:r>
        <w:rPr>
          <w:rFonts w:ascii="Times New Roman" w:hAnsi="Times New Roman" w:cs="Times New Roman"/>
          <w:sz w:val="24"/>
          <w:szCs w:val="24"/>
        </w:rPr>
        <w:t xml:space="preserve">To test this idea, we asked whether goal-consistent changes in the </w:t>
      </w:r>
      <w:proofErr w:type="spellStart"/>
      <w:r>
        <w:rPr>
          <w:rFonts w:ascii="Times New Roman" w:hAnsi="Times New Roman" w:cs="Times New Roman"/>
          <w:sz w:val="24"/>
          <w:szCs w:val="24"/>
        </w:rPr>
        <w:t>vmPFC</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predict the </w:t>
      </w:r>
      <w:del w:id="331" w:author="Daniel Wilson" w:date="2020-08-14T23:12:00Z">
        <w:r w:rsidDel="00FE39C7">
          <w:rPr>
            <w:rFonts w:ascii="Times New Roman" w:hAnsi="Times New Roman" w:cs="Times New Roman"/>
            <w:sz w:val="24"/>
            <w:szCs w:val="24"/>
          </w:rPr>
          <w:delText xml:space="preserve">durability </w:delText>
        </w:r>
      </w:del>
      <w:ins w:id="332" w:author="Daniel Wilson" w:date="2020-08-14T23:12:00Z">
        <w:r w:rsidR="00FE39C7">
          <w:rPr>
            <w:rFonts w:ascii="Times New Roman" w:hAnsi="Times New Roman" w:cs="Times New Roman"/>
            <w:sz w:val="24"/>
            <w:szCs w:val="24"/>
          </w:rPr>
          <w:t xml:space="preserve">persistence </w:t>
        </w:r>
      </w:ins>
      <w:r>
        <w:rPr>
          <w:rFonts w:ascii="Times New Roman" w:hAnsi="Times New Roman" w:cs="Times New Roman"/>
          <w:sz w:val="24"/>
          <w:szCs w:val="24"/>
        </w:rPr>
        <w:t>or transience of regulatory effects. We speculated that individuals demonstrating successful, goal-consist</w:t>
      </w:r>
      <w:r w:rsidR="00505A56">
        <w:rPr>
          <w:rFonts w:ascii="Times New Roman" w:hAnsi="Times New Roman" w:cs="Times New Roman"/>
          <w:sz w:val="24"/>
          <w:szCs w:val="24"/>
        </w:rPr>
        <w:t xml:space="preserve">ent changes in the </w:t>
      </w:r>
      <w:proofErr w:type="spellStart"/>
      <w:r w:rsidR="00505A56">
        <w:rPr>
          <w:rFonts w:ascii="Times New Roman" w:hAnsi="Times New Roman" w:cs="Times New Roman"/>
          <w:sz w:val="24"/>
          <w:szCs w:val="24"/>
        </w:rPr>
        <w:t>vmPFC</w:t>
      </w:r>
      <w:proofErr w:type="spellEnd"/>
      <w:r w:rsidR="00505A56">
        <w:rPr>
          <w:rFonts w:ascii="Times New Roman" w:hAnsi="Times New Roman" w:cs="Times New Roman"/>
          <w:sz w:val="24"/>
          <w:szCs w:val="24"/>
        </w:rPr>
        <w:t xml:space="preserve"> might </w:t>
      </w:r>
      <w:r>
        <w:rPr>
          <w:rFonts w:ascii="Times New Roman" w:hAnsi="Times New Roman" w:cs="Times New Roman"/>
          <w:sz w:val="24"/>
          <w:szCs w:val="24"/>
        </w:rPr>
        <w:t xml:space="preserve">have more </w:t>
      </w:r>
      <w:del w:id="333" w:author="Daniel Wilson" w:date="2020-08-14T23:12:00Z">
        <w:r w:rsidDel="00FE39C7">
          <w:rPr>
            <w:rFonts w:ascii="Times New Roman" w:hAnsi="Times New Roman" w:cs="Times New Roman"/>
            <w:sz w:val="24"/>
            <w:szCs w:val="24"/>
          </w:rPr>
          <w:delText xml:space="preserve">lasting </w:delText>
        </w:r>
      </w:del>
      <w:ins w:id="334" w:author="Daniel Wilson" w:date="2020-08-14T23:12:00Z">
        <w:r w:rsidR="00FE39C7">
          <w:rPr>
            <w:rFonts w:ascii="Times New Roman" w:hAnsi="Times New Roman" w:cs="Times New Roman"/>
            <w:sz w:val="24"/>
            <w:szCs w:val="24"/>
          </w:rPr>
          <w:t xml:space="preserve">persistent </w:t>
        </w:r>
      </w:ins>
      <w:r>
        <w:rPr>
          <w:rFonts w:ascii="Times New Roman" w:hAnsi="Times New Roman" w:cs="Times New Roman"/>
          <w:sz w:val="24"/>
          <w:szCs w:val="24"/>
        </w:rPr>
        <w:t xml:space="preserve">effects of regulation, while individuals demonstrating evidence of goal-consistent responding in the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might show comparatively more transient effects of regulation.</w:t>
      </w:r>
    </w:p>
    <w:p w14:paraId="279D4E93" w14:textId="77777777" w:rsidR="00C77DD7" w:rsidRDefault="00C77DD7" w:rsidP="00C94A1B">
      <w:pPr>
        <w:pStyle w:val="Normal1"/>
        <w:spacing w:line="480" w:lineRule="auto"/>
        <w:rPr>
          <w:rFonts w:ascii="Times New Roman" w:hAnsi="Times New Roman" w:cs="Times New Roman"/>
          <w:sz w:val="24"/>
          <w:szCs w:val="24"/>
        </w:rPr>
      </w:pPr>
    </w:p>
    <w:p w14:paraId="2EB88D05" w14:textId="7B7E1C71" w:rsidR="00EC76C7" w:rsidRPr="00EC76C7" w:rsidRDefault="00EC76C7"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Our hypothesis was partially confirmed. We observed a marginal </w:t>
      </w:r>
      <w:r>
        <w:rPr>
          <w:rFonts w:ascii="Times New Roman" w:hAnsi="Times New Roman" w:cs="Times New Roman"/>
          <w:i/>
          <w:sz w:val="24"/>
          <w:szCs w:val="24"/>
        </w:rPr>
        <w:t xml:space="preserve">negative </w:t>
      </w:r>
      <w:r>
        <w:rPr>
          <w:rFonts w:ascii="Times New Roman" w:hAnsi="Times New Roman" w:cs="Times New Roman"/>
          <w:sz w:val="24"/>
          <w:szCs w:val="24"/>
        </w:rPr>
        <w:t xml:space="preserve">correlation between decreases in the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in the DECREASE compared to NATURAL condition and the extent to </w:t>
      </w:r>
      <w:r>
        <w:rPr>
          <w:rFonts w:ascii="Times New Roman" w:hAnsi="Times New Roman" w:cs="Times New Roman"/>
          <w:sz w:val="24"/>
          <w:szCs w:val="24"/>
        </w:rPr>
        <w:lastRenderedPageBreak/>
        <w:t xml:space="preserve">which overall liking for foods in the DECREASE condition were suppressed from baseline (Pearson’s </w:t>
      </w:r>
      <w:r>
        <w:rPr>
          <w:rFonts w:ascii="Times New Roman" w:hAnsi="Times New Roman" w:cs="Times New Roman"/>
          <w:i/>
          <w:sz w:val="24"/>
          <w:szCs w:val="24"/>
        </w:rPr>
        <w:t>r</w:t>
      </w:r>
      <w:r>
        <w:rPr>
          <w:rFonts w:ascii="Times New Roman" w:hAnsi="Times New Roman" w:cs="Times New Roman"/>
          <w:i/>
          <w:sz w:val="24"/>
          <w:szCs w:val="24"/>
          <w:vertAlign w:val="subscript"/>
        </w:rPr>
        <w:t>48</w:t>
      </w:r>
      <w:r>
        <w:rPr>
          <w:rFonts w:ascii="Times New Roman" w:hAnsi="Times New Roman" w:cs="Times New Roman"/>
          <w:sz w:val="24"/>
          <w:szCs w:val="24"/>
        </w:rPr>
        <w:t xml:space="preserve"> = .26, </w:t>
      </w:r>
      <w:r>
        <w:rPr>
          <w:rFonts w:ascii="Times New Roman" w:hAnsi="Times New Roman" w:cs="Times New Roman"/>
          <w:i/>
          <w:sz w:val="24"/>
          <w:szCs w:val="24"/>
        </w:rPr>
        <w:t>P</w:t>
      </w:r>
      <w:r>
        <w:rPr>
          <w:rFonts w:ascii="Times New Roman" w:hAnsi="Times New Roman" w:cs="Times New Roman"/>
          <w:sz w:val="24"/>
          <w:szCs w:val="24"/>
        </w:rPr>
        <w:t xml:space="preserve"> = .03, one-tailed</w:t>
      </w:r>
      <w:r w:rsidR="00F7021C">
        <w:rPr>
          <w:rFonts w:ascii="Times New Roman" w:hAnsi="Times New Roman" w:cs="Times New Roman"/>
          <w:sz w:val="24"/>
          <w:szCs w:val="24"/>
        </w:rPr>
        <w:t>, Figure 4b</w:t>
      </w:r>
      <w:r>
        <w:rPr>
          <w:rFonts w:ascii="Times New Roman" w:hAnsi="Times New Roman" w:cs="Times New Roman"/>
          <w:sz w:val="24"/>
          <w:szCs w:val="24"/>
        </w:rPr>
        <w:t xml:space="preserve">). We also observed a marginal </w:t>
      </w:r>
      <w:r>
        <w:rPr>
          <w:rFonts w:ascii="Times New Roman" w:hAnsi="Times New Roman" w:cs="Times New Roman"/>
          <w:i/>
          <w:sz w:val="24"/>
          <w:szCs w:val="24"/>
        </w:rPr>
        <w:t xml:space="preserve">negative </w:t>
      </w:r>
      <w:r>
        <w:rPr>
          <w:rFonts w:ascii="Times New Roman" w:hAnsi="Times New Roman" w:cs="Times New Roman"/>
          <w:sz w:val="24"/>
          <w:szCs w:val="24"/>
        </w:rPr>
        <w:t xml:space="preserve">correlation between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sensitivity to healthiness in the HEALTH vs. NATURAL conditions and the extent to which healthiness caused an increase in liking for foods from baseline (Pearson’s </w:t>
      </w:r>
      <w:r>
        <w:rPr>
          <w:rFonts w:ascii="Times New Roman" w:hAnsi="Times New Roman" w:cs="Times New Roman"/>
          <w:i/>
          <w:sz w:val="24"/>
          <w:szCs w:val="24"/>
        </w:rPr>
        <w:t>r</w:t>
      </w:r>
      <w:r>
        <w:rPr>
          <w:rFonts w:ascii="Times New Roman" w:hAnsi="Times New Roman" w:cs="Times New Roman"/>
          <w:i/>
          <w:sz w:val="24"/>
          <w:szCs w:val="24"/>
          <w:vertAlign w:val="subscript"/>
        </w:rPr>
        <w:t>48</w:t>
      </w:r>
      <w:r w:rsidR="00697A73">
        <w:rPr>
          <w:rFonts w:ascii="Times New Roman" w:hAnsi="Times New Roman" w:cs="Times New Roman"/>
          <w:sz w:val="24"/>
          <w:szCs w:val="24"/>
        </w:rPr>
        <w:t xml:space="preserve"> = .27</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 .03, one-tailed</w:t>
      </w:r>
      <w:r w:rsidR="00F7021C">
        <w:rPr>
          <w:rFonts w:ascii="Times New Roman" w:hAnsi="Times New Roman" w:cs="Times New Roman"/>
          <w:sz w:val="24"/>
          <w:szCs w:val="24"/>
        </w:rPr>
        <w:t>, Figure 4c</w:t>
      </w:r>
      <w:r>
        <w:rPr>
          <w:rFonts w:ascii="Times New Roman" w:hAnsi="Times New Roman" w:cs="Times New Roman"/>
          <w:sz w:val="24"/>
          <w:szCs w:val="24"/>
        </w:rPr>
        <w:t>)</w:t>
      </w:r>
      <w:r w:rsidR="002708E9">
        <w:rPr>
          <w:rFonts w:ascii="Times New Roman" w:hAnsi="Times New Roman" w:cs="Times New Roman"/>
          <w:sz w:val="24"/>
          <w:szCs w:val="24"/>
        </w:rPr>
        <w:t xml:space="preserve">. However, no relationship was </w:t>
      </w:r>
      <w:r w:rsidR="00697A73">
        <w:rPr>
          <w:rFonts w:ascii="Times New Roman" w:hAnsi="Times New Roman" w:cs="Times New Roman"/>
          <w:sz w:val="24"/>
          <w:szCs w:val="24"/>
        </w:rPr>
        <w:t xml:space="preserve">observed </w:t>
      </w:r>
      <w:r w:rsidR="002708E9">
        <w:rPr>
          <w:rFonts w:ascii="Times New Roman" w:hAnsi="Times New Roman" w:cs="Times New Roman"/>
          <w:sz w:val="24"/>
          <w:szCs w:val="24"/>
        </w:rPr>
        <w:t xml:space="preserve">between response </w:t>
      </w:r>
      <w:r w:rsidR="00697A73">
        <w:rPr>
          <w:rFonts w:ascii="Times New Roman" w:hAnsi="Times New Roman" w:cs="Times New Roman"/>
          <w:sz w:val="24"/>
          <w:szCs w:val="24"/>
        </w:rPr>
        <w:t xml:space="preserve">in the </w:t>
      </w:r>
      <w:proofErr w:type="spellStart"/>
      <w:r w:rsidR="00697A73">
        <w:rPr>
          <w:rFonts w:ascii="Times New Roman" w:hAnsi="Times New Roman" w:cs="Times New Roman"/>
          <w:sz w:val="24"/>
          <w:szCs w:val="24"/>
        </w:rPr>
        <w:t>vmPFC</w:t>
      </w:r>
      <w:proofErr w:type="spellEnd"/>
      <w:r w:rsidR="002708E9">
        <w:rPr>
          <w:rFonts w:ascii="Times New Roman" w:hAnsi="Times New Roman" w:cs="Times New Roman"/>
          <w:sz w:val="24"/>
          <w:szCs w:val="24"/>
        </w:rPr>
        <w:t xml:space="preserve"> and the </w:t>
      </w:r>
      <w:del w:id="335" w:author="Daniel Wilson" w:date="2020-08-14T23:13:00Z">
        <w:r w:rsidR="002708E9" w:rsidDel="00FE39C7">
          <w:rPr>
            <w:rFonts w:ascii="Times New Roman" w:hAnsi="Times New Roman" w:cs="Times New Roman"/>
            <w:sz w:val="24"/>
            <w:szCs w:val="24"/>
          </w:rPr>
          <w:delText xml:space="preserve">durability </w:delText>
        </w:r>
      </w:del>
      <w:ins w:id="336" w:author="Daniel Wilson" w:date="2020-08-14T23:13:00Z">
        <w:r w:rsidR="00FE39C7">
          <w:rPr>
            <w:rFonts w:ascii="Times New Roman" w:hAnsi="Times New Roman" w:cs="Times New Roman"/>
            <w:sz w:val="24"/>
            <w:szCs w:val="24"/>
          </w:rPr>
          <w:t xml:space="preserve">persistence </w:t>
        </w:r>
      </w:ins>
      <w:r w:rsidR="002708E9">
        <w:rPr>
          <w:rFonts w:ascii="Times New Roman" w:hAnsi="Times New Roman" w:cs="Times New Roman"/>
          <w:sz w:val="24"/>
          <w:szCs w:val="24"/>
        </w:rPr>
        <w:t>of regulatory effects</w:t>
      </w:r>
      <w:r w:rsidR="004D18E9">
        <w:rPr>
          <w:rFonts w:ascii="Times New Roman" w:hAnsi="Times New Roman" w:cs="Times New Roman"/>
          <w:sz w:val="24"/>
          <w:szCs w:val="24"/>
        </w:rPr>
        <w:t xml:space="preserve"> (all </w:t>
      </w:r>
      <w:r w:rsidR="004D18E9">
        <w:rPr>
          <w:rFonts w:ascii="Times New Roman" w:hAnsi="Times New Roman" w:cs="Times New Roman"/>
          <w:i/>
          <w:sz w:val="24"/>
          <w:szCs w:val="24"/>
        </w:rPr>
        <w:t>P</w:t>
      </w:r>
      <w:r w:rsidR="004D18E9">
        <w:rPr>
          <w:rFonts w:ascii="Times New Roman" w:hAnsi="Times New Roman" w:cs="Times New Roman"/>
          <w:sz w:val="24"/>
          <w:szCs w:val="24"/>
        </w:rPr>
        <w:t xml:space="preserve"> &gt; .53)</w:t>
      </w:r>
      <w:r w:rsidR="00697A73">
        <w:rPr>
          <w:rFonts w:ascii="Times New Roman" w:hAnsi="Times New Roman" w:cs="Times New Roman"/>
          <w:sz w:val="24"/>
          <w:szCs w:val="24"/>
        </w:rPr>
        <w:t>.</w:t>
      </w:r>
    </w:p>
    <w:p w14:paraId="15F486E5" w14:textId="77777777" w:rsidR="00EC76C7" w:rsidRDefault="00EC76C7" w:rsidP="00C94A1B">
      <w:pPr>
        <w:pStyle w:val="Normal1"/>
        <w:spacing w:line="480" w:lineRule="auto"/>
        <w:rPr>
          <w:rFonts w:ascii="Times New Roman" w:hAnsi="Times New Roman" w:cs="Times New Roman"/>
          <w:sz w:val="24"/>
          <w:szCs w:val="24"/>
        </w:rPr>
      </w:pPr>
    </w:p>
    <w:p w14:paraId="5FB11C6B" w14:textId="5325652E" w:rsidR="008500D5" w:rsidRPr="008500D5" w:rsidRDefault="008500D5" w:rsidP="00C94A1B">
      <w:pPr>
        <w:pStyle w:val="Normal1"/>
        <w:spacing w:line="480" w:lineRule="auto"/>
        <w:rPr>
          <w:rFonts w:ascii="Times New Roman" w:hAnsi="Times New Roman" w:cs="Times New Roman"/>
          <w:i/>
          <w:sz w:val="24"/>
          <w:szCs w:val="24"/>
        </w:rPr>
      </w:pPr>
      <w:r>
        <w:rPr>
          <w:rFonts w:ascii="Times New Roman" w:hAnsi="Times New Roman" w:cs="Times New Roman"/>
          <w:i/>
          <w:sz w:val="24"/>
          <w:szCs w:val="24"/>
        </w:rPr>
        <w:t xml:space="preserve">Neural </w:t>
      </w:r>
      <w:r w:rsidR="005364EC">
        <w:rPr>
          <w:rFonts w:ascii="Times New Roman" w:hAnsi="Times New Roman" w:cs="Times New Roman"/>
          <w:i/>
          <w:sz w:val="24"/>
          <w:szCs w:val="24"/>
        </w:rPr>
        <w:t>correlates</w:t>
      </w:r>
      <w:r>
        <w:rPr>
          <w:rFonts w:ascii="Times New Roman" w:hAnsi="Times New Roman" w:cs="Times New Roman"/>
          <w:i/>
          <w:sz w:val="24"/>
          <w:szCs w:val="24"/>
        </w:rPr>
        <w:t xml:space="preserve"> of regulatory effort</w:t>
      </w:r>
    </w:p>
    <w:p w14:paraId="54891979" w14:textId="2F7351D1" w:rsidR="00D80859" w:rsidRPr="008500D5" w:rsidRDefault="008500D5" w:rsidP="003E09A7">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Our results suggest that the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might be brought on-line temporarily as a way to accomplish regulatory goals. Our theoretical model suggests one further prediction: that this effect might require additional effort to accomplish. Thus, as an exploratory analys</w:t>
      </w:r>
      <w:r w:rsidR="00404259">
        <w:rPr>
          <w:rFonts w:ascii="Times New Roman" w:hAnsi="Times New Roman" w:cs="Times New Roman"/>
          <w:sz w:val="24"/>
          <w:szCs w:val="24"/>
        </w:rPr>
        <w:t>is, we asked whether individual</w:t>
      </w:r>
      <w:r>
        <w:rPr>
          <w:rFonts w:ascii="Times New Roman" w:hAnsi="Times New Roman" w:cs="Times New Roman"/>
          <w:sz w:val="24"/>
          <w:szCs w:val="24"/>
        </w:rPr>
        <w:t xml:space="preserve"> differences in RT between the three conditions, which may serve as a proxy for effort, correlated with the extent to which the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showed goal-consistent change in response. Although we observed no correlation between the increase in RT in the HEALTH condition and response in the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we did observe a significant negative correlation between increased RT in the DECREASE compared to NATURAL conditions and the extent to which responses in the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decreased during this condition (Pearson’s </w:t>
      </w:r>
      <w:r>
        <w:rPr>
          <w:rFonts w:ascii="Times New Roman" w:hAnsi="Times New Roman" w:cs="Times New Roman"/>
          <w:i/>
          <w:sz w:val="24"/>
          <w:szCs w:val="24"/>
        </w:rPr>
        <w:t>r</w:t>
      </w:r>
      <w:r>
        <w:rPr>
          <w:rFonts w:ascii="Times New Roman" w:hAnsi="Times New Roman" w:cs="Times New Roman"/>
          <w:i/>
          <w:sz w:val="24"/>
          <w:szCs w:val="24"/>
          <w:vertAlign w:val="subscript"/>
        </w:rPr>
        <w:t>48</w:t>
      </w:r>
      <w:r>
        <w:rPr>
          <w:rFonts w:ascii="Times New Roman" w:hAnsi="Times New Roman" w:cs="Times New Roman"/>
          <w:i/>
          <w:sz w:val="24"/>
          <w:szCs w:val="24"/>
        </w:rPr>
        <w:t xml:space="preserve"> </w:t>
      </w:r>
      <w:r>
        <w:rPr>
          <w:rFonts w:ascii="Times New Roman" w:hAnsi="Times New Roman" w:cs="Times New Roman"/>
          <w:sz w:val="24"/>
          <w:szCs w:val="24"/>
        </w:rPr>
        <w:t xml:space="preserve">= -.39, </w:t>
      </w:r>
      <w:r>
        <w:rPr>
          <w:rFonts w:ascii="Times New Roman" w:hAnsi="Times New Roman" w:cs="Times New Roman"/>
          <w:i/>
          <w:sz w:val="24"/>
          <w:szCs w:val="24"/>
        </w:rPr>
        <w:t>P</w:t>
      </w:r>
      <w:r>
        <w:rPr>
          <w:rFonts w:ascii="Times New Roman" w:hAnsi="Times New Roman" w:cs="Times New Roman"/>
          <w:sz w:val="24"/>
          <w:szCs w:val="24"/>
        </w:rPr>
        <w:t xml:space="preserve"> = .006).</w:t>
      </w:r>
      <w:r w:rsidR="007B0B25">
        <w:rPr>
          <w:rFonts w:ascii="Times New Roman" w:hAnsi="Times New Roman" w:cs="Times New Roman"/>
          <w:sz w:val="24"/>
          <w:szCs w:val="24"/>
        </w:rPr>
        <w:t xml:space="preserve"> Thus, </w:t>
      </w:r>
      <w:r w:rsidR="003F21CF">
        <w:rPr>
          <w:rFonts w:ascii="Times New Roman" w:hAnsi="Times New Roman" w:cs="Times New Roman"/>
          <w:sz w:val="24"/>
          <w:szCs w:val="24"/>
        </w:rPr>
        <w:t xml:space="preserve">the longer a participant took to choose, the more </w:t>
      </w:r>
      <w:r w:rsidR="003D2B82">
        <w:rPr>
          <w:rFonts w:ascii="Times New Roman" w:hAnsi="Times New Roman" w:cs="Times New Roman"/>
          <w:sz w:val="24"/>
          <w:szCs w:val="24"/>
        </w:rPr>
        <w:t>likely they were to show</w:t>
      </w:r>
      <w:r w:rsidR="003F21CF">
        <w:rPr>
          <w:rFonts w:ascii="Times New Roman" w:hAnsi="Times New Roman" w:cs="Times New Roman"/>
          <w:sz w:val="24"/>
          <w:szCs w:val="24"/>
        </w:rPr>
        <w:t xml:space="preserve"> evidence of a goal-consistent effect of regulation in the </w:t>
      </w:r>
      <w:proofErr w:type="spellStart"/>
      <w:r w:rsidR="003F21CF">
        <w:rPr>
          <w:rFonts w:ascii="Times New Roman" w:hAnsi="Times New Roman" w:cs="Times New Roman"/>
          <w:sz w:val="24"/>
          <w:szCs w:val="24"/>
        </w:rPr>
        <w:t>dlPFC</w:t>
      </w:r>
      <w:proofErr w:type="spellEnd"/>
      <w:r w:rsidR="003F21CF">
        <w:rPr>
          <w:rFonts w:ascii="Times New Roman" w:hAnsi="Times New Roman" w:cs="Times New Roman"/>
          <w:sz w:val="24"/>
          <w:szCs w:val="24"/>
        </w:rPr>
        <w:t>.</w:t>
      </w:r>
    </w:p>
    <w:p w14:paraId="2432F4F2" w14:textId="77777777" w:rsidR="007A6AB6" w:rsidRDefault="007A6AB6" w:rsidP="003E09A7">
      <w:pPr>
        <w:pStyle w:val="Normal1"/>
        <w:spacing w:line="480" w:lineRule="auto"/>
        <w:rPr>
          <w:rFonts w:ascii="Times New Roman" w:eastAsia="Times New Roman" w:hAnsi="Times New Roman" w:cs="Times New Roman"/>
          <w:sz w:val="24"/>
          <w:szCs w:val="24"/>
        </w:rPr>
      </w:pPr>
    </w:p>
    <w:p w14:paraId="51EBB4DD" w14:textId="30EC0CD0" w:rsidR="007A6AB6" w:rsidRDefault="00EC2431" w:rsidP="003E09A7">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0A248CB3" w14:textId="374E8943" w:rsidR="003E09A7" w:rsidRDefault="00D3631C" w:rsidP="003E09A7">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w:t>
      </w:r>
      <w:r w:rsidR="003E09A7">
        <w:rPr>
          <w:rFonts w:ascii="Times New Roman" w:eastAsia="Times New Roman" w:hAnsi="Times New Roman" w:cs="Times New Roman"/>
          <w:sz w:val="24"/>
          <w:szCs w:val="24"/>
        </w:rPr>
        <w:t xml:space="preserve"> results advance our understanding of cognitive self-regulation of dietary choice in </w:t>
      </w:r>
      <w:r w:rsidR="007D797F">
        <w:rPr>
          <w:rFonts w:ascii="Times New Roman" w:eastAsia="Times New Roman" w:hAnsi="Times New Roman" w:cs="Times New Roman"/>
          <w:sz w:val="24"/>
          <w:szCs w:val="24"/>
        </w:rPr>
        <w:t>several</w:t>
      </w:r>
      <w:r w:rsidR="003E09A7">
        <w:rPr>
          <w:rFonts w:ascii="Times New Roman" w:eastAsia="Times New Roman" w:hAnsi="Times New Roman" w:cs="Times New Roman"/>
          <w:sz w:val="24"/>
          <w:szCs w:val="24"/>
        </w:rPr>
        <w:t xml:space="preserve"> ways. </w:t>
      </w:r>
      <w:r w:rsidR="007D797F">
        <w:rPr>
          <w:rFonts w:ascii="Times New Roman" w:eastAsia="Times New Roman" w:hAnsi="Times New Roman" w:cs="Times New Roman"/>
          <w:sz w:val="24"/>
          <w:szCs w:val="24"/>
        </w:rPr>
        <w:t xml:space="preserve">First, they confirm the important roles of both the </w:t>
      </w:r>
      <w:proofErr w:type="spellStart"/>
      <w:r w:rsidR="007D797F">
        <w:rPr>
          <w:rFonts w:ascii="Times New Roman" w:eastAsia="Times New Roman" w:hAnsi="Times New Roman" w:cs="Times New Roman"/>
          <w:sz w:val="24"/>
          <w:szCs w:val="24"/>
        </w:rPr>
        <w:t>vmPFC</w:t>
      </w:r>
      <w:proofErr w:type="spellEnd"/>
      <w:r w:rsidR="007D797F">
        <w:rPr>
          <w:rFonts w:ascii="Times New Roman" w:eastAsia="Times New Roman" w:hAnsi="Times New Roman" w:cs="Times New Roman"/>
          <w:sz w:val="24"/>
          <w:szCs w:val="24"/>
        </w:rPr>
        <w:t xml:space="preserve"> and the </w:t>
      </w:r>
      <w:proofErr w:type="spellStart"/>
      <w:r w:rsidR="007D797F">
        <w:rPr>
          <w:rFonts w:ascii="Times New Roman" w:eastAsia="Times New Roman" w:hAnsi="Times New Roman" w:cs="Times New Roman"/>
          <w:sz w:val="24"/>
          <w:szCs w:val="24"/>
        </w:rPr>
        <w:t>dlPFC</w:t>
      </w:r>
      <w:proofErr w:type="spellEnd"/>
      <w:r w:rsidR="007D797F">
        <w:rPr>
          <w:rFonts w:ascii="Times New Roman" w:eastAsia="Times New Roman" w:hAnsi="Times New Roman" w:cs="Times New Roman"/>
          <w:sz w:val="24"/>
          <w:szCs w:val="24"/>
        </w:rPr>
        <w:t xml:space="preserve"> in value-based </w:t>
      </w:r>
      <w:r w:rsidR="007D797F">
        <w:rPr>
          <w:rFonts w:ascii="Times New Roman" w:eastAsia="Times New Roman" w:hAnsi="Times New Roman" w:cs="Times New Roman"/>
          <w:sz w:val="24"/>
          <w:szCs w:val="24"/>
        </w:rPr>
        <w:lastRenderedPageBreak/>
        <w:t>decision making.</w:t>
      </w:r>
      <w:r w:rsidR="004A7434">
        <w:rPr>
          <w:rFonts w:ascii="Times New Roman" w:eastAsia="Times New Roman" w:hAnsi="Times New Roman" w:cs="Times New Roman"/>
          <w:sz w:val="24"/>
          <w:szCs w:val="24"/>
        </w:rPr>
        <w:t xml:space="preserve"> Second, they support a model in which distinct regulatory goals can produce distinct, goal-consistent changes in stimulus-related response in both the </w:t>
      </w:r>
      <w:proofErr w:type="spellStart"/>
      <w:r w:rsidR="004A7434">
        <w:rPr>
          <w:rFonts w:ascii="Times New Roman" w:eastAsia="Times New Roman" w:hAnsi="Times New Roman" w:cs="Times New Roman"/>
          <w:sz w:val="24"/>
          <w:szCs w:val="24"/>
        </w:rPr>
        <w:t>vmPFC</w:t>
      </w:r>
      <w:proofErr w:type="spellEnd"/>
      <w:r w:rsidR="004A7434">
        <w:rPr>
          <w:rFonts w:ascii="Times New Roman" w:eastAsia="Times New Roman" w:hAnsi="Times New Roman" w:cs="Times New Roman"/>
          <w:sz w:val="24"/>
          <w:szCs w:val="24"/>
        </w:rPr>
        <w:t xml:space="preserve"> and </w:t>
      </w:r>
      <w:proofErr w:type="spellStart"/>
      <w:r w:rsidR="004A7434">
        <w:rPr>
          <w:rFonts w:ascii="Times New Roman" w:eastAsia="Times New Roman" w:hAnsi="Times New Roman" w:cs="Times New Roman"/>
          <w:sz w:val="24"/>
          <w:szCs w:val="24"/>
        </w:rPr>
        <w:t>dlPFC</w:t>
      </w:r>
      <w:proofErr w:type="spellEnd"/>
      <w:r w:rsidR="004A7434">
        <w:rPr>
          <w:rFonts w:ascii="Times New Roman" w:eastAsia="Times New Roman" w:hAnsi="Times New Roman" w:cs="Times New Roman"/>
          <w:sz w:val="24"/>
          <w:szCs w:val="24"/>
        </w:rPr>
        <w:t xml:space="preserve">, although such effects were more prominent in the </w:t>
      </w:r>
      <w:proofErr w:type="spellStart"/>
      <w:r w:rsidR="004A7434">
        <w:rPr>
          <w:rFonts w:ascii="Times New Roman" w:eastAsia="Times New Roman" w:hAnsi="Times New Roman" w:cs="Times New Roman"/>
          <w:sz w:val="24"/>
          <w:szCs w:val="24"/>
        </w:rPr>
        <w:t>dlPFC</w:t>
      </w:r>
      <w:proofErr w:type="spellEnd"/>
      <w:r w:rsidR="004A7434">
        <w:rPr>
          <w:rFonts w:ascii="Times New Roman" w:eastAsia="Times New Roman" w:hAnsi="Times New Roman" w:cs="Times New Roman"/>
          <w:sz w:val="24"/>
          <w:szCs w:val="24"/>
        </w:rPr>
        <w:t xml:space="preserve">. Third, they corroborate other accounts (Hutcherson et al.., 2012; </w:t>
      </w:r>
      <w:proofErr w:type="spellStart"/>
      <w:r w:rsidR="004A7434">
        <w:rPr>
          <w:rFonts w:ascii="Times New Roman" w:eastAsia="Times New Roman" w:hAnsi="Times New Roman" w:cs="Times New Roman"/>
          <w:sz w:val="24"/>
          <w:szCs w:val="24"/>
        </w:rPr>
        <w:t>Tusche</w:t>
      </w:r>
      <w:proofErr w:type="spellEnd"/>
      <w:r w:rsidR="004A7434">
        <w:rPr>
          <w:rFonts w:ascii="Times New Roman" w:eastAsia="Times New Roman" w:hAnsi="Times New Roman" w:cs="Times New Roman"/>
          <w:sz w:val="24"/>
          <w:szCs w:val="24"/>
        </w:rPr>
        <w:t xml:space="preserve"> &amp; Hutcherson, 2018) suggesting that in contexts where </w:t>
      </w:r>
      <w:proofErr w:type="spellStart"/>
      <w:r w:rsidR="004A7434">
        <w:rPr>
          <w:rFonts w:ascii="Times New Roman" w:eastAsia="Times New Roman" w:hAnsi="Times New Roman" w:cs="Times New Roman"/>
          <w:sz w:val="24"/>
          <w:szCs w:val="24"/>
        </w:rPr>
        <w:t>vmPFC</w:t>
      </w:r>
      <w:proofErr w:type="spellEnd"/>
      <w:r w:rsidR="004A7434">
        <w:rPr>
          <w:rFonts w:ascii="Times New Roman" w:eastAsia="Times New Roman" w:hAnsi="Times New Roman" w:cs="Times New Roman"/>
          <w:sz w:val="24"/>
          <w:szCs w:val="24"/>
        </w:rPr>
        <w:t xml:space="preserve"> </w:t>
      </w:r>
      <w:r w:rsidR="00AE656B">
        <w:rPr>
          <w:rFonts w:ascii="Times New Roman" w:eastAsia="Times New Roman" w:hAnsi="Times New Roman" w:cs="Times New Roman"/>
          <w:sz w:val="24"/>
          <w:szCs w:val="24"/>
        </w:rPr>
        <w:t>shows</w:t>
      </w:r>
      <w:r w:rsidR="004A7434">
        <w:rPr>
          <w:rFonts w:ascii="Times New Roman" w:eastAsia="Times New Roman" w:hAnsi="Times New Roman" w:cs="Times New Roman"/>
          <w:sz w:val="24"/>
          <w:szCs w:val="24"/>
        </w:rPr>
        <w:t xml:space="preserve"> goal-</w:t>
      </w:r>
      <w:r w:rsidR="00AE656B">
        <w:rPr>
          <w:rFonts w:ascii="Times New Roman" w:eastAsia="Times New Roman" w:hAnsi="Times New Roman" w:cs="Times New Roman"/>
          <w:sz w:val="24"/>
          <w:szCs w:val="24"/>
        </w:rPr>
        <w:t>in</w:t>
      </w:r>
      <w:r w:rsidR="004A7434">
        <w:rPr>
          <w:rFonts w:ascii="Times New Roman" w:eastAsia="Times New Roman" w:hAnsi="Times New Roman" w:cs="Times New Roman"/>
          <w:sz w:val="24"/>
          <w:szCs w:val="24"/>
        </w:rPr>
        <w:t xml:space="preserve">consistent </w:t>
      </w:r>
      <w:r w:rsidR="00AE656B">
        <w:rPr>
          <w:rFonts w:ascii="Times New Roman" w:eastAsia="Times New Roman" w:hAnsi="Times New Roman" w:cs="Times New Roman"/>
          <w:sz w:val="24"/>
          <w:szCs w:val="24"/>
        </w:rPr>
        <w:t>responses (i.e., representing tastiness when goals dictate otherwise)</w:t>
      </w:r>
      <w:r w:rsidR="004A7434">
        <w:rPr>
          <w:rFonts w:ascii="Times New Roman" w:eastAsia="Times New Roman" w:hAnsi="Times New Roman" w:cs="Times New Roman"/>
          <w:sz w:val="24"/>
          <w:szCs w:val="24"/>
        </w:rPr>
        <w:t xml:space="preserve">, the </w:t>
      </w:r>
      <w:proofErr w:type="spellStart"/>
      <w:r w:rsidR="004A7434">
        <w:rPr>
          <w:rFonts w:ascii="Times New Roman" w:eastAsia="Times New Roman" w:hAnsi="Times New Roman" w:cs="Times New Roman"/>
          <w:sz w:val="24"/>
          <w:szCs w:val="24"/>
        </w:rPr>
        <w:t>dlPFC</w:t>
      </w:r>
      <w:proofErr w:type="spellEnd"/>
      <w:r w:rsidR="004A7434">
        <w:rPr>
          <w:rFonts w:ascii="Times New Roman" w:eastAsia="Times New Roman" w:hAnsi="Times New Roman" w:cs="Times New Roman"/>
          <w:sz w:val="24"/>
          <w:szCs w:val="24"/>
        </w:rPr>
        <w:t xml:space="preserve"> may assume </w:t>
      </w:r>
      <w:r w:rsidR="00AE656B">
        <w:rPr>
          <w:rFonts w:ascii="Times New Roman" w:eastAsia="Times New Roman" w:hAnsi="Times New Roman" w:cs="Times New Roman"/>
          <w:sz w:val="24"/>
          <w:szCs w:val="24"/>
        </w:rPr>
        <w:t xml:space="preserve">greater </w:t>
      </w:r>
      <w:r w:rsidR="004A7434">
        <w:rPr>
          <w:rFonts w:ascii="Times New Roman" w:eastAsia="Times New Roman" w:hAnsi="Times New Roman" w:cs="Times New Roman"/>
          <w:sz w:val="24"/>
          <w:szCs w:val="24"/>
        </w:rPr>
        <w:t xml:space="preserve">responsibility not only for representing stimulus values in an appropriate way, but also for driving the preferences expressed in overt behavior. </w:t>
      </w:r>
      <w:r w:rsidR="00892BAE">
        <w:rPr>
          <w:rFonts w:ascii="Times New Roman" w:eastAsia="Times New Roman" w:hAnsi="Times New Roman" w:cs="Times New Roman"/>
          <w:sz w:val="24"/>
          <w:szCs w:val="24"/>
        </w:rPr>
        <w:t xml:space="preserve">Finally, they provide </w:t>
      </w:r>
      <w:r>
        <w:rPr>
          <w:rFonts w:ascii="Times New Roman" w:eastAsia="Times New Roman" w:hAnsi="Times New Roman" w:cs="Times New Roman"/>
          <w:sz w:val="24"/>
          <w:szCs w:val="24"/>
        </w:rPr>
        <w:t xml:space="preserve">evidence about the nature of this compensatory response. It </w:t>
      </w:r>
      <w:r w:rsidR="00617C56">
        <w:rPr>
          <w:rFonts w:ascii="Times New Roman" w:eastAsia="Times New Roman" w:hAnsi="Times New Roman" w:cs="Times New Roman"/>
          <w:sz w:val="24"/>
          <w:szCs w:val="24"/>
        </w:rPr>
        <w:t>may</w:t>
      </w:r>
      <w:r w:rsidR="001133F8">
        <w:rPr>
          <w:rFonts w:ascii="Times New Roman" w:eastAsia="Times New Roman" w:hAnsi="Times New Roman" w:cs="Times New Roman"/>
          <w:sz w:val="24"/>
          <w:szCs w:val="24"/>
        </w:rPr>
        <w:t>,</w:t>
      </w:r>
      <w:r w:rsidR="00617C56">
        <w:rPr>
          <w:rFonts w:ascii="Times New Roman" w:eastAsia="Times New Roman" w:hAnsi="Times New Roman" w:cs="Times New Roman"/>
          <w:sz w:val="24"/>
          <w:szCs w:val="24"/>
        </w:rPr>
        <w:t xml:space="preserve"> </w:t>
      </w:r>
      <w:r w:rsidR="00241430">
        <w:rPr>
          <w:rFonts w:ascii="Times New Roman" w:eastAsia="Times New Roman" w:hAnsi="Times New Roman" w:cs="Times New Roman"/>
          <w:sz w:val="24"/>
          <w:szCs w:val="24"/>
        </w:rPr>
        <w:t>in some cases</w:t>
      </w:r>
      <w:r w:rsidR="001133F8">
        <w:rPr>
          <w:rFonts w:ascii="Times New Roman" w:eastAsia="Times New Roman" w:hAnsi="Times New Roman" w:cs="Times New Roman"/>
          <w:sz w:val="24"/>
          <w:szCs w:val="24"/>
        </w:rPr>
        <w:t>,</w:t>
      </w:r>
      <w:r w:rsidR="00241430">
        <w:rPr>
          <w:rFonts w:ascii="Times New Roman" w:eastAsia="Times New Roman" w:hAnsi="Times New Roman" w:cs="Times New Roman"/>
          <w:sz w:val="24"/>
          <w:szCs w:val="24"/>
        </w:rPr>
        <w:t xml:space="preserve"> </w:t>
      </w:r>
      <w:r w:rsidR="00617C56">
        <w:rPr>
          <w:rFonts w:ascii="Times New Roman" w:eastAsia="Times New Roman" w:hAnsi="Times New Roman" w:cs="Times New Roman"/>
          <w:sz w:val="24"/>
          <w:szCs w:val="24"/>
        </w:rPr>
        <w:t>require extra time to implement</w:t>
      </w:r>
      <w:r>
        <w:rPr>
          <w:rFonts w:ascii="Times New Roman" w:eastAsia="Times New Roman" w:hAnsi="Times New Roman" w:cs="Times New Roman"/>
          <w:sz w:val="24"/>
          <w:szCs w:val="24"/>
        </w:rPr>
        <w:t>, and is associated with evidence that the effects of regulation fail to endure beyond the moment of active regulatory focus. These results raise a number of important questions,</w:t>
      </w:r>
      <w:r w:rsidR="0080100F">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have several intriguing implications for our understanding of dietary self-regulation in both the short and long term.</w:t>
      </w:r>
    </w:p>
    <w:p w14:paraId="61EEE077" w14:textId="77777777" w:rsidR="00AB6D5A" w:rsidRDefault="00AB6D5A" w:rsidP="003E09A7">
      <w:pPr>
        <w:pStyle w:val="Normal1"/>
        <w:spacing w:line="480" w:lineRule="auto"/>
        <w:rPr>
          <w:rFonts w:ascii="Times New Roman" w:eastAsia="Times New Roman" w:hAnsi="Times New Roman" w:cs="Times New Roman"/>
          <w:sz w:val="24"/>
          <w:szCs w:val="24"/>
        </w:rPr>
      </w:pPr>
    </w:p>
    <w:p w14:paraId="4E4CAE11" w14:textId="2BB5923B" w:rsidR="00846483" w:rsidRDefault="005206DC" w:rsidP="003E09A7">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key questions </w:t>
      </w:r>
      <w:r w:rsidR="002B091B">
        <w:rPr>
          <w:rFonts w:ascii="Times New Roman" w:eastAsia="Times New Roman" w:hAnsi="Times New Roman" w:cs="Times New Roman"/>
          <w:sz w:val="24"/>
          <w:szCs w:val="24"/>
        </w:rPr>
        <w:t>implicated by</w:t>
      </w:r>
      <w:r>
        <w:rPr>
          <w:rFonts w:ascii="Times New Roman" w:eastAsia="Times New Roman" w:hAnsi="Times New Roman" w:cs="Times New Roman"/>
          <w:sz w:val="24"/>
          <w:szCs w:val="24"/>
        </w:rPr>
        <w:t xml:space="preserve"> this research concerns the nature of value signals contained in the </w:t>
      </w:r>
      <w:proofErr w:type="spellStart"/>
      <w:r>
        <w:rPr>
          <w:rFonts w:ascii="Times New Roman" w:eastAsia="Times New Roman" w:hAnsi="Times New Roman" w:cs="Times New Roman"/>
          <w:sz w:val="24"/>
          <w:szCs w:val="24"/>
        </w:rPr>
        <w:t>vmPFC</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dlPFC</w:t>
      </w:r>
      <w:proofErr w:type="spellEnd"/>
      <w:r>
        <w:rPr>
          <w:rFonts w:ascii="Times New Roman" w:eastAsia="Times New Roman" w:hAnsi="Times New Roman" w:cs="Times New Roman"/>
          <w:sz w:val="24"/>
          <w:szCs w:val="24"/>
        </w:rPr>
        <w:t xml:space="preserve">. In one popular view, the </w:t>
      </w:r>
      <w:proofErr w:type="spellStart"/>
      <w:r>
        <w:rPr>
          <w:rFonts w:ascii="Times New Roman" w:eastAsia="Times New Roman" w:hAnsi="Times New Roman" w:cs="Times New Roman"/>
          <w:sz w:val="24"/>
          <w:szCs w:val="24"/>
        </w:rPr>
        <w:t>vmPFC</w:t>
      </w:r>
      <w:proofErr w:type="spellEnd"/>
      <w:r>
        <w:rPr>
          <w:rFonts w:ascii="Times New Roman" w:eastAsia="Times New Roman" w:hAnsi="Times New Roman" w:cs="Times New Roman"/>
          <w:sz w:val="24"/>
          <w:szCs w:val="24"/>
        </w:rPr>
        <w:t xml:space="preserve"> serves as an integrative hub for attribute-specific value signals received from other areas. In this view, the </w:t>
      </w:r>
      <w:proofErr w:type="spellStart"/>
      <w:r>
        <w:rPr>
          <w:rFonts w:ascii="Times New Roman" w:eastAsia="Times New Roman" w:hAnsi="Times New Roman" w:cs="Times New Roman"/>
          <w:sz w:val="24"/>
          <w:szCs w:val="24"/>
        </w:rPr>
        <w:t>vmPFC</w:t>
      </w:r>
      <w:proofErr w:type="spellEnd"/>
      <w:r>
        <w:rPr>
          <w:rFonts w:ascii="Times New Roman" w:eastAsia="Times New Roman" w:hAnsi="Times New Roman" w:cs="Times New Roman"/>
          <w:sz w:val="24"/>
          <w:szCs w:val="24"/>
        </w:rPr>
        <w:t xml:space="preserve"> integrates different attribute</w:t>
      </w:r>
      <w:r w:rsidR="00071808">
        <w:rPr>
          <w:rFonts w:ascii="Times New Roman" w:eastAsia="Times New Roman" w:hAnsi="Times New Roman" w:cs="Times New Roman"/>
          <w:sz w:val="24"/>
          <w:szCs w:val="24"/>
        </w:rPr>
        <w:t>s weighted</w:t>
      </w:r>
      <w:r>
        <w:rPr>
          <w:rFonts w:ascii="Times New Roman" w:eastAsia="Times New Roman" w:hAnsi="Times New Roman" w:cs="Times New Roman"/>
          <w:sz w:val="24"/>
          <w:szCs w:val="24"/>
        </w:rPr>
        <w:t xml:space="preserve"> relative </w:t>
      </w:r>
      <w:r w:rsidR="00071808">
        <w:rPr>
          <w:rFonts w:ascii="Times New Roman" w:eastAsia="Times New Roman" w:hAnsi="Times New Roman" w:cs="Times New Roman"/>
          <w:sz w:val="24"/>
          <w:szCs w:val="24"/>
        </w:rPr>
        <w:t>to their current goal</w:t>
      </w:r>
      <w:r>
        <w:rPr>
          <w:rFonts w:ascii="Times New Roman" w:eastAsia="Times New Roman" w:hAnsi="Times New Roman" w:cs="Times New Roman"/>
          <w:sz w:val="24"/>
          <w:szCs w:val="24"/>
        </w:rPr>
        <w:t xml:space="preserve"> </w:t>
      </w:r>
      <w:r w:rsidR="00071808">
        <w:rPr>
          <w:rFonts w:ascii="Times New Roman" w:eastAsia="Times New Roman" w:hAnsi="Times New Roman" w:cs="Times New Roman"/>
          <w:sz w:val="24"/>
          <w:szCs w:val="24"/>
        </w:rPr>
        <w:t xml:space="preserve">values </w:t>
      </w:r>
      <w:r w:rsidR="00071808">
        <w:rPr>
          <w:rFonts w:ascii="Times New Roman" w:eastAsia="Times New Roman" w:hAnsi="Times New Roman" w:cs="Times New Roman"/>
          <w:sz w:val="24"/>
          <w:szCs w:val="24"/>
        </w:rPr>
        <w:fldChar w:fldCharType="begin">
          <w:fldData xml:space="preserve">PEVuZE5vdGU+PENpdGU+PEF1dGhvcj5CYXN0ZW48L0F1dGhvcj48WWVhcj4yMDEwPC9ZZWFyPjxS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</w:fldData>
        </w:fldChar>
      </w:r>
      <w:r w:rsidR="00A51A9F">
        <w:rPr>
          <w:rFonts w:ascii="Times New Roman" w:eastAsia="Times New Roman" w:hAnsi="Times New Roman" w:cs="Times New Roman"/>
          <w:sz w:val="24"/>
          <w:szCs w:val="24"/>
        </w:rPr>
        <w:instrText xml:space="preserve"> ADDIN EN.CITE </w:instrText>
      </w:r>
      <w:r w:rsidR="00A51A9F">
        <w:rPr>
          <w:rFonts w:ascii="Times New Roman" w:eastAsia="Times New Roman" w:hAnsi="Times New Roman" w:cs="Times New Roman"/>
          <w:sz w:val="24"/>
          <w:szCs w:val="24"/>
        </w:rPr>
        <w:fldChar w:fldCharType="begin">
          <w:fldData xml:space="preserve">PEVuZE5vdGU+PENpdGU+PEF1dGhvcj5CYXN0ZW48L0F1dGhvcj48WWVhcj4yMDEwPC9ZZWFyPjxS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</w:fldData>
        </w:fldChar>
      </w:r>
      <w:r w:rsidR="00A51A9F">
        <w:rPr>
          <w:rFonts w:ascii="Times New Roman" w:eastAsia="Times New Roman" w:hAnsi="Times New Roman" w:cs="Times New Roman"/>
          <w:sz w:val="24"/>
          <w:szCs w:val="24"/>
        </w:rPr>
        <w:instrText xml:space="preserve"> ADDIN EN.CITE.DATA </w:instrText>
      </w:r>
      <w:r w:rsidR="00A51A9F">
        <w:rPr>
          <w:rFonts w:ascii="Times New Roman" w:eastAsia="Times New Roman" w:hAnsi="Times New Roman" w:cs="Times New Roman"/>
          <w:sz w:val="24"/>
          <w:szCs w:val="24"/>
        </w:rPr>
      </w:r>
      <w:r w:rsidR="00A51A9F">
        <w:rPr>
          <w:rFonts w:ascii="Times New Roman" w:eastAsia="Times New Roman" w:hAnsi="Times New Roman" w:cs="Times New Roman"/>
          <w:sz w:val="24"/>
          <w:szCs w:val="24"/>
        </w:rPr>
        <w:fldChar w:fldCharType="end"/>
      </w:r>
      <w:r w:rsidR="00071808">
        <w:rPr>
          <w:rFonts w:ascii="Times New Roman" w:eastAsia="Times New Roman" w:hAnsi="Times New Roman" w:cs="Times New Roman"/>
          <w:sz w:val="24"/>
          <w:szCs w:val="24"/>
        </w:rPr>
      </w:r>
      <w:r w:rsidR="00071808">
        <w:rPr>
          <w:rFonts w:ascii="Times New Roman" w:eastAsia="Times New Roman" w:hAnsi="Times New Roman" w:cs="Times New Roman"/>
          <w:sz w:val="24"/>
          <w:szCs w:val="24"/>
        </w:rPr>
        <w:fldChar w:fldCharType="separate"/>
      </w:r>
      <w:r w:rsidR="00A51A9F">
        <w:rPr>
          <w:rFonts w:ascii="Times New Roman" w:eastAsia="Times New Roman" w:hAnsi="Times New Roman" w:cs="Times New Roman"/>
          <w:noProof/>
          <w:sz w:val="24"/>
          <w:szCs w:val="24"/>
        </w:rPr>
        <w:t>(Basten, Biele, Heeke</w:t>
      </w:r>
      <w:r w:rsidR="005C378A">
        <w:rPr>
          <w:rFonts w:ascii="Times New Roman" w:eastAsia="Times New Roman" w:hAnsi="Times New Roman" w:cs="Times New Roman"/>
          <w:noProof/>
          <w:sz w:val="24"/>
          <w:szCs w:val="24"/>
        </w:rPr>
        <w:t xml:space="preserve">ren, &amp; Fiebach, 2010; </w:t>
      </w:r>
      <w:r w:rsidR="00A51A9F">
        <w:rPr>
          <w:rFonts w:ascii="Times New Roman" w:eastAsia="Times New Roman" w:hAnsi="Times New Roman" w:cs="Times New Roman"/>
          <w:noProof/>
          <w:sz w:val="24"/>
          <w:szCs w:val="24"/>
        </w:rPr>
        <w:t>Hutcherson, Montaser-Kouhsari, Woodward, &amp; Rangel, 2015; Lim, O'Doherty, &amp; Rangel, 2013)</w:t>
      </w:r>
      <w:r w:rsidR="00071808">
        <w:rPr>
          <w:rFonts w:ascii="Times New Roman" w:eastAsia="Times New Roman" w:hAnsi="Times New Roman" w:cs="Times New Roman"/>
          <w:sz w:val="24"/>
          <w:szCs w:val="24"/>
        </w:rPr>
        <w:fldChar w:fldCharType="end"/>
      </w:r>
      <w:r w:rsidR="00071808">
        <w:rPr>
          <w:rFonts w:ascii="Times New Roman" w:eastAsia="Times New Roman" w:hAnsi="Times New Roman" w:cs="Times New Roman"/>
          <w:sz w:val="24"/>
          <w:szCs w:val="24"/>
        </w:rPr>
        <w:t xml:space="preserve">, with the </w:t>
      </w:r>
      <w:proofErr w:type="spellStart"/>
      <w:r w:rsidR="00071808">
        <w:rPr>
          <w:rFonts w:ascii="Times New Roman" w:eastAsia="Times New Roman" w:hAnsi="Times New Roman" w:cs="Times New Roman"/>
          <w:sz w:val="24"/>
          <w:szCs w:val="24"/>
        </w:rPr>
        <w:t>dlPFC</w:t>
      </w:r>
      <w:proofErr w:type="spellEnd"/>
      <w:r w:rsidR="00071808">
        <w:rPr>
          <w:rFonts w:ascii="Times New Roman" w:eastAsia="Times New Roman" w:hAnsi="Times New Roman" w:cs="Times New Roman"/>
          <w:sz w:val="24"/>
          <w:szCs w:val="24"/>
        </w:rPr>
        <w:t xml:space="preserve"> acting either as an input to the </w:t>
      </w:r>
      <w:proofErr w:type="spellStart"/>
      <w:r w:rsidR="00071808">
        <w:rPr>
          <w:rFonts w:ascii="Times New Roman" w:eastAsia="Times New Roman" w:hAnsi="Times New Roman" w:cs="Times New Roman"/>
          <w:sz w:val="24"/>
          <w:szCs w:val="24"/>
        </w:rPr>
        <w:t>vmPFC</w:t>
      </w:r>
      <w:proofErr w:type="spellEnd"/>
      <w:r w:rsidR="00071808">
        <w:rPr>
          <w:rFonts w:ascii="Times New Roman" w:eastAsia="Times New Roman" w:hAnsi="Times New Roman" w:cs="Times New Roman"/>
          <w:sz w:val="24"/>
          <w:szCs w:val="24"/>
        </w:rPr>
        <w:t xml:space="preserve"> for particular attributes, or as a modulator of the weights given by the </w:t>
      </w:r>
      <w:proofErr w:type="spellStart"/>
      <w:r w:rsidR="00071808">
        <w:rPr>
          <w:rFonts w:ascii="Times New Roman" w:eastAsia="Times New Roman" w:hAnsi="Times New Roman" w:cs="Times New Roman"/>
          <w:sz w:val="24"/>
          <w:szCs w:val="24"/>
        </w:rPr>
        <w:t>vmPFC</w:t>
      </w:r>
      <w:proofErr w:type="spellEnd"/>
      <w:r w:rsidR="00071808">
        <w:rPr>
          <w:rFonts w:ascii="Times New Roman" w:eastAsia="Times New Roman" w:hAnsi="Times New Roman" w:cs="Times New Roman"/>
          <w:sz w:val="24"/>
          <w:szCs w:val="24"/>
        </w:rPr>
        <w:t xml:space="preserve"> to incoming attribute signals </w:t>
      </w:r>
      <w:r w:rsidR="00071808">
        <w:rPr>
          <w:rFonts w:ascii="Times New Roman" w:eastAsia="Times New Roman" w:hAnsi="Times New Roman" w:cs="Times New Roman"/>
          <w:sz w:val="24"/>
          <w:szCs w:val="24"/>
        </w:rPr>
        <w:fldChar w:fldCharType="begin"/>
      </w:r>
      <w:r w:rsidR="002A7E29">
        <w:rPr>
          <w:rFonts w:ascii="Times New Roman" w:eastAsia="Times New Roman" w:hAnsi="Times New Roman" w:cs="Times New Roman"/>
          <w:sz w:val="24"/>
          <w:szCs w:val="24"/>
        </w:rPr>
        <w:instrText xml:space="preserve"> ADDIN EN.CITE &lt;EndNote&gt;&lt;Cite&gt;&lt;Author&gt;Hare&lt;/Author&gt;&lt;Year&gt;2009&lt;/Year&gt;&lt;RecNum&gt;56&lt;/RecNum&gt;&lt;DisplayText&gt;(Hare, Camerer, &amp;amp; Rangel, 2009)&lt;/DisplayText&gt;&lt;record&gt;&lt;rec-number&gt;56&lt;/rec-number&gt;&lt;foreign-keys&gt;&lt;key app="EN" db-id="rp29t0rzi0rpzqewd0aprzf6zedaafdpw9ft" timestamp="1402793603"&gt;56&lt;/key&gt;&lt;/foreign-keys&gt;&lt;ref-type name="Journal Article"&gt;17&lt;/ref-type&gt;&lt;contributors&gt;&lt;authors&gt;&lt;author&gt;Hare, T. A.&lt;/author&gt;&lt;author&gt;Camerer, C. F.&lt;/author&gt;&lt;author&gt;Rangel, A.&lt;/author&gt;&lt;/authors&gt;&lt;/contributors&gt;&lt;auth-address&gt;Hare, Ta&amp;#xD;CALTECH, Div Humanities &amp;amp; Social Sci, Pasadena, CA 91125 USA&amp;#xD;CALTECH, Div Humanities &amp;amp; Social Sci, Pasadena, CA 91125 USA&amp;#xD;CALTECH, Div Humanities &amp;amp; Social Sci, Pasadena, CA 91125 USA&lt;/auth-address&gt;&lt;titles&gt;&lt;title&gt;Self-Control in Decision-Making Involves Modulation of the vmPFC Valuation System&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646-648&lt;/pages&gt;&lt;volume&gt;324&lt;/volume&gt;&lt;number&gt;5927&lt;/number&gt;&lt;keywords&gt;&lt;keyword&gt;anterior cingulate cortex&lt;/keyword&gt;&lt;keyword&gt;prefrontal cortex&lt;/keyword&gt;&lt;keyword&gt;orbitofrontal cortex&lt;/keyword&gt;&lt;keyword&gt;cognitive control&lt;/keyword&gt;&lt;keyword&gt;limited-resource&lt;/keyword&gt;&lt;keyword&gt;working-memory&lt;/keyword&gt;&lt;keyword&gt;reward&lt;/keyword&gt;&lt;keyword&gt;delay&lt;/keyword&gt;&lt;keyword&gt;conflict&lt;/keyword&gt;&lt;keyword&gt;performance&lt;/keyword&gt;&lt;/keywords&gt;&lt;dates&gt;&lt;year&gt;2009&lt;/year&gt;&lt;pub-dates&gt;&lt;date&gt;May 1&lt;/date&gt;&lt;/pub-dates&gt;&lt;/dates&gt;&lt;isbn&gt;0036-8075&lt;/isbn&gt;&lt;accession-num&gt;ISI:000265608800045&lt;/accession-num&gt;&lt;urls&gt;&lt;related-urls&gt;&lt;url&gt;&amp;lt;Go to ISI&amp;gt;://000265608800045&lt;/url&gt;&lt;/related-urls&gt;&lt;/urls&gt;&lt;electronic-resource-num&gt;Doi 10.1126/Science.1168450&lt;/electronic-resource-num&gt;&lt;language&gt;English&lt;/language&gt;&lt;/record&gt;&lt;/Cite&gt;&lt;/EndNote&gt;</w:instrText>
      </w:r>
      <w:r w:rsidR="00071808">
        <w:rPr>
          <w:rFonts w:ascii="Times New Roman" w:eastAsia="Times New Roman" w:hAnsi="Times New Roman" w:cs="Times New Roman"/>
          <w:sz w:val="24"/>
          <w:szCs w:val="24"/>
        </w:rPr>
        <w:fldChar w:fldCharType="separate"/>
      </w:r>
      <w:r w:rsidR="002A7E29">
        <w:rPr>
          <w:rFonts w:ascii="Times New Roman" w:eastAsia="Times New Roman" w:hAnsi="Times New Roman" w:cs="Times New Roman"/>
          <w:noProof/>
          <w:sz w:val="24"/>
          <w:szCs w:val="24"/>
        </w:rPr>
        <w:t>(Hare, Camerer, &amp; Rangel, 2009)</w:t>
      </w:r>
      <w:r w:rsidR="00071808">
        <w:rPr>
          <w:rFonts w:ascii="Times New Roman" w:eastAsia="Times New Roman" w:hAnsi="Times New Roman" w:cs="Times New Roman"/>
          <w:sz w:val="24"/>
          <w:szCs w:val="24"/>
        </w:rPr>
        <w:fldChar w:fldCharType="end"/>
      </w:r>
      <w:r w:rsidR="00071808">
        <w:rPr>
          <w:rFonts w:ascii="Times New Roman" w:eastAsia="Times New Roman" w:hAnsi="Times New Roman" w:cs="Times New Roman"/>
          <w:sz w:val="24"/>
          <w:szCs w:val="24"/>
        </w:rPr>
        <w:t>.</w:t>
      </w:r>
      <w:r w:rsidR="002B091B">
        <w:rPr>
          <w:rFonts w:ascii="Times New Roman" w:eastAsia="Times New Roman" w:hAnsi="Times New Roman" w:cs="Times New Roman"/>
          <w:sz w:val="24"/>
          <w:szCs w:val="24"/>
        </w:rPr>
        <w:t xml:space="preserve"> In contrast, other work suggests that the </w:t>
      </w:r>
      <w:proofErr w:type="spellStart"/>
      <w:r w:rsidR="002B091B">
        <w:rPr>
          <w:rFonts w:ascii="Times New Roman" w:eastAsia="Times New Roman" w:hAnsi="Times New Roman" w:cs="Times New Roman"/>
          <w:sz w:val="24"/>
          <w:szCs w:val="24"/>
        </w:rPr>
        <w:t>dlPFC</w:t>
      </w:r>
      <w:proofErr w:type="spellEnd"/>
      <w:r w:rsidR="002B091B">
        <w:rPr>
          <w:rFonts w:ascii="Times New Roman" w:eastAsia="Times New Roman" w:hAnsi="Times New Roman" w:cs="Times New Roman"/>
          <w:sz w:val="24"/>
          <w:szCs w:val="24"/>
        </w:rPr>
        <w:t xml:space="preserve"> might represent an independent input</w:t>
      </w:r>
      <w:r w:rsidR="00846483">
        <w:rPr>
          <w:rFonts w:ascii="Times New Roman" w:eastAsia="Times New Roman" w:hAnsi="Times New Roman" w:cs="Times New Roman"/>
          <w:sz w:val="24"/>
          <w:szCs w:val="24"/>
        </w:rPr>
        <w:t xml:space="preserve"> into the process of </w:t>
      </w:r>
      <w:r w:rsidR="002A7E29">
        <w:rPr>
          <w:rFonts w:ascii="Times New Roman" w:eastAsia="Times New Roman" w:hAnsi="Times New Roman" w:cs="Times New Roman"/>
          <w:sz w:val="24"/>
          <w:szCs w:val="24"/>
        </w:rPr>
        <w:t>action</w:t>
      </w:r>
      <w:r w:rsidR="00846483">
        <w:rPr>
          <w:rFonts w:ascii="Times New Roman" w:eastAsia="Times New Roman" w:hAnsi="Times New Roman" w:cs="Times New Roman"/>
          <w:sz w:val="24"/>
          <w:szCs w:val="24"/>
        </w:rPr>
        <w:t xml:space="preserve"> selection</w:t>
      </w:r>
      <w:r w:rsidR="002A7E29">
        <w:rPr>
          <w:rFonts w:ascii="Times New Roman" w:eastAsia="Times New Roman" w:hAnsi="Times New Roman" w:cs="Times New Roman"/>
          <w:sz w:val="24"/>
          <w:szCs w:val="24"/>
        </w:rPr>
        <w:t xml:space="preserve"> </w:t>
      </w:r>
      <w:r w:rsidR="002A7E29">
        <w:rPr>
          <w:rFonts w:ascii="Times New Roman" w:eastAsia="Times New Roman" w:hAnsi="Times New Roman" w:cs="Times New Roman"/>
          <w:sz w:val="24"/>
          <w:szCs w:val="24"/>
        </w:rPr>
        <w:fldChar w:fldCharType="begin">
          <w:fldData xml:space="preserve">PEVuZE5vdGU+PENpdGU+PEF1dGhvcj5IdXRjaGVyc29uPC9BdXRob3I+PFllYXI+MjAxMjwvWWVh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</w:fldData>
        </w:fldChar>
      </w:r>
      <w:r w:rsidR="002A7E29">
        <w:rPr>
          <w:rFonts w:ascii="Times New Roman" w:eastAsia="Times New Roman" w:hAnsi="Times New Roman" w:cs="Times New Roman"/>
          <w:sz w:val="24"/>
          <w:szCs w:val="24"/>
        </w:rPr>
        <w:instrText xml:space="preserve"> ADDIN EN.CITE </w:instrText>
      </w:r>
      <w:r w:rsidR="002A7E29">
        <w:rPr>
          <w:rFonts w:ascii="Times New Roman" w:eastAsia="Times New Roman" w:hAnsi="Times New Roman" w:cs="Times New Roman"/>
          <w:sz w:val="24"/>
          <w:szCs w:val="24"/>
        </w:rPr>
        <w:fldChar w:fldCharType="begin">
          <w:fldData xml:space="preserve">PEVuZE5vdGU+PENpdGU+PEF1dGhvcj5IdXRjaGVyc29uPC9BdXRob3I+PFllYXI+MjAxMjwvWWVh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</w:fldData>
        </w:fldChar>
      </w:r>
      <w:r w:rsidR="002A7E29">
        <w:rPr>
          <w:rFonts w:ascii="Times New Roman" w:eastAsia="Times New Roman" w:hAnsi="Times New Roman" w:cs="Times New Roman"/>
          <w:sz w:val="24"/>
          <w:szCs w:val="24"/>
        </w:rPr>
        <w:instrText xml:space="preserve"> ADDIN EN.CITE.DATA </w:instrText>
      </w:r>
      <w:r w:rsidR="002A7E29">
        <w:rPr>
          <w:rFonts w:ascii="Times New Roman" w:eastAsia="Times New Roman" w:hAnsi="Times New Roman" w:cs="Times New Roman"/>
          <w:sz w:val="24"/>
          <w:szCs w:val="24"/>
        </w:rPr>
      </w:r>
      <w:r w:rsidR="002A7E29">
        <w:rPr>
          <w:rFonts w:ascii="Times New Roman" w:eastAsia="Times New Roman" w:hAnsi="Times New Roman" w:cs="Times New Roman"/>
          <w:sz w:val="24"/>
          <w:szCs w:val="24"/>
        </w:rPr>
        <w:fldChar w:fldCharType="end"/>
      </w:r>
      <w:r w:rsidR="002A7E29">
        <w:rPr>
          <w:rFonts w:ascii="Times New Roman" w:eastAsia="Times New Roman" w:hAnsi="Times New Roman" w:cs="Times New Roman"/>
          <w:sz w:val="24"/>
          <w:szCs w:val="24"/>
        </w:rPr>
      </w:r>
      <w:r w:rsidR="002A7E29">
        <w:rPr>
          <w:rFonts w:ascii="Times New Roman" w:eastAsia="Times New Roman" w:hAnsi="Times New Roman" w:cs="Times New Roman"/>
          <w:sz w:val="24"/>
          <w:szCs w:val="24"/>
        </w:rPr>
        <w:fldChar w:fldCharType="separate"/>
      </w:r>
      <w:r w:rsidR="005C378A">
        <w:rPr>
          <w:rFonts w:ascii="Times New Roman" w:eastAsia="Times New Roman" w:hAnsi="Times New Roman" w:cs="Times New Roman"/>
          <w:noProof/>
          <w:sz w:val="24"/>
          <w:szCs w:val="24"/>
        </w:rPr>
        <w:t>(</w:t>
      </w:r>
      <w:r w:rsidR="002A7E29">
        <w:rPr>
          <w:rFonts w:ascii="Times New Roman" w:eastAsia="Times New Roman" w:hAnsi="Times New Roman" w:cs="Times New Roman"/>
          <w:noProof/>
          <w:sz w:val="24"/>
          <w:szCs w:val="24"/>
        </w:rPr>
        <w:t>Hutcherson et al., 2012)</w:t>
      </w:r>
      <w:r w:rsidR="002A7E29">
        <w:rPr>
          <w:rFonts w:ascii="Times New Roman" w:eastAsia="Times New Roman" w:hAnsi="Times New Roman" w:cs="Times New Roman"/>
          <w:sz w:val="24"/>
          <w:szCs w:val="24"/>
        </w:rPr>
        <w:fldChar w:fldCharType="end"/>
      </w:r>
      <w:r w:rsidR="00846483">
        <w:rPr>
          <w:rFonts w:ascii="Times New Roman" w:eastAsia="Times New Roman" w:hAnsi="Times New Roman" w:cs="Times New Roman"/>
          <w:sz w:val="24"/>
          <w:szCs w:val="24"/>
        </w:rPr>
        <w:t xml:space="preserve">. </w:t>
      </w:r>
    </w:p>
    <w:p w14:paraId="233762D3" w14:textId="77777777" w:rsidR="00846483" w:rsidRDefault="00846483" w:rsidP="003E09A7">
      <w:pPr>
        <w:pStyle w:val="Normal1"/>
        <w:spacing w:line="480" w:lineRule="auto"/>
        <w:rPr>
          <w:rFonts w:ascii="Times New Roman" w:eastAsia="Times New Roman" w:hAnsi="Times New Roman" w:cs="Times New Roman"/>
          <w:sz w:val="24"/>
          <w:szCs w:val="24"/>
        </w:rPr>
      </w:pPr>
    </w:p>
    <w:p w14:paraId="481373F8" w14:textId="53F7CA5F" w:rsidR="005572BE" w:rsidRDefault="00846483" w:rsidP="003E09A7">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findings are more in line with the latter account. In particular, </w:t>
      </w:r>
      <w:r w:rsidR="00E56D16">
        <w:rPr>
          <w:rFonts w:ascii="Times New Roman" w:eastAsia="Times New Roman" w:hAnsi="Times New Roman" w:cs="Times New Roman"/>
          <w:sz w:val="24"/>
          <w:szCs w:val="24"/>
        </w:rPr>
        <w:t>trial-specific responses in</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vmPFC</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dlPFC</w:t>
      </w:r>
      <w:proofErr w:type="spellEnd"/>
      <w:r>
        <w:rPr>
          <w:rFonts w:ascii="Times New Roman" w:eastAsia="Times New Roman" w:hAnsi="Times New Roman" w:cs="Times New Roman"/>
          <w:sz w:val="24"/>
          <w:szCs w:val="24"/>
        </w:rPr>
        <w:t xml:space="preserve"> predicted the subject’s behaviorally expressed preference on that trial, over and above other factors like subjectively perceived tastiness and healthiness.</w:t>
      </w:r>
      <w:r w:rsidR="00845EAE">
        <w:rPr>
          <w:rFonts w:ascii="Times New Roman" w:eastAsia="Times New Roman" w:hAnsi="Times New Roman" w:cs="Times New Roman"/>
          <w:sz w:val="24"/>
          <w:szCs w:val="24"/>
        </w:rPr>
        <w:t xml:space="preserve"> However, they did so in different contexts. Signals in the </w:t>
      </w:r>
      <w:proofErr w:type="spellStart"/>
      <w:r w:rsidR="00845EAE">
        <w:rPr>
          <w:rFonts w:ascii="Times New Roman" w:eastAsia="Times New Roman" w:hAnsi="Times New Roman" w:cs="Times New Roman"/>
          <w:sz w:val="24"/>
          <w:szCs w:val="24"/>
        </w:rPr>
        <w:t>vmPFC</w:t>
      </w:r>
      <w:proofErr w:type="spellEnd"/>
      <w:r w:rsidR="00845EAE">
        <w:rPr>
          <w:rFonts w:ascii="Times New Roman" w:eastAsia="Times New Roman" w:hAnsi="Times New Roman" w:cs="Times New Roman"/>
          <w:sz w:val="24"/>
          <w:szCs w:val="24"/>
        </w:rPr>
        <w:t xml:space="preserve"> contributed to choice more strongly under conditions of naturalistic response, but ceased to do so consistently when participants attempted to regulate their decisions. This was true regardless of whether the goal was simply </w:t>
      </w:r>
      <w:r w:rsidR="00682284">
        <w:rPr>
          <w:rFonts w:ascii="Times New Roman" w:eastAsia="Times New Roman" w:hAnsi="Times New Roman" w:cs="Times New Roman"/>
          <w:sz w:val="24"/>
          <w:szCs w:val="24"/>
        </w:rPr>
        <w:t xml:space="preserve">to </w:t>
      </w:r>
      <w:r w:rsidR="00845EAE">
        <w:rPr>
          <w:rFonts w:ascii="Times New Roman" w:eastAsia="Times New Roman" w:hAnsi="Times New Roman" w:cs="Times New Roman"/>
          <w:sz w:val="24"/>
          <w:szCs w:val="24"/>
        </w:rPr>
        <w:t xml:space="preserve">reduce craving for all foods generally, or instead to focus on approaching healthy foods and avoiding unhealthy foods. In contrast, we observed more modest, though suggestive changes in the opposite direction for the </w:t>
      </w:r>
      <w:proofErr w:type="spellStart"/>
      <w:r w:rsidR="00845EAE">
        <w:rPr>
          <w:rFonts w:ascii="Times New Roman" w:eastAsia="Times New Roman" w:hAnsi="Times New Roman" w:cs="Times New Roman"/>
          <w:sz w:val="24"/>
          <w:szCs w:val="24"/>
        </w:rPr>
        <w:t>dlPFC</w:t>
      </w:r>
      <w:proofErr w:type="spellEnd"/>
      <w:r w:rsidR="00845EAE">
        <w:rPr>
          <w:rFonts w:ascii="Times New Roman" w:eastAsia="Times New Roman" w:hAnsi="Times New Roman" w:cs="Times New Roman"/>
          <w:sz w:val="24"/>
          <w:szCs w:val="24"/>
        </w:rPr>
        <w:t>. This area contributed less to the final choice in the absence of regulation, and contributed more strongly during moments of active regulatory focus.</w:t>
      </w:r>
      <w:r w:rsidR="00E46AAD">
        <w:rPr>
          <w:rFonts w:ascii="Times New Roman" w:eastAsia="Times New Roman" w:hAnsi="Times New Roman" w:cs="Times New Roman"/>
          <w:sz w:val="24"/>
          <w:szCs w:val="24"/>
        </w:rPr>
        <w:t xml:space="preserve"> </w:t>
      </w:r>
    </w:p>
    <w:p w14:paraId="69FC7A92" w14:textId="2C7760F8" w:rsidR="00E46AAD" w:rsidRDefault="00E46AAD" w:rsidP="003E09A7">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results extend other recent work suggesting that </w:t>
      </w:r>
      <w:r w:rsidR="005572BE">
        <w:rPr>
          <w:rFonts w:ascii="Times New Roman" w:eastAsia="Times New Roman" w:hAnsi="Times New Roman" w:cs="Times New Roman"/>
          <w:sz w:val="24"/>
          <w:szCs w:val="24"/>
        </w:rPr>
        <w:t>control</w:t>
      </w:r>
      <w:r>
        <w:rPr>
          <w:rFonts w:ascii="Times New Roman" w:eastAsia="Times New Roman" w:hAnsi="Times New Roman" w:cs="Times New Roman"/>
          <w:sz w:val="24"/>
          <w:szCs w:val="24"/>
        </w:rPr>
        <w:t xml:space="preserve"> may in some cases involve </w:t>
      </w:r>
      <w:r w:rsidR="00711B67">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arbitration between independent value signals.</w:t>
      </w:r>
      <w:r w:rsidR="009C74A5">
        <w:rPr>
          <w:rFonts w:ascii="Times New Roman" w:eastAsia="Times New Roman" w:hAnsi="Times New Roman" w:cs="Times New Roman"/>
          <w:sz w:val="24"/>
          <w:szCs w:val="24"/>
        </w:rPr>
        <w:t xml:space="preserve"> For example, i</w:t>
      </w:r>
      <w:r w:rsidR="00711B67">
        <w:rPr>
          <w:rFonts w:ascii="Times New Roman" w:eastAsia="Times New Roman" w:hAnsi="Times New Roman" w:cs="Times New Roman"/>
          <w:sz w:val="24"/>
          <w:szCs w:val="24"/>
        </w:rPr>
        <w:t xml:space="preserve">n the domain of model-free vs. model-based choice, research suggests that regions of the ventrolateral </w:t>
      </w:r>
      <w:r w:rsidR="00673D43">
        <w:rPr>
          <w:rFonts w:ascii="Times New Roman" w:eastAsia="Times New Roman" w:hAnsi="Times New Roman" w:cs="Times New Roman"/>
          <w:sz w:val="24"/>
          <w:szCs w:val="24"/>
        </w:rPr>
        <w:t>prefrontal cortex</w:t>
      </w:r>
      <w:r w:rsidR="00711B67">
        <w:rPr>
          <w:rFonts w:ascii="Times New Roman" w:eastAsia="Times New Roman" w:hAnsi="Times New Roman" w:cs="Times New Roman"/>
          <w:sz w:val="24"/>
          <w:szCs w:val="24"/>
        </w:rPr>
        <w:t xml:space="preserve"> may </w:t>
      </w:r>
      <w:r w:rsidR="00264BE5">
        <w:rPr>
          <w:rFonts w:ascii="Times New Roman" w:eastAsia="Times New Roman" w:hAnsi="Times New Roman" w:cs="Times New Roman"/>
          <w:sz w:val="24"/>
          <w:szCs w:val="24"/>
        </w:rPr>
        <w:t xml:space="preserve">contribute to </w:t>
      </w:r>
      <w:r w:rsidR="00711B67">
        <w:rPr>
          <w:rFonts w:ascii="Times New Roman" w:eastAsia="Times New Roman" w:hAnsi="Times New Roman" w:cs="Times New Roman"/>
          <w:sz w:val="24"/>
          <w:szCs w:val="24"/>
        </w:rPr>
        <w:t xml:space="preserve">this arbitration function between </w:t>
      </w:r>
      <w:r w:rsidR="00264BE5">
        <w:rPr>
          <w:rFonts w:ascii="Times New Roman" w:eastAsia="Times New Roman" w:hAnsi="Times New Roman" w:cs="Times New Roman"/>
          <w:sz w:val="24"/>
          <w:szCs w:val="24"/>
        </w:rPr>
        <w:t>different</w:t>
      </w:r>
      <w:r w:rsidR="00711B67">
        <w:rPr>
          <w:rFonts w:ascii="Times New Roman" w:eastAsia="Times New Roman" w:hAnsi="Times New Roman" w:cs="Times New Roman"/>
          <w:sz w:val="24"/>
          <w:szCs w:val="24"/>
        </w:rPr>
        <w:t xml:space="preserve"> value systems</w:t>
      </w:r>
      <w:r w:rsidR="00264BE5">
        <w:rPr>
          <w:rFonts w:ascii="Times New Roman" w:eastAsia="Times New Roman" w:hAnsi="Times New Roman" w:cs="Times New Roman"/>
          <w:sz w:val="24"/>
          <w:szCs w:val="24"/>
        </w:rPr>
        <w:t xml:space="preserve"> </w:t>
      </w:r>
      <w:r w:rsidR="00264BE5">
        <w:rPr>
          <w:rFonts w:ascii="Times New Roman" w:eastAsia="Times New Roman" w:hAnsi="Times New Roman" w:cs="Times New Roman"/>
          <w:sz w:val="24"/>
          <w:szCs w:val="24"/>
        </w:rPr>
        <w:fldChar w:fldCharType="begin"/>
      </w:r>
      <w:r w:rsidR="00264BE5">
        <w:rPr>
          <w:rFonts w:ascii="Times New Roman" w:eastAsia="Times New Roman" w:hAnsi="Times New Roman" w:cs="Times New Roman"/>
          <w:sz w:val="24"/>
          <w:szCs w:val="24"/>
        </w:rPr>
        <w:instrText xml:space="preserve"> ADDIN EN.CITE &lt;EndNote&gt;&lt;Cite&gt;&lt;Author&gt;Lee&lt;/Author&gt;&lt;Year&gt;2014&lt;/Year&gt;&lt;RecNum&gt;324&lt;/RecNum&gt;&lt;DisplayText&gt;(Lee, Shimojo, &amp;amp; O’Doherty, 2014)&lt;/DisplayText&gt;&lt;record&gt;&lt;rec-number&gt;324&lt;/rec-number&gt;&lt;foreign-keys&gt;&lt;key app="EN" db-id="rp29t0rzi0rpzqewd0aprzf6zedaafdpw9ft" timestamp="1580528228"&gt;324&lt;/key&gt;&lt;/foreign-keys&gt;&lt;ref-type name="Journal Article"&gt;17&lt;/ref-type&gt;&lt;contributors&gt;&lt;authors&gt;&lt;author&gt;Lee, Sang Wan&lt;/author&gt;&lt;author&gt;Shimojo, Shinsuke&lt;/author&gt;&lt;author&gt;O’Doherty, John P.&lt;/author&gt;&lt;/authors&gt;&lt;/contributors&gt;&lt;titles&gt;&lt;title&gt;Neural computations underlying arbitration between model-based and model-free learning&lt;/title&gt;&lt;secondary-title&gt;Neuron&lt;/secondary-title&gt;&lt;/titles&gt;&lt;periodical&gt;&lt;full-title&gt;Neuron&lt;/full-title&gt;&lt;abbr-1&gt;Neuron&lt;/abbr-1&gt;&lt;/periodical&gt;&lt;pages&gt;687-699 %@ 0896-6273&lt;/pages&gt;&lt;volume&gt;81&lt;/volume&gt;&lt;number&gt;3&lt;/number&gt;&lt;dates&gt;&lt;year&gt;2014&lt;/year&gt;&lt;/dates&gt;&lt;urls&gt;&lt;/urls&gt;&lt;/record&gt;&lt;/Cite&gt;&lt;/EndNote&gt;</w:instrText>
      </w:r>
      <w:r w:rsidR="00264BE5">
        <w:rPr>
          <w:rFonts w:ascii="Times New Roman" w:eastAsia="Times New Roman" w:hAnsi="Times New Roman" w:cs="Times New Roman"/>
          <w:sz w:val="24"/>
          <w:szCs w:val="24"/>
        </w:rPr>
        <w:fldChar w:fldCharType="separate"/>
      </w:r>
      <w:r w:rsidR="00264BE5">
        <w:rPr>
          <w:rFonts w:ascii="Times New Roman" w:eastAsia="Times New Roman" w:hAnsi="Times New Roman" w:cs="Times New Roman"/>
          <w:noProof/>
          <w:sz w:val="24"/>
          <w:szCs w:val="24"/>
        </w:rPr>
        <w:t>(Lee, Shimojo, &amp; O’Doherty, 2014)</w:t>
      </w:r>
      <w:r w:rsidR="00264BE5">
        <w:rPr>
          <w:rFonts w:ascii="Times New Roman" w:eastAsia="Times New Roman" w:hAnsi="Times New Roman" w:cs="Times New Roman"/>
          <w:sz w:val="24"/>
          <w:szCs w:val="24"/>
        </w:rPr>
        <w:fldChar w:fldCharType="end"/>
      </w:r>
      <w:r w:rsidR="00711B67">
        <w:rPr>
          <w:rFonts w:ascii="Times New Roman" w:eastAsia="Times New Roman" w:hAnsi="Times New Roman" w:cs="Times New Roman"/>
          <w:sz w:val="24"/>
          <w:szCs w:val="24"/>
        </w:rPr>
        <w:t xml:space="preserve">. While it remains to be seen whether the </w:t>
      </w:r>
      <w:proofErr w:type="spellStart"/>
      <w:r w:rsidR="00711B67">
        <w:rPr>
          <w:rFonts w:ascii="Times New Roman" w:eastAsia="Times New Roman" w:hAnsi="Times New Roman" w:cs="Times New Roman"/>
          <w:sz w:val="24"/>
          <w:szCs w:val="24"/>
        </w:rPr>
        <w:t>vlPFC</w:t>
      </w:r>
      <w:proofErr w:type="spellEnd"/>
      <w:r w:rsidR="00711B67">
        <w:rPr>
          <w:rFonts w:ascii="Times New Roman" w:eastAsia="Times New Roman" w:hAnsi="Times New Roman" w:cs="Times New Roman"/>
          <w:sz w:val="24"/>
          <w:szCs w:val="24"/>
        </w:rPr>
        <w:t xml:space="preserve"> plays a similar role here, we note that the area of </w:t>
      </w:r>
      <w:proofErr w:type="spellStart"/>
      <w:r w:rsidR="00711B67">
        <w:rPr>
          <w:rFonts w:ascii="Times New Roman" w:eastAsia="Times New Roman" w:hAnsi="Times New Roman" w:cs="Times New Roman"/>
          <w:sz w:val="24"/>
          <w:szCs w:val="24"/>
        </w:rPr>
        <w:t>vlPFC</w:t>
      </w:r>
      <w:proofErr w:type="spellEnd"/>
      <w:r w:rsidR="00711B67">
        <w:rPr>
          <w:rFonts w:ascii="Times New Roman" w:eastAsia="Times New Roman" w:hAnsi="Times New Roman" w:cs="Times New Roman"/>
          <w:sz w:val="24"/>
          <w:szCs w:val="24"/>
        </w:rPr>
        <w:t xml:space="preserve"> identified </w:t>
      </w:r>
      <w:r w:rsidR="009C74A5">
        <w:rPr>
          <w:rFonts w:ascii="Times New Roman" w:eastAsia="Times New Roman" w:hAnsi="Times New Roman" w:cs="Times New Roman"/>
          <w:sz w:val="24"/>
          <w:szCs w:val="24"/>
        </w:rPr>
        <w:t xml:space="preserve">as the arbitrator </w:t>
      </w:r>
      <w:r w:rsidR="00711B67">
        <w:rPr>
          <w:rFonts w:ascii="Times New Roman" w:eastAsia="Times New Roman" w:hAnsi="Times New Roman" w:cs="Times New Roman"/>
          <w:sz w:val="24"/>
          <w:szCs w:val="24"/>
        </w:rPr>
        <w:t xml:space="preserve">in previous work strongly resembles the areas of </w:t>
      </w:r>
      <w:proofErr w:type="spellStart"/>
      <w:r w:rsidR="00711B67">
        <w:rPr>
          <w:rFonts w:ascii="Times New Roman" w:eastAsia="Times New Roman" w:hAnsi="Times New Roman" w:cs="Times New Roman"/>
          <w:sz w:val="24"/>
          <w:szCs w:val="24"/>
        </w:rPr>
        <w:t>vlPFC</w:t>
      </w:r>
      <w:proofErr w:type="spellEnd"/>
      <w:r w:rsidR="00711B67">
        <w:rPr>
          <w:rFonts w:ascii="Times New Roman" w:eastAsia="Times New Roman" w:hAnsi="Times New Roman" w:cs="Times New Roman"/>
          <w:sz w:val="24"/>
          <w:szCs w:val="24"/>
        </w:rPr>
        <w:t xml:space="preserve"> </w:t>
      </w:r>
      <w:r w:rsidR="005572BE">
        <w:rPr>
          <w:rFonts w:ascii="Times New Roman" w:eastAsia="Times New Roman" w:hAnsi="Times New Roman" w:cs="Times New Roman"/>
          <w:sz w:val="24"/>
          <w:szCs w:val="24"/>
        </w:rPr>
        <w:t>activated in several previous studies of cognitive self-regulation of food choic</w:t>
      </w:r>
      <w:r w:rsidR="00264BE5">
        <w:rPr>
          <w:rFonts w:ascii="Times New Roman" w:eastAsia="Times New Roman" w:hAnsi="Times New Roman" w:cs="Times New Roman"/>
          <w:sz w:val="24"/>
          <w:szCs w:val="24"/>
        </w:rPr>
        <w:t>e (e.g., Hutcherson et al., 2012</w:t>
      </w:r>
      <w:r w:rsidR="005572BE">
        <w:rPr>
          <w:rFonts w:ascii="Times New Roman" w:eastAsia="Times New Roman" w:hAnsi="Times New Roman" w:cs="Times New Roman"/>
          <w:sz w:val="24"/>
          <w:szCs w:val="24"/>
        </w:rPr>
        <w:t xml:space="preserve">) </w:t>
      </w:r>
      <w:r w:rsidR="00264BE5">
        <w:rPr>
          <w:rFonts w:ascii="Times New Roman" w:eastAsia="Times New Roman" w:hAnsi="Times New Roman" w:cs="Times New Roman"/>
          <w:sz w:val="24"/>
          <w:szCs w:val="24"/>
        </w:rPr>
        <w:t xml:space="preserve">and emotion regulation </w:t>
      </w:r>
      <w:r w:rsidR="00264BE5">
        <w:rPr>
          <w:rFonts w:ascii="Times New Roman" w:eastAsia="Times New Roman" w:hAnsi="Times New Roman" w:cs="Times New Roman"/>
          <w:sz w:val="24"/>
          <w:szCs w:val="24"/>
        </w:rPr>
        <w:fldChar w:fldCharType="begin"/>
      </w:r>
      <w:r w:rsidR="00264BE5">
        <w:rPr>
          <w:rFonts w:ascii="Times New Roman" w:eastAsia="Times New Roman" w:hAnsi="Times New Roman" w:cs="Times New Roman"/>
          <w:sz w:val="24"/>
          <w:szCs w:val="24"/>
        </w:rPr>
        <w:instrText xml:space="preserve"> ADDIN EN.CITE &lt;EndNote&gt;&lt;Cite&gt;&lt;Author&gt;Kohn&lt;/Author&gt;&lt;Year&gt;2014&lt;/Year&gt;&lt;RecNum&gt;325&lt;/RecNum&gt;&lt;DisplayText&gt;(Kohn et al., 2014)&lt;/DisplayText&gt;&lt;record&gt;&lt;rec-number&gt;325&lt;/rec-number&gt;&lt;foreign-keys&gt;&lt;key app="EN" db-id="rp29t0rzi0rpzqewd0aprzf6zedaafdpw9ft" timestamp="1580528316"&gt;325&lt;/key&gt;&lt;/foreign-keys&gt;&lt;ref-type name="Journal Article"&gt;17&lt;/ref-type&gt;&lt;contributors&gt;&lt;authors&gt;&lt;author&gt;Kohn, Nils&lt;/author&gt;&lt;author&gt;Eickhoff, Simon B.&lt;/author&gt;&lt;author&gt;Scheller, Maryse&lt;/author&gt;&lt;author&gt;Laird, Angela R.&lt;/author&gt;&lt;author&gt;Fox, Peter T.&lt;/author&gt;&lt;author&gt;Habel, Ute&lt;/author&gt;&lt;/authors&gt;&lt;/contributors&gt;&lt;titles&gt;&lt;title&gt;Neural network of cognitive emotion regulation—an ALE meta-analysis and MACM analysis&lt;/title&gt;&lt;secondary-title&gt;Neuroimage&lt;/secondary-title&gt;&lt;/titles&gt;&lt;periodical&gt;&lt;full-title&gt;Neuroimage&lt;/full-title&gt;&lt;abbr-1&gt;NeuroImage&lt;/abbr-1&gt;&lt;/periodical&gt;&lt;pages&gt;345-355 %@ 1053-8119&lt;/pages&gt;&lt;volume&gt;87&lt;/volume&gt;&lt;dates&gt;&lt;year&gt;2014&lt;/year&gt;&lt;/dates&gt;&lt;urls&gt;&lt;/urls&gt;&lt;/record&gt;&lt;/Cite&gt;&lt;/EndNote&gt;</w:instrText>
      </w:r>
      <w:r w:rsidR="00264BE5">
        <w:rPr>
          <w:rFonts w:ascii="Times New Roman" w:eastAsia="Times New Roman" w:hAnsi="Times New Roman" w:cs="Times New Roman"/>
          <w:sz w:val="24"/>
          <w:szCs w:val="24"/>
        </w:rPr>
        <w:fldChar w:fldCharType="separate"/>
      </w:r>
      <w:r w:rsidR="00264BE5">
        <w:rPr>
          <w:rFonts w:ascii="Times New Roman" w:eastAsia="Times New Roman" w:hAnsi="Times New Roman" w:cs="Times New Roman"/>
          <w:noProof/>
          <w:sz w:val="24"/>
          <w:szCs w:val="24"/>
        </w:rPr>
        <w:t>(Kohn et al., 2014)</w:t>
      </w:r>
      <w:r w:rsidR="00264BE5">
        <w:rPr>
          <w:rFonts w:ascii="Times New Roman" w:eastAsia="Times New Roman" w:hAnsi="Times New Roman" w:cs="Times New Roman"/>
          <w:sz w:val="24"/>
          <w:szCs w:val="24"/>
        </w:rPr>
        <w:fldChar w:fldCharType="end"/>
      </w:r>
      <w:r w:rsidR="009C74A5">
        <w:rPr>
          <w:rFonts w:ascii="Times New Roman" w:eastAsia="Times New Roman" w:hAnsi="Times New Roman" w:cs="Times New Roman"/>
          <w:sz w:val="24"/>
          <w:szCs w:val="24"/>
        </w:rPr>
        <w:t>. Notably, this region was also more active in</w:t>
      </w:r>
      <w:r w:rsidR="005572BE">
        <w:rPr>
          <w:rFonts w:ascii="Times New Roman" w:eastAsia="Times New Roman" w:hAnsi="Times New Roman" w:cs="Times New Roman"/>
          <w:sz w:val="24"/>
          <w:szCs w:val="24"/>
        </w:rPr>
        <w:t xml:space="preserve"> this study during regulation compared to naturalistic choice (data not shown). Future work will be needed to establish a causal link between functions of the </w:t>
      </w:r>
      <w:proofErr w:type="spellStart"/>
      <w:r w:rsidR="005572BE">
        <w:rPr>
          <w:rFonts w:ascii="Times New Roman" w:eastAsia="Times New Roman" w:hAnsi="Times New Roman" w:cs="Times New Roman"/>
          <w:sz w:val="24"/>
          <w:szCs w:val="24"/>
        </w:rPr>
        <w:t>vlPFC</w:t>
      </w:r>
      <w:proofErr w:type="spellEnd"/>
      <w:r w:rsidR="005572BE">
        <w:rPr>
          <w:rFonts w:ascii="Times New Roman" w:eastAsia="Times New Roman" w:hAnsi="Times New Roman" w:cs="Times New Roman"/>
          <w:sz w:val="24"/>
          <w:szCs w:val="24"/>
        </w:rPr>
        <w:t xml:space="preserve"> and arbitration between </w:t>
      </w:r>
      <w:proofErr w:type="spellStart"/>
      <w:r w:rsidR="005572BE">
        <w:rPr>
          <w:rFonts w:ascii="Times New Roman" w:eastAsia="Times New Roman" w:hAnsi="Times New Roman" w:cs="Times New Roman"/>
          <w:sz w:val="24"/>
          <w:szCs w:val="24"/>
        </w:rPr>
        <w:t>vmPFC</w:t>
      </w:r>
      <w:proofErr w:type="spellEnd"/>
      <w:r w:rsidR="005572BE">
        <w:rPr>
          <w:rFonts w:ascii="Times New Roman" w:eastAsia="Times New Roman" w:hAnsi="Times New Roman" w:cs="Times New Roman"/>
          <w:sz w:val="24"/>
          <w:szCs w:val="24"/>
        </w:rPr>
        <w:t xml:space="preserve"> and </w:t>
      </w:r>
      <w:proofErr w:type="spellStart"/>
      <w:r w:rsidR="005572BE">
        <w:rPr>
          <w:rFonts w:ascii="Times New Roman" w:eastAsia="Times New Roman" w:hAnsi="Times New Roman" w:cs="Times New Roman"/>
          <w:sz w:val="24"/>
          <w:szCs w:val="24"/>
        </w:rPr>
        <w:t>dlPFC</w:t>
      </w:r>
      <w:proofErr w:type="spellEnd"/>
      <w:r w:rsidR="005572BE">
        <w:rPr>
          <w:rFonts w:ascii="Times New Roman" w:eastAsia="Times New Roman" w:hAnsi="Times New Roman" w:cs="Times New Roman"/>
          <w:sz w:val="24"/>
          <w:szCs w:val="24"/>
        </w:rPr>
        <w:t xml:space="preserve"> signals observed here.</w:t>
      </w:r>
    </w:p>
    <w:p w14:paraId="78D57049" w14:textId="64079DA0" w:rsidR="00143F8C" w:rsidRDefault="00143F8C" w:rsidP="003E09A7">
      <w:pPr>
        <w:pStyle w:val="Normal1"/>
        <w:spacing w:line="480" w:lineRule="auto"/>
        <w:rPr>
          <w:ins w:id="337" w:author="Daniel Wilson" w:date="2020-08-12T10:13:00Z"/>
          <w:rFonts w:ascii="Times New Roman" w:eastAsia="Times New Roman" w:hAnsi="Times New Roman" w:cs="Times New Roman"/>
          <w:sz w:val="24"/>
          <w:szCs w:val="24"/>
        </w:rPr>
      </w:pPr>
    </w:p>
    <w:p w14:paraId="1336DF37" w14:textId="5648DE52" w:rsidR="00042970" w:rsidRDefault="005315D0" w:rsidP="003E09A7">
      <w:pPr>
        <w:pStyle w:val="Normal1"/>
        <w:spacing w:line="480" w:lineRule="auto"/>
        <w:rPr>
          <w:ins w:id="338" w:author="Daniel Wilson" w:date="2020-08-12T10:24:00Z"/>
          <w:rFonts w:ascii="Times New Roman" w:eastAsia="Times New Roman" w:hAnsi="Times New Roman" w:cs="Times New Roman"/>
          <w:sz w:val="24"/>
          <w:szCs w:val="24"/>
        </w:rPr>
      </w:pPr>
      <w:ins w:id="339" w:author="Daniel Wilson" w:date="2020-08-12T10:25:00Z">
        <w:r>
          <w:rPr>
            <w:rFonts w:ascii="Times New Roman" w:eastAsia="Times New Roman" w:hAnsi="Times New Roman" w:cs="Times New Roman"/>
            <w:sz w:val="24"/>
            <w:szCs w:val="24"/>
          </w:rPr>
          <w:lastRenderedPageBreak/>
          <w:t xml:space="preserve">When interpreting our </w:t>
        </w:r>
        <w:proofErr w:type="gramStart"/>
        <w:r>
          <w:rPr>
            <w:rFonts w:ascii="Times New Roman" w:eastAsia="Times New Roman" w:hAnsi="Times New Roman" w:cs="Times New Roman"/>
            <w:sz w:val="24"/>
            <w:szCs w:val="24"/>
          </w:rPr>
          <w:t>work</w:t>
        </w:r>
        <w:proofErr w:type="gramEnd"/>
        <w:r>
          <w:rPr>
            <w:rFonts w:ascii="Times New Roman" w:eastAsia="Times New Roman" w:hAnsi="Times New Roman" w:cs="Times New Roman"/>
            <w:sz w:val="24"/>
            <w:szCs w:val="24"/>
          </w:rPr>
          <w:t xml:space="preserve"> we </w:t>
        </w:r>
      </w:ins>
      <w:ins w:id="340" w:author="Daniel Wilson" w:date="2020-08-12T10:26:00Z">
        <w:r>
          <w:rPr>
            <w:rFonts w:ascii="Times New Roman" w:eastAsia="Times New Roman" w:hAnsi="Times New Roman" w:cs="Times New Roman"/>
            <w:sz w:val="24"/>
            <w:szCs w:val="24"/>
          </w:rPr>
          <w:t>feel it is important to</w:t>
        </w:r>
      </w:ins>
      <w:ins w:id="341" w:author="Daniel Wilson" w:date="2020-08-12T10:27:00Z">
        <w:r>
          <w:rPr>
            <w:rFonts w:ascii="Times New Roman" w:eastAsia="Times New Roman" w:hAnsi="Times New Roman" w:cs="Times New Roman"/>
            <w:sz w:val="24"/>
            <w:szCs w:val="24"/>
          </w:rPr>
          <w:t xml:space="preserve"> keep in mind what we </w:t>
        </w:r>
      </w:ins>
      <w:ins w:id="342" w:author="Daniel Wilson" w:date="2020-08-12T10:28:00Z">
        <w:r>
          <w:rPr>
            <w:rFonts w:ascii="Times New Roman" w:eastAsia="Times New Roman" w:hAnsi="Times New Roman" w:cs="Times New Roman"/>
            <w:sz w:val="24"/>
            <w:szCs w:val="24"/>
          </w:rPr>
          <w:t>see as a number of</w:t>
        </w:r>
      </w:ins>
      <w:ins w:id="343" w:author="Daniel Wilson" w:date="2020-08-12T10:27:00Z">
        <w:r>
          <w:rPr>
            <w:rFonts w:ascii="Times New Roman" w:eastAsia="Times New Roman" w:hAnsi="Times New Roman" w:cs="Times New Roman"/>
            <w:sz w:val="24"/>
            <w:szCs w:val="24"/>
          </w:rPr>
          <w:t xml:space="preserve"> meaningful limitations.</w:t>
        </w:r>
      </w:ins>
      <w:ins w:id="344" w:author="Daniel Wilson" w:date="2020-08-12T10:28:00Z">
        <w:r>
          <w:rPr>
            <w:rFonts w:ascii="Times New Roman" w:eastAsia="Times New Roman" w:hAnsi="Times New Roman" w:cs="Times New Roman"/>
            <w:sz w:val="24"/>
            <w:szCs w:val="24"/>
          </w:rPr>
          <w:t xml:space="preserve"> </w:t>
        </w:r>
      </w:ins>
      <w:ins w:id="345" w:author="Daniel Wilson" w:date="2020-08-12T10:31:00Z">
        <w:r>
          <w:rPr>
            <w:rFonts w:ascii="Times New Roman" w:eastAsia="Times New Roman" w:hAnsi="Times New Roman" w:cs="Times New Roman"/>
            <w:sz w:val="24"/>
            <w:szCs w:val="24"/>
          </w:rPr>
          <w:t>The central consideration in our view</w:t>
        </w:r>
      </w:ins>
      <w:ins w:id="346" w:author="Daniel Wilson" w:date="2020-08-12T10:29:00Z">
        <w:r>
          <w:rPr>
            <w:rFonts w:ascii="Times New Roman" w:eastAsia="Times New Roman" w:hAnsi="Times New Roman" w:cs="Times New Roman"/>
            <w:sz w:val="24"/>
            <w:szCs w:val="24"/>
          </w:rPr>
          <w:t xml:space="preserve"> is the validity of the experimenter-imposed regulation conditions; </w:t>
        </w:r>
      </w:ins>
      <w:ins w:id="347" w:author="Daniel Wilson" w:date="2020-08-12T10:31:00Z">
        <w:r>
          <w:rPr>
            <w:rFonts w:ascii="Times New Roman" w:eastAsia="Times New Roman" w:hAnsi="Times New Roman" w:cs="Times New Roman"/>
            <w:sz w:val="24"/>
            <w:szCs w:val="24"/>
          </w:rPr>
          <w:t>while state induction is a fairly standard techniqu</w:t>
        </w:r>
      </w:ins>
      <w:ins w:id="348" w:author="Daniel Wilson" w:date="2020-08-12T10:32:00Z">
        <w:r>
          <w:rPr>
            <w:rFonts w:ascii="Times New Roman" w:eastAsia="Times New Roman" w:hAnsi="Times New Roman" w:cs="Times New Roman"/>
            <w:sz w:val="24"/>
            <w:szCs w:val="24"/>
          </w:rPr>
          <w:t>e,</w:t>
        </w:r>
      </w:ins>
      <w:ins w:id="349" w:author="Daniel Wilson" w:date="2020-08-12T10:31:00Z">
        <w:r>
          <w:rPr>
            <w:rFonts w:ascii="Times New Roman" w:eastAsia="Times New Roman" w:hAnsi="Times New Roman" w:cs="Times New Roman"/>
            <w:sz w:val="24"/>
            <w:szCs w:val="24"/>
          </w:rPr>
          <w:t xml:space="preserve"> </w:t>
        </w:r>
      </w:ins>
      <w:ins w:id="350" w:author="Daniel Wilson" w:date="2020-08-12T10:29:00Z">
        <w:r>
          <w:rPr>
            <w:rFonts w:ascii="Times New Roman" w:eastAsia="Times New Roman" w:hAnsi="Times New Roman" w:cs="Times New Roman"/>
            <w:sz w:val="24"/>
            <w:szCs w:val="24"/>
          </w:rPr>
          <w:t xml:space="preserve">it </w:t>
        </w:r>
      </w:ins>
      <w:ins w:id="351" w:author="Daniel Wilson" w:date="2020-08-12T10:30:00Z">
        <w:r>
          <w:rPr>
            <w:rFonts w:ascii="Times New Roman" w:eastAsia="Times New Roman" w:hAnsi="Times New Roman" w:cs="Times New Roman"/>
            <w:sz w:val="24"/>
            <w:szCs w:val="24"/>
          </w:rPr>
          <w:t>is</w:t>
        </w:r>
      </w:ins>
      <w:ins w:id="352" w:author="Daniel Wilson" w:date="2020-08-12T10:32:00Z">
        <w:r>
          <w:rPr>
            <w:rFonts w:ascii="Times New Roman" w:eastAsia="Times New Roman" w:hAnsi="Times New Roman" w:cs="Times New Roman"/>
            <w:sz w:val="24"/>
            <w:szCs w:val="24"/>
          </w:rPr>
          <w:t xml:space="preserve"> very</w:t>
        </w:r>
      </w:ins>
      <w:ins w:id="353" w:author="Daniel Wilson" w:date="2020-08-12T10:30:00Z">
        <w:r>
          <w:rPr>
            <w:rFonts w:ascii="Times New Roman" w:eastAsia="Times New Roman" w:hAnsi="Times New Roman" w:cs="Times New Roman"/>
            <w:sz w:val="24"/>
            <w:szCs w:val="24"/>
          </w:rPr>
          <w:t xml:space="preserve"> difficult to know whether </w:t>
        </w:r>
      </w:ins>
      <w:ins w:id="354" w:author="Daniel Wilson" w:date="2020-08-12T10:32:00Z">
        <w:r>
          <w:rPr>
            <w:rFonts w:ascii="Times New Roman" w:eastAsia="Times New Roman" w:hAnsi="Times New Roman" w:cs="Times New Roman"/>
            <w:sz w:val="24"/>
            <w:szCs w:val="24"/>
          </w:rPr>
          <w:t>our manipulation worked as intended</w:t>
        </w:r>
      </w:ins>
      <w:ins w:id="355" w:author="Daniel Wilson" w:date="2020-08-12T10:34:00Z">
        <w:r>
          <w:rPr>
            <w:rFonts w:ascii="Times New Roman" w:eastAsia="Times New Roman" w:hAnsi="Times New Roman" w:cs="Times New Roman"/>
            <w:sz w:val="24"/>
            <w:szCs w:val="24"/>
          </w:rPr>
          <w:t>.</w:t>
        </w:r>
      </w:ins>
      <w:ins w:id="356" w:author="Daniel Wilson" w:date="2020-08-12T10:32:00Z">
        <w:r>
          <w:rPr>
            <w:rFonts w:ascii="Times New Roman" w:eastAsia="Times New Roman" w:hAnsi="Times New Roman" w:cs="Times New Roman"/>
            <w:sz w:val="24"/>
            <w:szCs w:val="24"/>
          </w:rPr>
          <w:t xml:space="preserve"> </w:t>
        </w:r>
      </w:ins>
      <w:ins w:id="357" w:author="Daniel Wilson" w:date="2020-08-12T10:34:00Z">
        <w:r>
          <w:rPr>
            <w:rFonts w:ascii="Times New Roman" w:eastAsia="Times New Roman" w:hAnsi="Times New Roman" w:cs="Times New Roman"/>
            <w:sz w:val="24"/>
            <w:szCs w:val="24"/>
          </w:rPr>
          <w:t>I</w:t>
        </w:r>
      </w:ins>
      <w:ins w:id="358" w:author="Daniel Wilson" w:date="2020-08-12T10:32:00Z">
        <w:r>
          <w:rPr>
            <w:rFonts w:ascii="Times New Roman" w:eastAsia="Times New Roman" w:hAnsi="Times New Roman" w:cs="Times New Roman"/>
            <w:sz w:val="24"/>
            <w:szCs w:val="24"/>
          </w:rPr>
          <w:t>n particular it seems naïve to rule out the pot</w:t>
        </w:r>
      </w:ins>
      <w:ins w:id="359" w:author="Daniel Wilson" w:date="2020-08-12T10:33:00Z">
        <w:r>
          <w:rPr>
            <w:rFonts w:ascii="Times New Roman" w:eastAsia="Times New Roman" w:hAnsi="Times New Roman" w:cs="Times New Roman"/>
            <w:sz w:val="24"/>
            <w:szCs w:val="24"/>
          </w:rPr>
          <w:t>entially large role of demand effects present in the laboratory context.</w:t>
        </w:r>
      </w:ins>
      <w:ins w:id="360" w:author="Daniel Wilson" w:date="2020-08-12T10:34:00Z">
        <w:r w:rsidR="007150FC">
          <w:rPr>
            <w:rFonts w:ascii="Times New Roman" w:eastAsia="Times New Roman" w:hAnsi="Times New Roman" w:cs="Times New Roman"/>
            <w:sz w:val="24"/>
            <w:szCs w:val="24"/>
          </w:rPr>
          <w:t xml:space="preserve"> We could </w:t>
        </w:r>
      </w:ins>
      <w:ins w:id="361" w:author="Daniel Wilson" w:date="2020-08-12T10:36:00Z">
        <w:r w:rsidR="007150FC">
          <w:rPr>
            <w:rFonts w:ascii="Times New Roman" w:eastAsia="Times New Roman" w:hAnsi="Times New Roman" w:cs="Times New Roman"/>
            <w:sz w:val="24"/>
            <w:szCs w:val="24"/>
          </w:rPr>
          <w:t>expect</w:t>
        </w:r>
      </w:ins>
      <w:ins w:id="362" w:author="Daniel Wilson" w:date="2020-08-12T10:34:00Z">
        <w:r w:rsidR="007150FC">
          <w:rPr>
            <w:rFonts w:ascii="Times New Roman" w:eastAsia="Times New Roman" w:hAnsi="Times New Roman" w:cs="Times New Roman"/>
            <w:sz w:val="24"/>
            <w:szCs w:val="24"/>
          </w:rPr>
          <w:t xml:space="preserve"> that there is </w:t>
        </w:r>
      </w:ins>
      <w:ins w:id="363" w:author="Daniel Wilson" w:date="2020-08-12T10:36:00Z">
        <w:r w:rsidR="007150FC">
          <w:rPr>
            <w:rFonts w:ascii="Times New Roman" w:eastAsia="Times New Roman" w:hAnsi="Times New Roman" w:cs="Times New Roman"/>
            <w:sz w:val="24"/>
            <w:szCs w:val="24"/>
          </w:rPr>
          <w:t>a</w:t>
        </w:r>
      </w:ins>
      <w:ins w:id="364" w:author="Daniel Wilson" w:date="2020-08-12T10:34:00Z">
        <w:r w:rsidR="007150FC">
          <w:rPr>
            <w:rFonts w:ascii="Times New Roman" w:eastAsia="Times New Roman" w:hAnsi="Times New Roman" w:cs="Times New Roman"/>
            <w:sz w:val="24"/>
            <w:szCs w:val="24"/>
          </w:rPr>
          <w:t xml:space="preserve"> heterogeneity of strategies employed</w:t>
        </w:r>
      </w:ins>
      <w:ins w:id="365" w:author="Daniel Wilson" w:date="2020-08-12T10:35:00Z">
        <w:r w:rsidR="007150FC">
          <w:rPr>
            <w:rFonts w:ascii="Times New Roman" w:eastAsia="Times New Roman" w:hAnsi="Times New Roman" w:cs="Times New Roman"/>
            <w:sz w:val="24"/>
            <w:szCs w:val="24"/>
          </w:rPr>
          <w:t xml:space="preserve"> by subjects</w:t>
        </w:r>
      </w:ins>
      <w:ins w:id="366" w:author="Daniel Wilson" w:date="2020-08-12T10:37:00Z">
        <w:r w:rsidR="007150FC">
          <w:rPr>
            <w:rFonts w:ascii="Times New Roman" w:eastAsia="Times New Roman" w:hAnsi="Times New Roman" w:cs="Times New Roman"/>
            <w:sz w:val="24"/>
            <w:szCs w:val="24"/>
          </w:rPr>
          <w:t xml:space="preserve"> that account for behavioral changes in the regulatory tasks</w:t>
        </w:r>
      </w:ins>
      <w:ins w:id="367" w:author="Daniel Wilson" w:date="2020-08-12T10:35:00Z">
        <w:r w:rsidR="007150FC">
          <w:rPr>
            <w:rFonts w:ascii="Times New Roman" w:eastAsia="Times New Roman" w:hAnsi="Times New Roman" w:cs="Times New Roman"/>
            <w:sz w:val="24"/>
            <w:szCs w:val="24"/>
          </w:rPr>
          <w:t>, some of which are unaligned with the regulatory conditions we are attempting to examine.</w:t>
        </w:r>
      </w:ins>
      <w:ins w:id="368" w:author="Daniel Wilson" w:date="2020-08-12T10:38:00Z">
        <w:r w:rsidR="007150FC">
          <w:rPr>
            <w:rFonts w:ascii="Times New Roman" w:eastAsia="Times New Roman" w:hAnsi="Times New Roman" w:cs="Times New Roman"/>
            <w:sz w:val="24"/>
            <w:szCs w:val="24"/>
          </w:rPr>
          <w:t xml:space="preserve"> </w:t>
        </w:r>
      </w:ins>
      <w:ins w:id="369" w:author="Daniel Wilson" w:date="2020-08-13T09:41:00Z">
        <w:r w:rsidR="00022A29">
          <w:rPr>
            <w:rFonts w:ascii="Times New Roman" w:eastAsia="Times New Roman" w:hAnsi="Times New Roman" w:cs="Times New Roman"/>
            <w:sz w:val="24"/>
            <w:szCs w:val="24"/>
          </w:rPr>
          <w:t>A second weakness in our experimental design is the fact that we only collected attribute ratings for</w:t>
        </w:r>
      </w:ins>
      <w:ins w:id="370" w:author="Daniel Wilson" w:date="2020-08-13T09:42:00Z">
        <w:r w:rsidR="00022A29">
          <w:rPr>
            <w:rFonts w:ascii="Times New Roman" w:eastAsia="Times New Roman" w:hAnsi="Times New Roman" w:cs="Times New Roman"/>
            <w:sz w:val="24"/>
            <w:szCs w:val="24"/>
          </w:rPr>
          <w:t xml:space="preserve"> the</w:t>
        </w:r>
      </w:ins>
      <w:ins w:id="371" w:author="Daniel Wilson" w:date="2020-08-13T09:41:00Z">
        <w:r w:rsidR="00022A29">
          <w:rPr>
            <w:rFonts w:ascii="Times New Roman" w:eastAsia="Times New Roman" w:hAnsi="Times New Roman" w:cs="Times New Roman"/>
            <w:sz w:val="24"/>
            <w:szCs w:val="24"/>
          </w:rPr>
          <w:t xml:space="preserve"> tastiness and health </w:t>
        </w:r>
      </w:ins>
      <w:ins w:id="372" w:author="Daniel Wilson" w:date="2020-08-13T09:42:00Z">
        <w:r w:rsidR="00022A29">
          <w:rPr>
            <w:rFonts w:ascii="Times New Roman" w:eastAsia="Times New Roman" w:hAnsi="Times New Roman" w:cs="Times New Roman"/>
            <w:sz w:val="24"/>
            <w:szCs w:val="24"/>
          </w:rPr>
          <w:t>of each food after the scan (as opposed to liking</w:t>
        </w:r>
      </w:ins>
      <w:ins w:id="373" w:author="Daniel Wilson" w:date="2020-08-13T09:45:00Z">
        <w:r w:rsidR="005215E9">
          <w:rPr>
            <w:rFonts w:ascii="Times New Roman" w:eastAsia="Times New Roman" w:hAnsi="Times New Roman" w:cs="Times New Roman"/>
            <w:sz w:val="24"/>
            <w:szCs w:val="24"/>
          </w:rPr>
          <w:t xml:space="preserve"> ratings,</w:t>
        </w:r>
      </w:ins>
      <w:ins w:id="374" w:author="Daniel Wilson" w:date="2020-08-13T09:42:00Z">
        <w:r w:rsidR="00022A29">
          <w:rPr>
            <w:rFonts w:ascii="Times New Roman" w:eastAsia="Times New Roman" w:hAnsi="Times New Roman" w:cs="Times New Roman"/>
            <w:sz w:val="24"/>
            <w:szCs w:val="24"/>
          </w:rPr>
          <w:t xml:space="preserve"> which </w:t>
        </w:r>
      </w:ins>
      <w:ins w:id="375" w:author="Daniel Wilson" w:date="2020-08-13T09:45:00Z">
        <w:r w:rsidR="005215E9">
          <w:rPr>
            <w:rFonts w:ascii="Times New Roman" w:eastAsia="Times New Roman" w:hAnsi="Times New Roman" w:cs="Times New Roman"/>
            <w:sz w:val="24"/>
            <w:szCs w:val="24"/>
          </w:rPr>
          <w:t>were</w:t>
        </w:r>
      </w:ins>
      <w:ins w:id="376" w:author="Daniel Wilson" w:date="2020-08-13T09:42:00Z">
        <w:r w:rsidR="00022A29">
          <w:rPr>
            <w:rFonts w:ascii="Times New Roman" w:eastAsia="Times New Roman" w:hAnsi="Times New Roman" w:cs="Times New Roman"/>
            <w:sz w:val="24"/>
            <w:szCs w:val="24"/>
          </w:rPr>
          <w:t xml:space="preserve"> collected pre and post). While this is a standard procedure</w:t>
        </w:r>
      </w:ins>
      <w:ins w:id="377" w:author="Daniel Wilson" w:date="2020-08-13T09:43:00Z">
        <w:r w:rsidR="00022A29">
          <w:rPr>
            <w:rFonts w:ascii="Times New Roman" w:eastAsia="Times New Roman" w:hAnsi="Times New Roman" w:cs="Times New Roman"/>
            <w:sz w:val="24"/>
            <w:szCs w:val="24"/>
          </w:rPr>
          <w:t xml:space="preserve"> in the field</w:t>
        </w:r>
      </w:ins>
      <w:ins w:id="378" w:author="Daniel Wilson" w:date="2020-08-13T09:42:00Z">
        <w:r w:rsidR="00022A29">
          <w:rPr>
            <w:rFonts w:ascii="Times New Roman" w:eastAsia="Times New Roman" w:hAnsi="Times New Roman" w:cs="Times New Roman"/>
            <w:sz w:val="24"/>
            <w:szCs w:val="24"/>
          </w:rPr>
          <w:t xml:space="preserve">, and we </w:t>
        </w:r>
      </w:ins>
      <w:ins w:id="379" w:author="Daniel Wilson" w:date="2020-08-13T09:43:00Z">
        <w:r w:rsidR="00022A29">
          <w:rPr>
            <w:rFonts w:ascii="Times New Roman" w:eastAsia="Times New Roman" w:hAnsi="Times New Roman" w:cs="Times New Roman"/>
            <w:sz w:val="24"/>
            <w:szCs w:val="24"/>
          </w:rPr>
          <w:t xml:space="preserve">ourselves have conducted studies confirming the stability of attribute ratings pre and post task, this </w:t>
        </w:r>
      </w:ins>
      <w:ins w:id="380" w:author="Daniel Wilson" w:date="2020-08-13T09:44:00Z">
        <w:r w:rsidR="00022A29">
          <w:rPr>
            <w:rFonts w:ascii="Times New Roman" w:eastAsia="Times New Roman" w:hAnsi="Times New Roman" w:cs="Times New Roman"/>
            <w:sz w:val="24"/>
            <w:szCs w:val="24"/>
          </w:rPr>
          <w:t>decision forces us to assume stability of attribute rating</w:t>
        </w:r>
      </w:ins>
      <w:ins w:id="381" w:author="Daniel Wilson" w:date="2020-08-13T09:46:00Z">
        <w:r w:rsidR="005215E9">
          <w:rPr>
            <w:rFonts w:ascii="Times New Roman" w:eastAsia="Times New Roman" w:hAnsi="Times New Roman" w:cs="Times New Roman"/>
            <w:sz w:val="24"/>
            <w:szCs w:val="24"/>
          </w:rPr>
          <w:t xml:space="preserve">. </w:t>
        </w:r>
      </w:ins>
      <w:ins w:id="382" w:author="Daniel Wilson" w:date="2020-08-13T09:48:00Z">
        <w:r w:rsidR="00B00AAF">
          <w:rPr>
            <w:rFonts w:ascii="Times New Roman" w:eastAsia="Times New Roman" w:hAnsi="Times New Roman" w:cs="Times New Roman"/>
            <w:sz w:val="24"/>
            <w:szCs w:val="24"/>
          </w:rPr>
          <w:t xml:space="preserve">If this assumption is wrong, then it </w:t>
        </w:r>
      </w:ins>
      <w:ins w:id="383" w:author="Daniel Wilson" w:date="2020-08-13T09:46:00Z">
        <w:r w:rsidR="005215E9">
          <w:rPr>
            <w:rFonts w:ascii="Times New Roman" w:eastAsia="Times New Roman" w:hAnsi="Times New Roman" w:cs="Times New Roman"/>
            <w:sz w:val="24"/>
            <w:szCs w:val="24"/>
          </w:rPr>
          <w:t xml:space="preserve">means we </w:t>
        </w:r>
      </w:ins>
      <w:ins w:id="384" w:author="Daniel Wilson" w:date="2020-08-13T09:48:00Z">
        <w:r w:rsidR="00B00AAF">
          <w:rPr>
            <w:rFonts w:ascii="Times New Roman" w:eastAsia="Times New Roman" w:hAnsi="Times New Roman" w:cs="Times New Roman"/>
            <w:sz w:val="24"/>
            <w:szCs w:val="24"/>
          </w:rPr>
          <w:t>could</w:t>
        </w:r>
      </w:ins>
      <w:ins w:id="385" w:author="Daniel Wilson" w:date="2020-08-13T09:46:00Z">
        <w:r w:rsidR="005215E9">
          <w:rPr>
            <w:rFonts w:ascii="Times New Roman" w:eastAsia="Times New Roman" w:hAnsi="Times New Roman" w:cs="Times New Roman"/>
            <w:sz w:val="24"/>
            <w:szCs w:val="24"/>
          </w:rPr>
          <w:t xml:space="preserve"> be </w:t>
        </w:r>
      </w:ins>
      <w:ins w:id="386" w:author="Daniel Wilson" w:date="2020-08-13T09:47:00Z">
        <w:r w:rsidR="005215E9">
          <w:rPr>
            <w:rFonts w:ascii="Times New Roman" w:eastAsia="Times New Roman" w:hAnsi="Times New Roman" w:cs="Times New Roman"/>
            <w:sz w:val="24"/>
            <w:szCs w:val="24"/>
          </w:rPr>
          <w:t>misstating</w:t>
        </w:r>
      </w:ins>
      <w:ins w:id="387" w:author="Daniel Wilson" w:date="2020-08-13T09:45:00Z">
        <w:r w:rsidR="005215E9">
          <w:rPr>
            <w:rFonts w:ascii="Times New Roman" w:eastAsia="Times New Roman" w:hAnsi="Times New Roman" w:cs="Times New Roman"/>
            <w:sz w:val="24"/>
            <w:szCs w:val="24"/>
          </w:rPr>
          <w:t xml:space="preserve"> the variance</w:t>
        </w:r>
      </w:ins>
      <w:ins w:id="388" w:author="Daniel Wilson" w:date="2020-08-13T09:48:00Z">
        <w:r w:rsidR="005215E9">
          <w:rPr>
            <w:rFonts w:ascii="Times New Roman" w:eastAsia="Times New Roman" w:hAnsi="Times New Roman" w:cs="Times New Roman"/>
            <w:sz w:val="24"/>
            <w:szCs w:val="24"/>
          </w:rPr>
          <w:t xml:space="preserve"> explained</w:t>
        </w:r>
      </w:ins>
      <w:ins w:id="389" w:author="Daniel Wilson" w:date="2020-08-13T09:45:00Z">
        <w:r w:rsidR="005215E9">
          <w:rPr>
            <w:rFonts w:ascii="Times New Roman" w:eastAsia="Times New Roman" w:hAnsi="Times New Roman" w:cs="Times New Roman"/>
            <w:sz w:val="24"/>
            <w:szCs w:val="24"/>
          </w:rPr>
          <w:t xml:space="preserve"> </w:t>
        </w:r>
      </w:ins>
      <w:ins w:id="390" w:author="Daniel Wilson" w:date="2020-08-13T09:47:00Z">
        <w:r w:rsidR="005215E9">
          <w:rPr>
            <w:rFonts w:ascii="Times New Roman" w:eastAsia="Times New Roman" w:hAnsi="Times New Roman" w:cs="Times New Roman"/>
            <w:sz w:val="24"/>
            <w:szCs w:val="24"/>
          </w:rPr>
          <w:t xml:space="preserve">in pre/post liking </w:t>
        </w:r>
      </w:ins>
      <w:ins w:id="391" w:author="Daniel Wilson" w:date="2020-08-13T09:45:00Z">
        <w:r w:rsidR="005215E9">
          <w:rPr>
            <w:rFonts w:ascii="Times New Roman" w:eastAsia="Times New Roman" w:hAnsi="Times New Roman" w:cs="Times New Roman"/>
            <w:sz w:val="24"/>
            <w:szCs w:val="24"/>
          </w:rPr>
          <w:t xml:space="preserve">by changes in </w:t>
        </w:r>
      </w:ins>
      <w:ins w:id="392" w:author="Daniel Wilson" w:date="2020-08-13T09:46:00Z">
        <w:r w:rsidR="005215E9">
          <w:rPr>
            <w:rFonts w:ascii="Times New Roman" w:eastAsia="Times New Roman" w:hAnsi="Times New Roman" w:cs="Times New Roman"/>
            <w:sz w:val="24"/>
            <w:szCs w:val="24"/>
          </w:rPr>
          <w:t xml:space="preserve">attribute </w:t>
        </w:r>
      </w:ins>
      <w:ins w:id="393" w:author="Daniel Wilson" w:date="2020-08-13T09:47:00Z">
        <w:r w:rsidR="005215E9">
          <w:rPr>
            <w:rFonts w:ascii="Times New Roman" w:eastAsia="Times New Roman" w:hAnsi="Times New Roman" w:cs="Times New Roman"/>
            <w:sz w:val="24"/>
            <w:szCs w:val="24"/>
          </w:rPr>
          <w:t>weights</w:t>
        </w:r>
      </w:ins>
      <w:ins w:id="394" w:author="Daniel Wilson" w:date="2020-08-13T09:46:00Z">
        <w:r w:rsidR="005215E9">
          <w:rPr>
            <w:rFonts w:ascii="Times New Roman" w:eastAsia="Times New Roman" w:hAnsi="Times New Roman" w:cs="Times New Roman"/>
            <w:sz w:val="24"/>
            <w:szCs w:val="24"/>
          </w:rPr>
          <w:t xml:space="preserve"> in our regression models</w:t>
        </w:r>
      </w:ins>
      <w:ins w:id="395" w:author="Daniel Wilson" w:date="2020-08-13T09:44:00Z">
        <w:r w:rsidR="00022A29">
          <w:rPr>
            <w:rFonts w:ascii="Times New Roman" w:eastAsia="Times New Roman" w:hAnsi="Times New Roman" w:cs="Times New Roman"/>
            <w:sz w:val="24"/>
            <w:szCs w:val="24"/>
          </w:rPr>
          <w:t>.</w:t>
        </w:r>
      </w:ins>
      <w:ins w:id="396" w:author="Daniel Wilson" w:date="2020-08-13T09:42:00Z">
        <w:r w:rsidR="00022A29">
          <w:rPr>
            <w:rFonts w:ascii="Times New Roman" w:eastAsia="Times New Roman" w:hAnsi="Times New Roman" w:cs="Times New Roman"/>
            <w:sz w:val="24"/>
            <w:szCs w:val="24"/>
          </w:rPr>
          <w:t xml:space="preserve"> </w:t>
        </w:r>
      </w:ins>
      <w:ins w:id="397" w:author="Daniel Wilson" w:date="2020-08-12T10:40:00Z">
        <w:r w:rsidR="007150FC">
          <w:rPr>
            <w:rFonts w:ascii="Times New Roman" w:eastAsia="Times New Roman" w:hAnsi="Times New Roman" w:cs="Times New Roman"/>
            <w:sz w:val="24"/>
            <w:szCs w:val="24"/>
          </w:rPr>
          <w:t xml:space="preserve">We are also aware that the </w:t>
        </w:r>
      </w:ins>
      <w:ins w:id="398" w:author="Daniel Wilson" w:date="2020-08-12T10:51:00Z">
        <w:r w:rsidR="003F67A4">
          <w:rPr>
            <w:rFonts w:ascii="Times New Roman" w:eastAsia="Times New Roman" w:hAnsi="Times New Roman" w:cs="Times New Roman"/>
            <w:sz w:val="24"/>
            <w:szCs w:val="24"/>
          </w:rPr>
          <w:t xml:space="preserve">time period over which the </w:t>
        </w:r>
      </w:ins>
      <w:ins w:id="399" w:author="Daniel Wilson" w:date="2020-08-17T09:24:00Z">
        <w:r w:rsidR="00315B0A">
          <w:rPr>
            <w:rFonts w:ascii="Times New Roman" w:eastAsia="Times New Roman" w:hAnsi="Times New Roman" w:cs="Times New Roman"/>
            <w:sz w:val="24"/>
            <w:szCs w:val="24"/>
          </w:rPr>
          <w:t>persistent</w:t>
        </w:r>
      </w:ins>
      <w:ins w:id="400" w:author="Daniel Wilson" w:date="2020-08-12T10:51:00Z">
        <w:r w:rsidR="003F67A4">
          <w:rPr>
            <w:rFonts w:ascii="Times New Roman" w:eastAsia="Times New Roman" w:hAnsi="Times New Roman" w:cs="Times New Roman"/>
            <w:sz w:val="24"/>
            <w:szCs w:val="24"/>
          </w:rPr>
          <w:t xml:space="preserve"> effects of our manipulation are tested (ca. 60 minutes) is </w:t>
        </w:r>
      </w:ins>
      <w:ins w:id="401" w:author="Daniel Wilson" w:date="2020-08-12T10:52:00Z">
        <w:r w:rsidR="003F67A4">
          <w:rPr>
            <w:rFonts w:ascii="Times New Roman" w:eastAsia="Times New Roman" w:hAnsi="Times New Roman" w:cs="Times New Roman"/>
            <w:sz w:val="24"/>
            <w:szCs w:val="24"/>
          </w:rPr>
          <w:t xml:space="preserve">much too short to be meaningful in a real-world context. </w:t>
        </w:r>
      </w:ins>
      <w:ins w:id="402" w:author="Daniel Wilson" w:date="2020-08-12T10:53:00Z">
        <w:r w:rsidR="003F67A4">
          <w:rPr>
            <w:rFonts w:ascii="Times New Roman" w:eastAsia="Times New Roman" w:hAnsi="Times New Roman" w:cs="Times New Roman"/>
            <w:sz w:val="24"/>
            <w:szCs w:val="24"/>
          </w:rPr>
          <w:t xml:space="preserve">Testing the durability of the effect over longer timespans would help make clear whether </w:t>
        </w:r>
      </w:ins>
      <w:ins w:id="403" w:author="Daniel Wilson" w:date="2020-08-12T10:54:00Z">
        <w:r w:rsidR="003F67A4">
          <w:rPr>
            <w:rFonts w:ascii="Times New Roman" w:eastAsia="Times New Roman" w:hAnsi="Times New Roman" w:cs="Times New Roman"/>
            <w:sz w:val="24"/>
            <w:szCs w:val="24"/>
          </w:rPr>
          <w:t>our manipulations could be beneficial outside of the laboratory.</w:t>
        </w:r>
      </w:ins>
      <w:ins w:id="404" w:author="Daniel Wilson" w:date="2020-08-13T09:40:00Z">
        <w:r w:rsidR="0030751C">
          <w:rPr>
            <w:rFonts w:ascii="Times New Roman" w:eastAsia="Times New Roman" w:hAnsi="Times New Roman" w:cs="Times New Roman"/>
            <w:sz w:val="24"/>
            <w:szCs w:val="24"/>
          </w:rPr>
          <w:t xml:space="preserve"> </w:t>
        </w:r>
      </w:ins>
      <w:ins w:id="405" w:author="Daniel Wilson" w:date="2020-08-12T10:53:00Z">
        <w:r w:rsidR="003F67A4">
          <w:rPr>
            <w:rFonts w:ascii="Times New Roman" w:eastAsia="Times New Roman" w:hAnsi="Times New Roman" w:cs="Times New Roman"/>
            <w:sz w:val="24"/>
            <w:szCs w:val="24"/>
          </w:rPr>
          <w:t xml:space="preserve"> </w:t>
        </w:r>
      </w:ins>
    </w:p>
    <w:p w14:paraId="051E5B2E" w14:textId="77777777" w:rsidR="00143F8C" w:rsidRDefault="00143F8C" w:rsidP="003E09A7">
      <w:pPr>
        <w:pStyle w:val="Normal1"/>
        <w:spacing w:line="480" w:lineRule="auto"/>
        <w:rPr>
          <w:rFonts w:ascii="Times New Roman" w:eastAsia="Times New Roman" w:hAnsi="Times New Roman" w:cs="Times New Roman"/>
          <w:sz w:val="24"/>
          <w:szCs w:val="24"/>
        </w:rPr>
      </w:pPr>
    </w:p>
    <w:p w14:paraId="4EF31667" w14:textId="679D5860" w:rsidR="00846483" w:rsidRPr="004C1273" w:rsidRDefault="004C1273" w:rsidP="003E09A7">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results present one answer to why diets may not last: if regulation operates in part by temporarily recruiting the </w:t>
      </w:r>
      <w:proofErr w:type="spellStart"/>
      <w:r>
        <w:rPr>
          <w:rFonts w:ascii="Times New Roman" w:eastAsia="Times New Roman" w:hAnsi="Times New Roman" w:cs="Times New Roman"/>
          <w:sz w:val="24"/>
          <w:szCs w:val="24"/>
        </w:rPr>
        <w:t>dlPFC</w:t>
      </w:r>
      <w:proofErr w:type="spellEnd"/>
      <w:r>
        <w:rPr>
          <w:rFonts w:ascii="Times New Roman" w:eastAsia="Times New Roman" w:hAnsi="Times New Roman" w:cs="Times New Roman"/>
          <w:sz w:val="24"/>
          <w:szCs w:val="24"/>
        </w:rPr>
        <w:t xml:space="preserve"> to represent stimulus values in a goal-consistent way, but requires effort to maintain, then a loss of focus on the regulatory task may result in a rebound of previous preferences. Indeed, in our study, individuals who showed the strongest goal-consistent stimulus representations in the </w:t>
      </w:r>
      <w:proofErr w:type="spellStart"/>
      <w:r>
        <w:rPr>
          <w:rFonts w:ascii="Times New Roman" w:eastAsia="Times New Roman" w:hAnsi="Times New Roman" w:cs="Times New Roman"/>
          <w:sz w:val="24"/>
          <w:szCs w:val="24"/>
        </w:rPr>
        <w:t>dlPFC</w:t>
      </w:r>
      <w:proofErr w:type="spellEnd"/>
      <w:r>
        <w:rPr>
          <w:rFonts w:ascii="Times New Roman" w:eastAsia="Times New Roman" w:hAnsi="Times New Roman" w:cs="Times New Roman"/>
          <w:sz w:val="24"/>
          <w:szCs w:val="24"/>
        </w:rPr>
        <w:t xml:space="preserve"> during regulation were also the </w:t>
      </w:r>
      <w:r>
        <w:rPr>
          <w:rFonts w:ascii="Times New Roman" w:eastAsia="Times New Roman" w:hAnsi="Times New Roman" w:cs="Times New Roman"/>
          <w:i/>
          <w:sz w:val="24"/>
          <w:szCs w:val="24"/>
        </w:rPr>
        <w:t xml:space="preserve">least </w:t>
      </w:r>
      <w:r>
        <w:rPr>
          <w:rFonts w:ascii="Times New Roman" w:eastAsia="Times New Roman" w:hAnsi="Times New Roman" w:cs="Times New Roman"/>
          <w:sz w:val="24"/>
          <w:szCs w:val="24"/>
        </w:rPr>
        <w:t xml:space="preserve">likely to maintain the </w:t>
      </w:r>
      <w:r>
        <w:rPr>
          <w:rFonts w:ascii="Times New Roman" w:eastAsia="Times New Roman" w:hAnsi="Times New Roman" w:cs="Times New Roman"/>
          <w:sz w:val="24"/>
          <w:szCs w:val="24"/>
        </w:rPr>
        <w:lastRenderedPageBreak/>
        <w:t xml:space="preserve">effects of regulation on post-regulation preferences. But this result also raises an important question for further research: if recruitment of the </w:t>
      </w:r>
      <w:proofErr w:type="spellStart"/>
      <w:r>
        <w:rPr>
          <w:rFonts w:ascii="Times New Roman" w:eastAsia="Times New Roman" w:hAnsi="Times New Roman" w:cs="Times New Roman"/>
          <w:sz w:val="24"/>
          <w:szCs w:val="24"/>
        </w:rPr>
        <w:t>dlPFC</w:t>
      </w:r>
      <w:proofErr w:type="spellEnd"/>
      <w:r>
        <w:rPr>
          <w:rFonts w:ascii="Times New Roman" w:eastAsia="Times New Roman" w:hAnsi="Times New Roman" w:cs="Times New Roman"/>
          <w:sz w:val="24"/>
          <w:szCs w:val="24"/>
        </w:rPr>
        <w:t xml:space="preserve"> predicts a failure of regulatory efforts to last beyond the moment of active focus, what mechanisms predict enduring change? In our study, we saw evidence that a focus on healthiness in the moment may result in increases in the value of healthy foods afterwards. We had predicted that the changes in the </w:t>
      </w:r>
      <w:proofErr w:type="spellStart"/>
      <w:r>
        <w:rPr>
          <w:rFonts w:ascii="Times New Roman" w:eastAsia="Times New Roman" w:hAnsi="Times New Roman" w:cs="Times New Roman"/>
          <w:sz w:val="24"/>
          <w:szCs w:val="24"/>
        </w:rPr>
        <w:t>vmPFC</w:t>
      </w:r>
      <w:proofErr w:type="spellEnd"/>
      <w:r>
        <w:rPr>
          <w:rFonts w:ascii="Times New Roman" w:eastAsia="Times New Roman" w:hAnsi="Times New Roman" w:cs="Times New Roman"/>
          <w:sz w:val="24"/>
          <w:szCs w:val="24"/>
        </w:rPr>
        <w:t xml:space="preserve"> might correlate with such effects, but they did not. One possibility is that more sophisticated, multivariate analyses might yield clearer correlates of enduring change. Another possibility is that lasting change might result from connectivity between value regions and regions associated with memory and reward learning </w:t>
      </w:r>
      <w:r w:rsidR="00523CE3">
        <w:rPr>
          <w:rFonts w:ascii="Times New Roman" w:eastAsia="Times New Roman" w:hAnsi="Times New Roman" w:cs="Times New Roman"/>
          <w:sz w:val="24"/>
          <w:szCs w:val="24"/>
        </w:rPr>
        <w:fldChar w:fldCharType="begin"/>
      </w:r>
      <w:r w:rsidR="00523CE3">
        <w:rPr>
          <w:rFonts w:ascii="Times New Roman" w:eastAsia="Times New Roman" w:hAnsi="Times New Roman" w:cs="Times New Roman"/>
          <w:sz w:val="24"/>
          <w:szCs w:val="24"/>
        </w:rPr>
        <w:instrText xml:space="preserve"> ADDIN EN.CITE &lt;EndNote&gt;&lt;Cite&gt;&lt;Author&gt;Gerraty&lt;/Author&gt;&lt;Year&gt;2014&lt;/Year&gt;&lt;RecNum&gt;326&lt;/RecNum&gt;&lt;Prefix&gt;e.g.`, hippocampus and ventral striatum: &lt;/Prefix&gt;&lt;DisplayText&gt;(e.g., hippocampus and ventral striatum: Gerraty et al., 2014; Wimmer &amp;amp; Shohamy, 2012)&lt;/DisplayText&gt;&lt;record&gt;&lt;rec-number&gt;326&lt;/rec-number&gt;&lt;foreign-keys&gt;&lt;key app="EN" db-id="rp29t0rzi0rpzqewd0aprzf6zedaafdpw9ft" timestamp="1580528442"&gt;326&lt;/key&gt;&lt;/foreign-keys&gt;&lt;ref-type name="Journal Article"&gt;17&lt;/ref-type&gt;&lt;contributors&gt;&lt;authors&gt;&lt;author&gt;Gerraty, Raphael T.&lt;/author&gt;&lt;author&gt;Davidow, Juliet Y.&lt;/author&gt;&lt;author&gt;Wimmer, G. Elliott&lt;/author&gt;&lt;author&gt;Kahn, Itamar&lt;/author&gt;&lt;author&gt;Shohamy, Daphna&lt;/author&gt;&lt;/authors&gt;&lt;/contributors&gt;&lt;titles&gt;&lt;title&gt;Transfer of learning relates to intrinsic connectivity between hippocampus, ventromedial prefrontal cortex, and large-scale networks&lt;/title&gt;&lt;secondary-title&gt;Journal of Neuroscience&lt;/secondary-title&gt;&lt;/titles&gt;&lt;periodical&gt;&lt;full-title&gt;Journal of Neuroscience&lt;/full-title&gt;&lt;abbr-1&gt;J Neurosci&lt;/abbr-1&gt;&lt;/periodical&gt;&lt;pages&gt;11297-11303 %@ 0270-6474&lt;/pages&gt;&lt;volume&gt;34&lt;/volume&gt;&lt;number&gt;34&lt;/number&gt;&lt;dates&gt;&lt;year&gt;2014&lt;/year&gt;&lt;/dates&gt;&lt;urls&gt;&lt;/urls&gt;&lt;/record&gt;&lt;/Cite&gt;&lt;Cite&gt;&lt;Author&gt;Wimmer&lt;/Author&gt;&lt;Year&gt;2012&lt;/Year&gt;&lt;RecNum&gt;327&lt;/RecNum&gt;&lt;record&gt;&lt;rec-number&gt;327&lt;/rec-number&gt;&lt;foreign-keys&gt;&lt;key app="EN" db-id="rp29t0rzi0rpzqewd0aprzf6zedaafdpw9ft" timestamp="1580528524"&gt;327&lt;/key&gt;&lt;/foreign-keys&gt;&lt;ref-type name="Journal Article"&gt;17&lt;/ref-type&gt;&lt;contributors&gt;&lt;authors&gt;&lt;author&gt;Wimmer, G. Elliott&lt;/author&gt;&lt;author&gt;Shohamy, Daphna&lt;/author&gt;&lt;/authors&gt;&lt;/contributors&gt;&lt;titles&gt;&lt;title&gt;Preference by association: how memory mechanisms in the hippocampus bias decisions&lt;/title&gt;&lt;secondary-title&gt;Science&lt;/secondary-title&gt;&lt;/titles&gt;&lt;periodical&gt;&lt;full-title&gt;Science&lt;/full-title&gt;&lt;abbr-1&gt;Science&lt;/abbr-1&gt;&lt;/periodical&gt;&lt;pages&gt;270-273 %@ 0036-8075&lt;/pages&gt;&lt;volume&gt;338&lt;/volume&gt;&lt;number&gt;6104&lt;/number&gt;&lt;dates&gt;&lt;year&gt;2012&lt;/year&gt;&lt;/dates&gt;&lt;urls&gt;&lt;/urls&gt;&lt;/record&gt;&lt;/Cite&gt;&lt;/EndNote&gt;</w:instrText>
      </w:r>
      <w:r w:rsidR="00523CE3">
        <w:rPr>
          <w:rFonts w:ascii="Times New Roman" w:eastAsia="Times New Roman" w:hAnsi="Times New Roman" w:cs="Times New Roman"/>
          <w:sz w:val="24"/>
          <w:szCs w:val="24"/>
        </w:rPr>
        <w:fldChar w:fldCharType="separate"/>
      </w:r>
      <w:r w:rsidR="00523CE3">
        <w:rPr>
          <w:rFonts w:ascii="Times New Roman" w:eastAsia="Times New Roman" w:hAnsi="Times New Roman" w:cs="Times New Roman"/>
          <w:noProof/>
          <w:sz w:val="24"/>
          <w:szCs w:val="24"/>
        </w:rPr>
        <w:t>(e.g., hippocampus and ventral striatum: Gerraty et al., 2014; Wimmer &amp; Shohamy, 2012)</w:t>
      </w:r>
      <w:r w:rsidR="00523CE3">
        <w:rPr>
          <w:rFonts w:ascii="Times New Roman" w:eastAsia="Times New Roman" w:hAnsi="Times New Roman" w:cs="Times New Roman"/>
          <w:sz w:val="24"/>
          <w:szCs w:val="24"/>
        </w:rPr>
        <w:fldChar w:fldCharType="end"/>
      </w:r>
      <w:r w:rsidR="00E51976">
        <w:rPr>
          <w:rFonts w:ascii="Times New Roman" w:eastAsia="Times New Roman" w:hAnsi="Times New Roman" w:cs="Times New Roman"/>
          <w:sz w:val="24"/>
          <w:szCs w:val="24"/>
        </w:rPr>
        <w:t>. Future work will be needed to test these ideas.</w:t>
      </w:r>
    </w:p>
    <w:p w14:paraId="7EA0FBA6" w14:textId="77777777" w:rsidR="00CE4F37" w:rsidRDefault="00CE4F37" w:rsidP="003E09A7">
      <w:pPr>
        <w:pStyle w:val="Normal1"/>
        <w:spacing w:line="480" w:lineRule="auto"/>
        <w:rPr>
          <w:rFonts w:ascii="Times New Roman" w:eastAsia="Times New Roman" w:hAnsi="Times New Roman" w:cs="Times New Roman"/>
          <w:sz w:val="24"/>
          <w:szCs w:val="24"/>
        </w:rPr>
      </w:pPr>
    </w:p>
    <w:p w14:paraId="01E79A7B" w14:textId="68464B5C" w:rsidR="00E51976" w:rsidRDefault="00E51976" w:rsidP="003E09A7">
      <w:pPr>
        <w:pStyle w:val="Normal1"/>
        <w:spacing w:line="480" w:lineRule="auto"/>
        <w:rPr>
          <w:ins w:id="406" w:author="Daniel Wilson" w:date="2020-08-14T22:4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although we focused here on the </w:t>
      </w:r>
      <w:proofErr w:type="spellStart"/>
      <w:r>
        <w:rPr>
          <w:rFonts w:ascii="Times New Roman" w:eastAsia="Times New Roman" w:hAnsi="Times New Roman" w:cs="Times New Roman"/>
          <w:sz w:val="24"/>
          <w:szCs w:val="24"/>
        </w:rPr>
        <w:t>vmPFC</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dlPFC</w:t>
      </w:r>
      <w:proofErr w:type="spellEnd"/>
      <w:r>
        <w:rPr>
          <w:rFonts w:ascii="Times New Roman" w:eastAsia="Times New Roman" w:hAnsi="Times New Roman" w:cs="Times New Roman"/>
          <w:sz w:val="24"/>
          <w:szCs w:val="24"/>
        </w:rPr>
        <w:t>, based on a plethora of work implicating these two regions in the cognitive self-regulation of value, our research suggests the potential utility of considering a larger set of potential players. For example, other regions, including orbitofrontal cortex, ventral striatum, and posterior c</w:t>
      </w:r>
      <w:r w:rsidR="00984B1A">
        <w:rPr>
          <w:rFonts w:ascii="Times New Roman" w:eastAsia="Times New Roman" w:hAnsi="Times New Roman" w:cs="Times New Roman"/>
          <w:sz w:val="24"/>
          <w:szCs w:val="24"/>
        </w:rPr>
        <w:t>ingulate cortex, also correlate</w:t>
      </w:r>
      <w:r>
        <w:rPr>
          <w:rFonts w:ascii="Times New Roman" w:eastAsia="Times New Roman" w:hAnsi="Times New Roman" w:cs="Times New Roman"/>
          <w:sz w:val="24"/>
          <w:szCs w:val="24"/>
        </w:rPr>
        <w:t xml:space="preserve"> with decision values at the time of choice</w:t>
      </w:r>
      <w:r w:rsidR="00984B1A">
        <w:rPr>
          <w:rFonts w:ascii="Times New Roman" w:eastAsia="Times New Roman" w:hAnsi="Times New Roman" w:cs="Times New Roman"/>
          <w:sz w:val="24"/>
          <w:szCs w:val="24"/>
        </w:rPr>
        <w:t xml:space="preserve"> </w:t>
      </w:r>
      <w:r w:rsidR="00984B1A">
        <w:rPr>
          <w:rFonts w:ascii="Times New Roman" w:eastAsia="Times New Roman" w:hAnsi="Times New Roman" w:cs="Times New Roman"/>
          <w:sz w:val="24"/>
          <w:szCs w:val="24"/>
        </w:rPr>
        <w:fldChar w:fldCharType="begin"/>
      </w:r>
      <w:r w:rsidR="00984B1A">
        <w:rPr>
          <w:rFonts w:ascii="Times New Roman" w:eastAsia="Times New Roman" w:hAnsi="Times New Roman" w:cs="Times New Roman"/>
          <w:sz w:val="24"/>
          <w:szCs w:val="24"/>
        </w:rPr>
        <w:instrText xml:space="preserve"> ADDIN EN.CITE &lt;EndNote&gt;&lt;Cite&gt;&lt;Author&gt;Clithero&lt;/Author&gt;&lt;Year&gt;2013&lt;/Year&gt;&lt;RecNum&gt;107&lt;/RecNum&gt;&lt;DisplayText&gt;(Clithero &amp;amp; Rangel, 2013)&lt;/DisplayText&gt;&lt;record&gt;&lt;rec-number&gt;107&lt;/rec-number&gt;&lt;foreign-keys&gt;&lt;key app="EN" db-id="rp29t0rzi0rpzqewd0aprzf6zedaafdpw9ft" timestamp="1403236926"&gt;107&lt;/key&gt;&lt;/foreign-keys&gt;&lt;ref-type name="Journal Article"&gt;17&lt;/ref-type&gt;&lt;contributors&gt;&lt;authors&gt;&lt;author&gt;Clithero, John A&lt;/author&gt;&lt;author&gt;Rangel, Antonio&lt;/author&gt;&lt;/authors&gt;&lt;/contributors&gt;&lt;titles&gt;&lt;title&gt;Informatic parcellation of the network involved in the computation of subjective value&lt;/title&gt;&lt;secondary-title&gt;Social cognitive and affective neuroscience&lt;/secondary-title&gt;&lt;alt-title&gt;Soc Cogn Affect Neurosci&lt;/alt-title&gt;&lt;short-title&gt;Soc Cogn Affect Neurosci&lt;/short-title&gt;&lt;/titles&gt;&lt;periodical&gt;&lt;full-title&gt;Social cognitive and affective neuroscience&lt;/full-title&gt;&lt;abbr-1&gt;Soc Cogn Affect Neurosci&lt;/abbr-1&gt;&lt;/periodical&gt;&lt;alt-periodical&gt;&lt;full-title&gt;Social cognitive and affective neuroscience&lt;/full-title&gt;&lt;abbr-1&gt;Soc Cogn Affect Neurosci&lt;/abbr-1&gt;&lt;/alt-periodical&gt;&lt;pages&gt;1289-1302&lt;/pages&gt;&lt;volume&gt;9&lt;/volume&gt;&lt;number&gt;9&lt;/number&gt;&lt;dates&gt;&lt;year&gt;2013&lt;/year&gt;&lt;/dates&gt;&lt;isbn&gt;1749-5016&lt;/isbn&gt;&lt;urls&gt;&lt;/urls&gt;&lt;/record&gt;&lt;/Cite&gt;&lt;/EndNote&gt;</w:instrText>
      </w:r>
      <w:r w:rsidR="00984B1A">
        <w:rPr>
          <w:rFonts w:ascii="Times New Roman" w:eastAsia="Times New Roman" w:hAnsi="Times New Roman" w:cs="Times New Roman"/>
          <w:sz w:val="24"/>
          <w:szCs w:val="24"/>
        </w:rPr>
        <w:fldChar w:fldCharType="separate"/>
      </w:r>
      <w:r w:rsidR="00984B1A">
        <w:rPr>
          <w:rFonts w:ascii="Times New Roman" w:eastAsia="Times New Roman" w:hAnsi="Times New Roman" w:cs="Times New Roman"/>
          <w:noProof/>
          <w:sz w:val="24"/>
          <w:szCs w:val="24"/>
        </w:rPr>
        <w:t>(Clithero &amp; Rangel, 2013)</w:t>
      </w:r>
      <w:r w:rsidR="00984B1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Perhaps each of these regions also plays a unique role in regulatory success under the right circumstance. Given the multitude of possible strategies people might use to regulate their evaluative responses</w:t>
      </w:r>
      <w:r w:rsidR="00984B1A">
        <w:rPr>
          <w:rFonts w:ascii="Times New Roman" w:eastAsia="Times New Roman" w:hAnsi="Times New Roman" w:cs="Times New Roman"/>
          <w:sz w:val="24"/>
          <w:szCs w:val="24"/>
        </w:rPr>
        <w:t xml:space="preserve"> </w:t>
      </w:r>
      <w:r w:rsidR="00984B1A">
        <w:rPr>
          <w:rFonts w:ascii="Times New Roman" w:eastAsia="Times New Roman" w:hAnsi="Times New Roman" w:cs="Times New Roman"/>
          <w:sz w:val="24"/>
          <w:szCs w:val="24"/>
        </w:rPr>
        <w:fldChar w:fldCharType="begin"/>
      </w:r>
      <w:r w:rsidR="00984B1A">
        <w:rPr>
          <w:rFonts w:ascii="Times New Roman" w:eastAsia="Times New Roman" w:hAnsi="Times New Roman" w:cs="Times New Roman"/>
          <w:sz w:val="24"/>
          <w:szCs w:val="24"/>
        </w:rPr>
        <w:instrText xml:space="preserve"> ADDIN EN.CITE &lt;EndNote&gt;&lt;Cite&gt;&lt;Author&gt;Gross&lt;/Author&gt;&lt;Year&gt;2015&lt;/Year&gt;&lt;RecNum&gt;328&lt;/RecNum&gt;&lt;DisplayText&gt;(Gross, 2015)&lt;/DisplayText&gt;&lt;record&gt;&lt;rec-number&gt;328&lt;/rec-number&gt;&lt;foreign-keys&gt;&lt;key app="EN" db-id="rp29t0rzi0rpzqewd0aprzf6zedaafdpw9ft" timestamp="1580528666"&gt;328&lt;/key&gt;&lt;/foreign-keys&gt;&lt;ref-type name="Journal Article"&gt;17&lt;/ref-type&gt;&lt;contributors&gt;&lt;authors&gt;&lt;author&gt;Gross, James J.&lt;/author&gt;&lt;/authors&gt;&lt;/contributors&gt;&lt;titles&gt;&lt;title&gt;The extended process model of emotion regulation: Elaborations, applications, and future directions&lt;/title&gt;&lt;secondary-title&gt;Psychological Inquiry&lt;/secondary-title&gt;&lt;/titles&gt;&lt;periodical&gt;&lt;full-title&gt;Psychological Inquiry&lt;/full-title&gt;&lt;abbr-1&gt;Psychol Inq&lt;/abbr-1&gt;&lt;/periodical&gt;&lt;pages&gt;130-137 %@ 1047-840X&lt;/pages&gt;&lt;volume&gt;26&lt;/volume&gt;&lt;number&gt;1&lt;/number&gt;&lt;dates&gt;&lt;year&gt;2015&lt;/year&gt;&lt;/dates&gt;&lt;urls&gt;&lt;/urls&gt;&lt;/record&gt;&lt;/Cite&gt;&lt;/EndNote&gt;</w:instrText>
      </w:r>
      <w:r w:rsidR="00984B1A">
        <w:rPr>
          <w:rFonts w:ascii="Times New Roman" w:eastAsia="Times New Roman" w:hAnsi="Times New Roman" w:cs="Times New Roman"/>
          <w:sz w:val="24"/>
          <w:szCs w:val="24"/>
        </w:rPr>
        <w:fldChar w:fldCharType="separate"/>
      </w:r>
      <w:r w:rsidR="00984B1A">
        <w:rPr>
          <w:rFonts w:ascii="Times New Roman" w:eastAsia="Times New Roman" w:hAnsi="Times New Roman" w:cs="Times New Roman"/>
          <w:noProof/>
          <w:sz w:val="24"/>
          <w:szCs w:val="24"/>
        </w:rPr>
        <w:t>(Gross, 2015)</w:t>
      </w:r>
      <w:r w:rsidR="00984B1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future work should take a more global perspective on this important issue.</w:t>
      </w:r>
    </w:p>
    <w:p w14:paraId="6BC5F7EA" w14:textId="24C4B0A3" w:rsidR="000E166A" w:rsidRDefault="000E166A" w:rsidP="003E09A7">
      <w:pPr>
        <w:pStyle w:val="Normal1"/>
        <w:spacing w:line="480" w:lineRule="auto"/>
        <w:rPr>
          <w:ins w:id="407" w:author="Daniel Wilson" w:date="2020-08-14T22:48:00Z"/>
          <w:rFonts w:ascii="Times New Roman" w:eastAsia="Times New Roman" w:hAnsi="Times New Roman" w:cs="Times New Roman"/>
          <w:sz w:val="24"/>
          <w:szCs w:val="24"/>
        </w:rPr>
      </w:pPr>
    </w:p>
    <w:p w14:paraId="28B934F5" w14:textId="64316961" w:rsidR="000E166A" w:rsidRDefault="000E166A" w:rsidP="003E09A7">
      <w:pPr>
        <w:pStyle w:val="Normal1"/>
        <w:spacing w:line="480" w:lineRule="auto"/>
        <w:rPr>
          <w:ins w:id="408" w:author="Daniel Wilson" w:date="2020-08-14T22:48:00Z"/>
          <w:rFonts w:ascii="Times New Roman" w:eastAsia="Times New Roman" w:hAnsi="Times New Roman" w:cs="Times New Roman"/>
          <w:sz w:val="24"/>
          <w:szCs w:val="24"/>
        </w:rPr>
      </w:pPr>
    </w:p>
    <w:p w14:paraId="56A487ED" w14:textId="1D2BC6B2" w:rsidR="000E166A" w:rsidRDefault="000E166A" w:rsidP="003E09A7">
      <w:pPr>
        <w:pStyle w:val="Normal1"/>
        <w:spacing w:line="480" w:lineRule="auto"/>
        <w:rPr>
          <w:ins w:id="409" w:author="Daniel Wilson" w:date="2020-08-14T22:48:00Z"/>
          <w:rFonts w:ascii="Times New Roman" w:eastAsia="Times New Roman" w:hAnsi="Times New Roman" w:cs="Times New Roman"/>
          <w:sz w:val="24"/>
          <w:szCs w:val="24"/>
        </w:rPr>
      </w:pPr>
      <w:ins w:id="410" w:author="Daniel Wilson" w:date="2020-08-14T22:48:00Z">
        <w:r>
          <w:rPr>
            <w:rFonts w:ascii="Times New Roman" w:eastAsia="Times New Roman" w:hAnsi="Times New Roman" w:cs="Times New Roman"/>
            <w:sz w:val="24"/>
            <w:szCs w:val="24"/>
          </w:rPr>
          <w:t>SUPPLEMENATARY</w:t>
        </w:r>
      </w:ins>
    </w:p>
    <w:p w14:paraId="33726F1C" w14:textId="02C1A78B" w:rsidR="000E166A" w:rsidRDefault="000E166A">
      <w:pPr>
        <w:pStyle w:val="Normal1"/>
        <w:numPr>
          <w:ilvl w:val="0"/>
          <w:numId w:val="3"/>
        </w:numPr>
        <w:spacing w:line="480" w:lineRule="auto"/>
        <w:rPr>
          <w:rFonts w:ascii="Times New Roman" w:eastAsia="Times New Roman" w:hAnsi="Times New Roman" w:cs="Times New Roman"/>
          <w:sz w:val="24"/>
          <w:szCs w:val="24"/>
        </w:rPr>
        <w:pPrChange w:id="411" w:author="Daniel Wilson" w:date="2020-08-14T22:48:00Z">
          <w:pPr>
            <w:pStyle w:val="Normal1"/>
            <w:spacing w:line="480" w:lineRule="auto"/>
          </w:pPr>
        </w:pPrChange>
      </w:pPr>
      <w:ins w:id="412" w:author="Daniel Wilson" w:date="2020-08-14T22:48:00Z">
        <w:r>
          <w:rPr>
            <w:rFonts w:ascii="Times New Roman" w:eastAsia="Times New Roman" w:hAnsi="Times New Roman" w:cs="Times New Roman"/>
            <w:sz w:val="24"/>
            <w:szCs w:val="24"/>
          </w:rPr>
          <w:t xml:space="preserve">Text for subject </w:t>
        </w:r>
      </w:ins>
      <w:ins w:id="413" w:author="Daniel Wilson" w:date="2020-08-14T22:49:00Z">
        <w:r>
          <w:rPr>
            <w:rFonts w:ascii="Times New Roman" w:eastAsia="Times New Roman" w:hAnsi="Times New Roman" w:cs="Times New Roman"/>
            <w:sz w:val="24"/>
            <w:szCs w:val="24"/>
          </w:rPr>
          <w:t xml:space="preserve">state induction </w:t>
        </w:r>
      </w:ins>
      <w:ins w:id="414" w:author="Daniel Wilson" w:date="2020-08-14T22:48:00Z">
        <w:r>
          <w:rPr>
            <w:rFonts w:ascii="Times New Roman" w:eastAsia="Times New Roman" w:hAnsi="Times New Roman" w:cs="Times New Roman"/>
            <w:sz w:val="24"/>
            <w:szCs w:val="24"/>
          </w:rPr>
          <w:t>directions in all three conditions</w:t>
        </w:r>
      </w:ins>
      <w:ins w:id="415" w:author="Daniel Wilson" w:date="2020-08-14T22:49:00Z">
        <w:r>
          <w:rPr>
            <w:rFonts w:ascii="Times New Roman" w:eastAsia="Times New Roman" w:hAnsi="Times New Roman" w:cs="Times New Roman"/>
            <w:sz w:val="24"/>
            <w:szCs w:val="24"/>
          </w:rPr>
          <w:t xml:space="preserve"> (R2.5)</w:t>
        </w:r>
      </w:ins>
    </w:p>
    <w:p w14:paraId="72AB0536" w14:textId="77777777" w:rsidR="007A6AB6" w:rsidRDefault="007A6AB6" w:rsidP="003E09A7">
      <w:pPr>
        <w:pStyle w:val="Normal1"/>
        <w:spacing w:line="480" w:lineRule="auto"/>
        <w:rPr>
          <w:rFonts w:ascii="Times New Roman" w:eastAsia="Times New Roman" w:hAnsi="Times New Roman" w:cs="Times New Roman"/>
          <w:sz w:val="24"/>
          <w:szCs w:val="24"/>
        </w:rPr>
      </w:pPr>
    </w:p>
    <w:p w14:paraId="2E097277" w14:textId="77777777" w:rsidR="007A6AB6" w:rsidRDefault="007A6AB6">
      <w:pPr>
        <w:pStyle w:val="Normal1"/>
        <w:rPr>
          <w:rFonts w:ascii="Times New Roman" w:eastAsia="Times New Roman" w:hAnsi="Times New Roman" w:cs="Times New Roman"/>
          <w:sz w:val="24"/>
          <w:szCs w:val="24"/>
        </w:rPr>
      </w:pPr>
    </w:p>
    <w:p w14:paraId="3B791194" w14:textId="77777777" w:rsidR="007A6AB6" w:rsidRDefault="007A6AB6">
      <w:pPr>
        <w:pStyle w:val="Normal1"/>
        <w:rPr>
          <w:rFonts w:ascii="Times New Roman" w:eastAsia="Times New Roman" w:hAnsi="Times New Roman" w:cs="Times New Roman"/>
          <w:sz w:val="24"/>
          <w:szCs w:val="24"/>
        </w:rPr>
      </w:pPr>
    </w:p>
    <w:p w14:paraId="2EA42625" w14:textId="77777777" w:rsidR="007A6AB6" w:rsidRPr="00183A52" w:rsidRDefault="007A6AB6">
      <w:pPr>
        <w:pStyle w:val="Normal1"/>
        <w:rPr>
          <w:rFonts w:ascii="Times New Roman" w:eastAsia="Times New Roman" w:hAnsi="Times New Roman" w:cs="Times New Roman"/>
          <w:sz w:val="24"/>
          <w:szCs w:val="24"/>
        </w:rPr>
      </w:pPr>
    </w:p>
    <w:p w14:paraId="4FF397C7" w14:textId="77777777" w:rsidR="00A920F3" w:rsidRPr="00183A52" w:rsidRDefault="00A920F3">
      <w:pPr>
        <w:pStyle w:val="Normal1"/>
        <w:rPr>
          <w:rFonts w:ascii="Times New Roman" w:eastAsia="Times New Roman" w:hAnsi="Times New Roman" w:cs="Times New Roman"/>
          <w:sz w:val="24"/>
          <w:szCs w:val="24"/>
        </w:rPr>
      </w:pPr>
    </w:p>
    <w:p w14:paraId="66734C69" w14:textId="24A30AC7" w:rsidR="00984B1A" w:rsidRPr="00302D94" w:rsidRDefault="00E60ECC" w:rsidP="00851657">
      <w:pPr>
        <w:pStyle w:val="Normal1"/>
        <w:spacing w:line="480" w:lineRule="auto"/>
        <w:jc w:val="center"/>
        <w:rPr>
          <w:rFonts w:ascii="Times New Roman" w:hAnsi="Times New Roman" w:cs="Times New Roman"/>
          <w:b/>
          <w:noProof/>
          <w:sz w:val="24"/>
          <w:szCs w:val="24"/>
          <w:lang w:val="de-DE"/>
        </w:rPr>
      </w:pPr>
      <w:r w:rsidRPr="00E03C94">
        <w:rPr>
          <w:rFonts w:ascii="Times New Roman" w:eastAsia="Times New Roman" w:hAnsi="Times New Roman" w:cs="Times New Roman"/>
          <w:b/>
          <w:sz w:val="24"/>
          <w:szCs w:val="24"/>
          <w:lang w:val="de-DE"/>
          <w:rPrChange w:id="416" w:author="Daniel Wilson" w:date="2020-08-17T09:22:00Z">
            <w:rPr>
              <w:rFonts w:ascii="Times New Roman" w:eastAsia="Times New Roman" w:hAnsi="Times New Roman" w:cs="Times New Roman"/>
              <w:b/>
              <w:sz w:val="24"/>
              <w:szCs w:val="24"/>
              <w:lang w:val="de-DE"/>
            </w:rPr>
          </w:rPrChange>
        </w:rPr>
        <w:br w:type="column"/>
      </w:r>
      <w:commentRangeStart w:id="417"/>
      <w:r w:rsidR="00895B51" w:rsidRPr="00851657">
        <w:rPr>
          <w:rFonts w:ascii="Times New Roman" w:hAnsi="Times New Roman" w:cs="Times New Roman"/>
          <w:sz w:val="24"/>
          <w:szCs w:val="24"/>
        </w:rPr>
        <w:lastRenderedPageBreak/>
        <w:fldChar w:fldCharType="begin"/>
      </w:r>
      <w:r w:rsidR="00895B51" w:rsidRPr="00302D94">
        <w:rPr>
          <w:rFonts w:ascii="Times New Roman" w:hAnsi="Times New Roman" w:cs="Times New Roman"/>
          <w:sz w:val="24"/>
          <w:szCs w:val="24"/>
          <w:lang w:val="de-DE"/>
        </w:rPr>
        <w:instrText xml:space="preserve"> ADDIN EN.REFLIST </w:instrText>
      </w:r>
      <w:r w:rsidR="00895B51" w:rsidRPr="00851657">
        <w:rPr>
          <w:rFonts w:ascii="Times New Roman" w:hAnsi="Times New Roman" w:cs="Times New Roman"/>
          <w:sz w:val="24"/>
          <w:szCs w:val="24"/>
        </w:rPr>
        <w:fldChar w:fldCharType="separate"/>
      </w:r>
      <w:r w:rsidR="00984B1A" w:rsidRPr="00302D94">
        <w:rPr>
          <w:rFonts w:ascii="Times New Roman" w:hAnsi="Times New Roman" w:cs="Times New Roman"/>
          <w:b/>
          <w:noProof/>
          <w:sz w:val="24"/>
          <w:szCs w:val="24"/>
          <w:lang w:val="de-DE"/>
        </w:rPr>
        <w:t>References</w:t>
      </w:r>
    </w:p>
    <w:p w14:paraId="7C152000" w14:textId="77777777" w:rsidR="00984B1A" w:rsidRPr="00302D94" w:rsidRDefault="00984B1A" w:rsidP="00851657">
      <w:pPr>
        <w:pStyle w:val="EndNoteBibliographyTitle"/>
        <w:spacing w:line="480" w:lineRule="auto"/>
        <w:rPr>
          <w:rFonts w:ascii="Times New Roman" w:hAnsi="Times New Roman" w:cs="Times New Roman"/>
          <w:b/>
          <w:noProof/>
          <w:sz w:val="24"/>
          <w:szCs w:val="24"/>
          <w:lang w:val="de-DE"/>
        </w:rPr>
      </w:pPr>
    </w:p>
    <w:p w14:paraId="18FE20C3" w14:textId="1EF41A48"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302D94">
        <w:rPr>
          <w:rFonts w:ascii="Times New Roman" w:hAnsi="Times New Roman" w:cs="Times New Roman"/>
          <w:noProof/>
          <w:sz w:val="24"/>
          <w:szCs w:val="24"/>
          <w:lang w:val="de-DE"/>
        </w:rPr>
        <w:t xml:space="preserve">Abraham, A., Pedregosa, F., Eickenberg, M., Gervais, P., Mueller, A., Kossaifi, J., . . . </w:t>
      </w:r>
      <w:r w:rsidRPr="00851657">
        <w:rPr>
          <w:rFonts w:ascii="Times New Roman" w:hAnsi="Times New Roman" w:cs="Times New Roman"/>
          <w:noProof/>
          <w:sz w:val="24"/>
          <w:szCs w:val="24"/>
        </w:rPr>
        <w:t xml:space="preserve">Varoquaux, G. (2014). Machine learning for neuroimaging with scikit-learn. </w:t>
      </w:r>
      <w:r w:rsidR="00824CB9">
        <w:rPr>
          <w:rFonts w:ascii="Times New Roman" w:hAnsi="Times New Roman" w:cs="Times New Roman"/>
          <w:i/>
          <w:noProof/>
          <w:sz w:val="24"/>
          <w:szCs w:val="24"/>
        </w:rPr>
        <w:t>Frontiers in N</w:t>
      </w:r>
      <w:r w:rsidRPr="00851657">
        <w:rPr>
          <w:rFonts w:ascii="Times New Roman" w:hAnsi="Times New Roman" w:cs="Times New Roman"/>
          <w:i/>
          <w:noProof/>
          <w:sz w:val="24"/>
          <w:szCs w:val="24"/>
        </w:rPr>
        <w:t>euroinformatics, 8</w:t>
      </w:r>
      <w:r w:rsidRPr="00851657">
        <w:rPr>
          <w:rFonts w:ascii="Times New Roman" w:hAnsi="Times New Roman" w:cs="Times New Roman"/>
          <w:noProof/>
          <w:sz w:val="24"/>
          <w:szCs w:val="24"/>
        </w:rPr>
        <w:t>, 14.</w:t>
      </w:r>
    </w:p>
    <w:p w14:paraId="3905523B" w14:textId="1B60D439"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Avants, B. B., Epstein, C. L., Grossman, M., &amp; Gee, J. C. (2008). Symmetric diffeomorphic image registration with cross-correlation: evaluating automated labeling of elderly and neurodegenerative brain. </w:t>
      </w:r>
      <w:r w:rsidR="00824CB9">
        <w:rPr>
          <w:rFonts w:ascii="Times New Roman" w:hAnsi="Times New Roman" w:cs="Times New Roman"/>
          <w:i/>
          <w:noProof/>
          <w:sz w:val="24"/>
          <w:szCs w:val="24"/>
        </w:rPr>
        <w:t>Medical Image A</w:t>
      </w:r>
      <w:r w:rsidRPr="00851657">
        <w:rPr>
          <w:rFonts w:ascii="Times New Roman" w:hAnsi="Times New Roman" w:cs="Times New Roman"/>
          <w:i/>
          <w:noProof/>
          <w:sz w:val="24"/>
          <w:szCs w:val="24"/>
        </w:rPr>
        <w:t>nalysis, 12</w:t>
      </w:r>
      <w:r w:rsidRPr="00851657">
        <w:rPr>
          <w:rFonts w:ascii="Times New Roman" w:hAnsi="Times New Roman" w:cs="Times New Roman"/>
          <w:noProof/>
          <w:sz w:val="24"/>
          <w:szCs w:val="24"/>
        </w:rPr>
        <w:t>, 26-41.</w:t>
      </w:r>
    </w:p>
    <w:p w14:paraId="4DE45787" w14:textId="77777777" w:rsidR="00984B1A" w:rsidRPr="00302D94" w:rsidRDefault="00984B1A" w:rsidP="00851657">
      <w:pPr>
        <w:pStyle w:val="EndNoteBibliography"/>
        <w:spacing w:line="480" w:lineRule="auto"/>
        <w:ind w:left="720" w:hanging="720"/>
        <w:rPr>
          <w:rFonts w:ascii="Times New Roman" w:hAnsi="Times New Roman" w:cs="Times New Roman"/>
          <w:noProof/>
          <w:sz w:val="24"/>
          <w:szCs w:val="24"/>
          <w:lang w:val="de-DE"/>
        </w:rPr>
      </w:pPr>
      <w:r w:rsidRPr="00851657">
        <w:rPr>
          <w:rFonts w:ascii="Times New Roman" w:hAnsi="Times New Roman" w:cs="Times New Roman"/>
          <w:noProof/>
          <w:sz w:val="24"/>
          <w:szCs w:val="24"/>
        </w:rPr>
        <w:t xml:space="preserve">Bartra, O., McGuire, J. T., &amp; Kable, J. W. (2013). The valuation system: a coordinate-based meta-analysis of BOLD fMRI experiments examining neural correlates of subjective value. </w:t>
      </w:r>
      <w:r w:rsidRPr="00302D94">
        <w:rPr>
          <w:rFonts w:ascii="Times New Roman" w:hAnsi="Times New Roman" w:cs="Times New Roman"/>
          <w:i/>
          <w:noProof/>
          <w:sz w:val="24"/>
          <w:szCs w:val="24"/>
          <w:lang w:val="de-DE"/>
        </w:rPr>
        <w:t>Neuroimage, 76</w:t>
      </w:r>
      <w:r w:rsidRPr="00302D94">
        <w:rPr>
          <w:rFonts w:ascii="Times New Roman" w:hAnsi="Times New Roman" w:cs="Times New Roman"/>
          <w:noProof/>
          <w:sz w:val="24"/>
          <w:szCs w:val="24"/>
          <w:lang w:val="de-DE"/>
        </w:rPr>
        <w:t>, 412-427.</w:t>
      </w:r>
    </w:p>
    <w:p w14:paraId="10E957C9" w14:textId="77777777"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302D94">
        <w:rPr>
          <w:rFonts w:ascii="Times New Roman" w:hAnsi="Times New Roman" w:cs="Times New Roman"/>
          <w:noProof/>
          <w:sz w:val="24"/>
          <w:szCs w:val="24"/>
          <w:lang w:val="de-DE"/>
        </w:rPr>
        <w:t xml:space="preserve">Basten, U., Biele, G., Heekeren, H. R., &amp; Fiebach, C. J. (2010). </w:t>
      </w:r>
      <w:r w:rsidRPr="00851657">
        <w:rPr>
          <w:rFonts w:ascii="Times New Roman" w:hAnsi="Times New Roman" w:cs="Times New Roman"/>
          <w:noProof/>
          <w:sz w:val="24"/>
          <w:szCs w:val="24"/>
        </w:rPr>
        <w:t xml:space="preserve">How the brain integrates costs and benefits during decision making. </w:t>
      </w:r>
      <w:r w:rsidRPr="00851657">
        <w:rPr>
          <w:rFonts w:ascii="Times New Roman" w:hAnsi="Times New Roman" w:cs="Times New Roman"/>
          <w:i/>
          <w:noProof/>
          <w:sz w:val="24"/>
          <w:szCs w:val="24"/>
        </w:rPr>
        <w:t>Proceedings of the National Academy of Sciences, 107</w:t>
      </w:r>
      <w:r w:rsidRPr="00851657">
        <w:rPr>
          <w:rFonts w:ascii="Times New Roman" w:hAnsi="Times New Roman" w:cs="Times New Roman"/>
          <w:noProof/>
          <w:sz w:val="24"/>
          <w:szCs w:val="24"/>
        </w:rPr>
        <w:t>, 21767-21772.</w:t>
      </w:r>
    </w:p>
    <w:p w14:paraId="7160F5E5" w14:textId="1058E55B"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Bhanji, J. P., &amp; Beer, J. S. (2012). Taking a different perspective: Mindset influences neural regions that represent value and choice. </w:t>
      </w:r>
      <w:r w:rsidRPr="00851657">
        <w:rPr>
          <w:rFonts w:ascii="Times New Roman" w:hAnsi="Times New Roman" w:cs="Times New Roman"/>
          <w:i/>
          <w:noProof/>
          <w:sz w:val="24"/>
          <w:szCs w:val="24"/>
        </w:rPr>
        <w:t>Social Cognitive and Affective Neuroscience, 7</w:t>
      </w:r>
      <w:r w:rsidRPr="00851657">
        <w:rPr>
          <w:rFonts w:ascii="Times New Roman" w:hAnsi="Times New Roman" w:cs="Times New Roman"/>
          <w:noProof/>
          <w:sz w:val="24"/>
          <w:szCs w:val="24"/>
        </w:rPr>
        <w:t>, 782-793.</w:t>
      </w:r>
    </w:p>
    <w:p w14:paraId="47D49C7A" w14:textId="07137414"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Boswell, R. G., Sun, W., Suzuki, S., &amp; Kober, H. (2018). Training in cognitive strategies reduces eating and improves food choice. </w:t>
      </w:r>
      <w:r w:rsidRPr="00851657">
        <w:rPr>
          <w:rFonts w:ascii="Times New Roman" w:hAnsi="Times New Roman" w:cs="Times New Roman"/>
          <w:i/>
          <w:noProof/>
          <w:sz w:val="24"/>
          <w:szCs w:val="24"/>
        </w:rPr>
        <w:t>Proceedings of the National Academy of Sciences, 115</w:t>
      </w:r>
      <w:r w:rsidRPr="00851657">
        <w:rPr>
          <w:rFonts w:ascii="Times New Roman" w:hAnsi="Times New Roman" w:cs="Times New Roman"/>
          <w:noProof/>
          <w:sz w:val="24"/>
          <w:szCs w:val="24"/>
        </w:rPr>
        <w:t>, E11238-E11247.</w:t>
      </w:r>
    </w:p>
    <w:p w14:paraId="53ABA209" w14:textId="027AB1A8"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Brass, M., Derrfuss, J., Forstmann, B., &amp; von Cramon, D. Y. (2005). The role of the inferior frontal junction area in cognitive control. </w:t>
      </w:r>
      <w:r w:rsidR="00824CB9">
        <w:rPr>
          <w:rFonts w:ascii="Times New Roman" w:hAnsi="Times New Roman" w:cs="Times New Roman"/>
          <w:i/>
          <w:noProof/>
          <w:sz w:val="24"/>
          <w:szCs w:val="24"/>
        </w:rPr>
        <w:t>Trends in Cognitive S</w:t>
      </w:r>
      <w:r w:rsidRPr="00851657">
        <w:rPr>
          <w:rFonts w:ascii="Times New Roman" w:hAnsi="Times New Roman" w:cs="Times New Roman"/>
          <w:i/>
          <w:noProof/>
          <w:sz w:val="24"/>
          <w:szCs w:val="24"/>
        </w:rPr>
        <w:t>ciences, 9</w:t>
      </w:r>
      <w:r w:rsidRPr="00851657">
        <w:rPr>
          <w:rFonts w:ascii="Times New Roman" w:hAnsi="Times New Roman" w:cs="Times New Roman"/>
          <w:noProof/>
          <w:sz w:val="24"/>
          <w:szCs w:val="24"/>
        </w:rPr>
        <w:t>, 314-316.</w:t>
      </w:r>
    </w:p>
    <w:p w14:paraId="5B367611" w14:textId="3C27B2C2"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lastRenderedPageBreak/>
        <w:t xml:space="preserve">Carmichael, S. T., &amp; Price, J. L. (1995). Limbic connections of the orbital and medial prefrontal cortex in macaque monkeys. </w:t>
      </w:r>
      <w:r w:rsidRPr="00851657">
        <w:rPr>
          <w:rFonts w:ascii="Times New Roman" w:hAnsi="Times New Roman" w:cs="Times New Roman"/>
          <w:i/>
          <w:noProof/>
          <w:sz w:val="24"/>
          <w:szCs w:val="24"/>
        </w:rPr>
        <w:t>Journal of Comparative Neurology, 363</w:t>
      </w:r>
      <w:r w:rsidRPr="00851657">
        <w:rPr>
          <w:rFonts w:ascii="Times New Roman" w:hAnsi="Times New Roman" w:cs="Times New Roman"/>
          <w:noProof/>
          <w:sz w:val="24"/>
          <w:szCs w:val="24"/>
        </w:rPr>
        <w:t>, 615-641.</w:t>
      </w:r>
    </w:p>
    <w:p w14:paraId="7B4D3CF0" w14:textId="312B36CB"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Clithero, J. A., &amp; Rangel, A. (2013). Informatic parcellation of the network involved in the computation of subjective value. </w:t>
      </w:r>
      <w:r w:rsidR="00824CB9">
        <w:rPr>
          <w:rFonts w:ascii="Times New Roman" w:hAnsi="Times New Roman" w:cs="Times New Roman"/>
          <w:i/>
          <w:noProof/>
          <w:sz w:val="24"/>
          <w:szCs w:val="24"/>
        </w:rPr>
        <w:t>Social Cognitive and Affective N</w:t>
      </w:r>
      <w:r w:rsidRPr="00851657">
        <w:rPr>
          <w:rFonts w:ascii="Times New Roman" w:hAnsi="Times New Roman" w:cs="Times New Roman"/>
          <w:i/>
          <w:noProof/>
          <w:sz w:val="24"/>
          <w:szCs w:val="24"/>
        </w:rPr>
        <w:t>euroscience, 9</w:t>
      </w:r>
      <w:r w:rsidRPr="00851657">
        <w:rPr>
          <w:rFonts w:ascii="Times New Roman" w:hAnsi="Times New Roman" w:cs="Times New Roman"/>
          <w:noProof/>
          <w:sz w:val="24"/>
          <w:szCs w:val="24"/>
        </w:rPr>
        <w:t>, 1289-1302.</w:t>
      </w:r>
    </w:p>
    <w:p w14:paraId="039C6DD1" w14:textId="11655A5E"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Cosme, D., Ludwig, R. M., &amp; Berkman, E. T. (2019). Comparing two neurocognitive models of self-control during dietary decisions. </w:t>
      </w:r>
      <w:r w:rsidR="00824CB9">
        <w:rPr>
          <w:rFonts w:ascii="Times New Roman" w:hAnsi="Times New Roman" w:cs="Times New Roman"/>
          <w:i/>
          <w:noProof/>
          <w:sz w:val="24"/>
          <w:szCs w:val="24"/>
        </w:rPr>
        <w:t>Social Cognitive and Affective N</w:t>
      </w:r>
      <w:r w:rsidRPr="00851657">
        <w:rPr>
          <w:rFonts w:ascii="Times New Roman" w:hAnsi="Times New Roman" w:cs="Times New Roman"/>
          <w:i/>
          <w:noProof/>
          <w:sz w:val="24"/>
          <w:szCs w:val="24"/>
        </w:rPr>
        <w:t>euroscience, 14</w:t>
      </w:r>
      <w:r w:rsidR="00FB53E8" w:rsidRPr="00851657">
        <w:rPr>
          <w:rFonts w:ascii="Times New Roman" w:hAnsi="Times New Roman" w:cs="Times New Roman"/>
          <w:noProof/>
          <w:sz w:val="24"/>
          <w:szCs w:val="24"/>
        </w:rPr>
        <w:t>, 957-966</w:t>
      </w:r>
      <w:r w:rsidRPr="00851657">
        <w:rPr>
          <w:rFonts w:ascii="Times New Roman" w:hAnsi="Times New Roman" w:cs="Times New Roman"/>
          <w:noProof/>
          <w:sz w:val="24"/>
          <w:szCs w:val="24"/>
        </w:rPr>
        <w:t>.</w:t>
      </w:r>
    </w:p>
    <w:p w14:paraId="28E05E8E" w14:textId="133692B5"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Cox, R. W. (1996). AFNI: software for analysis and visualization of functional magnetic resonance neuroimages. </w:t>
      </w:r>
      <w:r w:rsidR="00824CB9">
        <w:rPr>
          <w:rFonts w:ascii="Times New Roman" w:hAnsi="Times New Roman" w:cs="Times New Roman"/>
          <w:i/>
          <w:noProof/>
          <w:sz w:val="24"/>
          <w:szCs w:val="24"/>
        </w:rPr>
        <w:t>Computers and Biomedical R</w:t>
      </w:r>
      <w:r w:rsidRPr="00851657">
        <w:rPr>
          <w:rFonts w:ascii="Times New Roman" w:hAnsi="Times New Roman" w:cs="Times New Roman"/>
          <w:i/>
          <w:noProof/>
          <w:sz w:val="24"/>
          <w:szCs w:val="24"/>
        </w:rPr>
        <w:t>esearch, 29</w:t>
      </w:r>
      <w:r w:rsidRPr="00851657">
        <w:rPr>
          <w:rFonts w:ascii="Times New Roman" w:hAnsi="Times New Roman" w:cs="Times New Roman"/>
          <w:noProof/>
          <w:sz w:val="24"/>
          <w:szCs w:val="24"/>
        </w:rPr>
        <w:t>, 162-173.</w:t>
      </w:r>
    </w:p>
    <w:p w14:paraId="11259825" w14:textId="3C32B19C"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Dale, A. M., Fischl, B., &amp; Sereno, M. I. (1999). Cortical surface-based analysis: I. Segmentation and surface reconstruction. </w:t>
      </w:r>
      <w:r w:rsidRPr="00851657">
        <w:rPr>
          <w:rFonts w:ascii="Times New Roman" w:hAnsi="Times New Roman" w:cs="Times New Roman"/>
          <w:i/>
          <w:noProof/>
          <w:sz w:val="24"/>
          <w:szCs w:val="24"/>
        </w:rPr>
        <w:t>Neuroimage, 9</w:t>
      </w:r>
      <w:r w:rsidRPr="00851657">
        <w:rPr>
          <w:rFonts w:ascii="Times New Roman" w:hAnsi="Times New Roman" w:cs="Times New Roman"/>
          <w:noProof/>
          <w:sz w:val="24"/>
          <w:szCs w:val="24"/>
        </w:rPr>
        <w:t>, 179-194.</w:t>
      </w:r>
    </w:p>
    <w:p w14:paraId="5D1A89C7" w14:textId="3375C495" w:rsidR="00984B1A" w:rsidRPr="00302D94" w:rsidRDefault="00984B1A" w:rsidP="00851657">
      <w:pPr>
        <w:pStyle w:val="EndNoteBibliography"/>
        <w:spacing w:line="480" w:lineRule="auto"/>
        <w:ind w:left="720" w:hanging="720"/>
        <w:rPr>
          <w:rFonts w:ascii="Times New Roman" w:hAnsi="Times New Roman" w:cs="Times New Roman"/>
          <w:noProof/>
          <w:sz w:val="24"/>
          <w:szCs w:val="24"/>
          <w:lang w:val="de-DE"/>
        </w:rPr>
      </w:pPr>
      <w:r w:rsidRPr="00851657">
        <w:rPr>
          <w:rFonts w:ascii="Times New Roman" w:hAnsi="Times New Roman" w:cs="Times New Roman"/>
          <w:noProof/>
          <w:sz w:val="24"/>
          <w:szCs w:val="24"/>
        </w:rPr>
        <w:t xml:space="preserve">Denny, B. T., Inhoff, M. C., Zerubavel, N., Davachi, L., &amp; Ochsner, K. N. (2015). Getting Over It Long-Lasting Effects of Emotion Regulation on Amygdala Response. </w:t>
      </w:r>
      <w:r w:rsidR="00824CB9" w:rsidRPr="00302D94">
        <w:rPr>
          <w:rFonts w:ascii="Times New Roman" w:hAnsi="Times New Roman" w:cs="Times New Roman"/>
          <w:i/>
          <w:noProof/>
          <w:sz w:val="24"/>
          <w:szCs w:val="24"/>
          <w:lang w:val="de-DE"/>
        </w:rPr>
        <w:t>Psychological S</w:t>
      </w:r>
      <w:r w:rsidRPr="00302D94">
        <w:rPr>
          <w:rFonts w:ascii="Times New Roman" w:hAnsi="Times New Roman" w:cs="Times New Roman"/>
          <w:i/>
          <w:noProof/>
          <w:sz w:val="24"/>
          <w:szCs w:val="24"/>
          <w:lang w:val="de-DE"/>
        </w:rPr>
        <w:t>cience, 26</w:t>
      </w:r>
      <w:r w:rsidRPr="00302D94">
        <w:rPr>
          <w:rFonts w:ascii="Times New Roman" w:hAnsi="Times New Roman" w:cs="Times New Roman"/>
          <w:noProof/>
          <w:sz w:val="24"/>
          <w:szCs w:val="24"/>
          <w:lang w:val="de-DE"/>
        </w:rPr>
        <w:t>, 1377-1388.</w:t>
      </w:r>
    </w:p>
    <w:p w14:paraId="6119FA7C" w14:textId="4A821C40"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302D94">
        <w:rPr>
          <w:rFonts w:ascii="Times New Roman" w:hAnsi="Times New Roman" w:cs="Times New Roman"/>
          <w:noProof/>
          <w:sz w:val="24"/>
          <w:szCs w:val="24"/>
          <w:lang w:val="de-DE"/>
        </w:rPr>
        <w:t xml:space="preserve">Erk, S., Mikschl, A., Stier, S., Ciaramidaro, A., Gapp, V., Weber, B., &amp; Walter, H. (2010). </w:t>
      </w:r>
      <w:r w:rsidRPr="00851657">
        <w:rPr>
          <w:rFonts w:ascii="Times New Roman" w:hAnsi="Times New Roman" w:cs="Times New Roman"/>
          <w:noProof/>
          <w:sz w:val="24"/>
          <w:szCs w:val="24"/>
        </w:rPr>
        <w:t xml:space="preserve">Acute and sustained effects of cognitive emotion regulation in major depression. </w:t>
      </w:r>
      <w:r w:rsidRPr="00851657">
        <w:rPr>
          <w:rFonts w:ascii="Times New Roman" w:hAnsi="Times New Roman" w:cs="Times New Roman"/>
          <w:i/>
          <w:noProof/>
          <w:sz w:val="24"/>
          <w:szCs w:val="24"/>
        </w:rPr>
        <w:t>Journal of Neuroscience, 30</w:t>
      </w:r>
      <w:r w:rsidRPr="00851657">
        <w:rPr>
          <w:rFonts w:ascii="Times New Roman" w:hAnsi="Times New Roman" w:cs="Times New Roman"/>
          <w:noProof/>
          <w:sz w:val="24"/>
          <w:szCs w:val="24"/>
        </w:rPr>
        <w:t>, 15726-15734.</w:t>
      </w:r>
    </w:p>
    <w:p w14:paraId="162EF93A" w14:textId="45D4ED20"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Esteban, O., Markiewicz, C. J., Blair, R. W., Moodie, C. A., Isik, A. I., Erramuzpe, A., . . . Snyder, M. (2019). fMRIPrep: a robust preprocessing pipeline for functional MRI. </w:t>
      </w:r>
      <w:r w:rsidR="00824CB9">
        <w:rPr>
          <w:rFonts w:ascii="Times New Roman" w:hAnsi="Times New Roman" w:cs="Times New Roman"/>
          <w:i/>
          <w:noProof/>
          <w:sz w:val="24"/>
          <w:szCs w:val="24"/>
        </w:rPr>
        <w:t>Nature M</w:t>
      </w:r>
      <w:r w:rsidRPr="00851657">
        <w:rPr>
          <w:rFonts w:ascii="Times New Roman" w:hAnsi="Times New Roman" w:cs="Times New Roman"/>
          <w:i/>
          <w:noProof/>
          <w:sz w:val="24"/>
          <w:szCs w:val="24"/>
        </w:rPr>
        <w:t>ethods, 16</w:t>
      </w:r>
      <w:r w:rsidRPr="00851657">
        <w:rPr>
          <w:rFonts w:ascii="Times New Roman" w:hAnsi="Times New Roman" w:cs="Times New Roman"/>
          <w:noProof/>
          <w:sz w:val="24"/>
          <w:szCs w:val="24"/>
        </w:rPr>
        <w:t>, 111-116.</w:t>
      </w:r>
    </w:p>
    <w:p w14:paraId="170BDBD2" w14:textId="4CAD10E0"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lastRenderedPageBreak/>
        <w:t xml:space="preserve">Fonov, V., Evans, A. C., Botteron, K., Almli, C. R., McKinstry, R. C., Collins, D. L., &amp; Brain Development Cooperative, G. (2011). Unbiased average age-appropriate atlases for pediatric studies. </w:t>
      </w:r>
      <w:r w:rsidRPr="00851657">
        <w:rPr>
          <w:rFonts w:ascii="Times New Roman" w:hAnsi="Times New Roman" w:cs="Times New Roman"/>
          <w:i/>
          <w:noProof/>
          <w:sz w:val="24"/>
          <w:szCs w:val="24"/>
        </w:rPr>
        <w:t>Neuroimage, 54</w:t>
      </w:r>
      <w:r w:rsidRPr="00851657">
        <w:rPr>
          <w:rFonts w:ascii="Times New Roman" w:hAnsi="Times New Roman" w:cs="Times New Roman"/>
          <w:noProof/>
          <w:sz w:val="24"/>
          <w:szCs w:val="24"/>
        </w:rPr>
        <w:t>, 313-327.</w:t>
      </w:r>
    </w:p>
    <w:p w14:paraId="1512EFEC" w14:textId="77066DBE"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Gerraty, R. T., Davidow, J. Y., Wimmer, G. E., Kahn, I., &amp; Shohamy, D. (2014). Transfer of learning relates to intrinsic connectivity between hippocampus, ventromedial prefrontal cortex, and large-scale networks. </w:t>
      </w:r>
      <w:r w:rsidRPr="00851657">
        <w:rPr>
          <w:rFonts w:ascii="Times New Roman" w:hAnsi="Times New Roman" w:cs="Times New Roman"/>
          <w:i/>
          <w:noProof/>
          <w:sz w:val="24"/>
          <w:szCs w:val="24"/>
        </w:rPr>
        <w:t>Journal of Neuroscience, 34</w:t>
      </w:r>
      <w:r w:rsidRPr="00851657">
        <w:rPr>
          <w:rFonts w:ascii="Times New Roman" w:hAnsi="Times New Roman" w:cs="Times New Roman"/>
          <w:noProof/>
          <w:sz w:val="24"/>
          <w:szCs w:val="24"/>
        </w:rPr>
        <w:t>, 11297-11303.</w:t>
      </w:r>
    </w:p>
    <w:p w14:paraId="70841DDF" w14:textId="315A79FB"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Greve, D. N., &amp; Fischl, B. (2009). Accurate and robust brain image alignment using boundary-based registration. </w:t>
      </w:r>
      <w:r w:rsidRPr="00851657">
        <w:rPr>
          <w:rFonts w:ascii="Times New Roman" w:hAnsi="Times New Roman" w:cs="Times New Roman"/>
          <w:i/>
          <w:noProof/>
          <w:sz w:val="24"/>
          <w:szCs w:val="24"/>
        </w:rPr>
        <w:t>Neuroimage, 48</w:t>
      </w:r>
      <w:r w:rsidRPr="00851657">
        <w:rPr>
          <w:rFonts w:ascii="Times New Roman" w:hAnsi="Times New Roman" w:cs="Times New Roman"/>
          <w:noProof/>
          <w:sz w:val="24"/>
          <w:szCs w:val="24"/>
        </w:rPr>
        <w:t>, 63-72.</w:t>
      </w:r>
    </w:p>
    <w:p w14:paraId="4E021ABC" w14:textId="68CD91AD"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Gross, J. J. (2015). The extended process model of emotion regulation: Elaborations, applications, and future directions. </w:t>
      </w:r>
      <w:r w:rsidRPr="00851657">
        <w:rPr>
          <w:rFonts w:ascii="Times New Roman" w:hAnsi="Times New Roman" w:cs="Times New Roman"/>
          <w:i/>
          <w:noProof/>
          <w:sz w:val="24"/>
          <w:szCs w:val="24"/>
        </w:rPr>
        <w:t>Psychological Inquiry, 26</w:t>
      </w:r>
      <w:r w:rsidRPr="00851657">
        <w:rPr>
          <w:rFonts w:ascii="Times New Roman" w:hAnsi="Times New Roman" w:cs="Times New Roman"/>
          <w:noProof/>
          <w:sz w:val="24"/>
          <w:szCs w:val="24"/>
        </w:rPr>
        <w:t>, 130-137.</w:t>
      </w:r>
    </w:p>
    <w:p w14:paraId="55670D65" w14:textId="3FD851F9"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Haber, S. N., Kim, K.-S., Mailly, P., &amp; Calzavara, R. (2006). Reward-related cortical inputs define a large striatal region in primates that interface with associative cortical connections, providing a substrate for incentive-based learning. </w:t>
      </w:r>
      <w:r w:rsidRPr="00851657">
        <w:rPr>
          <w:rFonts w:ascii="Times New Roman" w:hAnsi="Times New Roman" w:cs="Times New Roman"/>
          <w:i/>
          <w:noProof/>
          <w:sz w:val="24"/>
          <w:szCs w:val="24"/>
        </w:rPr>
        <w:t>Journal of Neuroscience, 26</w:t>
      </w:r>
      <w:r w:rsidRPr="00851657">
        <w:rPr>
          <w:rFonts w:ascii="Times New Roman" w:hAnsi="Times New Roman" w:cs="Times New Roman"/>
          <w:noProof/>
          <w:sz w:val="24"/>
          <w:szCs w:val="24"/>
        </w:rPr>
        <w:t>, 8368-8376.</w:t>
      </w:r>
    </w:p>
    <w:p w14:paraId="735AFB60" w14:textId="77777777"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Hare, T. A., Camerer, C. F., &amp; Rangel, A. (2009). Self-Control in Decision-Making Involves Modulation of the vmPFC Valuation System. </w:t>
      </w:r>
      <w:r w:rsidRPr="00851657">
        <w:rPr>
          <w:rFonts w:ascii="Times New Roman" w:hAnsi="Times New Roman" w:cs="Times New Roman"/>
          <w:i/>
          <w:noProof/>
          <w:sz w:val="24"/>
          <w:szCs w:val="24"/>
        </w:rPr>
        <w:t>Science, 324</w:t>
      </w:r>
      <w:r w:rsidRPr="00851657">
        <w:rPr>
          <w:rFonts w:ascii="Times New Roman" w:hAnsi="Times New Roman" w:cs="Times New Roman"/>
          <w:noProof/>
          <w:sz w:val="24"/>
          <w:szCs w:val="24"/>
        </w:rPr>
        <w:t>, 646-648.</w:t>
      </w:r>
    </w:p>
    <w:p w14:paraId="0E0533F9" w14:textId="77777777"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Hare, T. A., Malmaud, J., &amp; Rangel, A. (2011). Focusing attention on the health aspects of foods changes value signals in vmPFC and improves dietary choice. </w:t>
      </w:r>
      <w:r w:rsidRPr="00851657">
        <w:rPr>
          <w:rFonts w:ascii="Times New Roman" w:hAnsi="Times New Roman" w:cs="Times New Roman"/>
          <w:i/>
          <w:noProof/>
          <w:sz w:val="24"/>
          <w:szCs w:val="24"/>
        </w:rPr>
        <w:t>The Journal of Neuroscience, 31</w:t>
      </w:r>
      <w:r w:rsidRPr="00851657">
        <w:rPr>
          <w:rFonts w:ascii="Times New Roman" w:hAnsi="Times New Roman" w:cs="Times New Roman"/>
          <w:noProof/>
          <w:sz w:val="24"/>
          <w:szCs w:val="24"/>
        </w:rPr>
        <w:t>, 11077-11087.</w:t>
      </w:r>
    </w:p>
    <w:p w14:paraId="3FAA284D" w14:textId="24E35248"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Harris, A., Hare, T., &amp; Rangel, A. (2013). Temporally dissociable mechanisms of self-control: early attentional filtering versus late value modulation. </w:t>
      </w:r>
      <w:r w:rsidRPr="00851657">
        <w:rPr>
          <w:rFonts w:ascii="Times New Roman" w:hAnsi="Times New Roman" w:cs="Times New Roman"/>
          <w:i/>
          <w:noProof/>
          <w:sz w:val="24"/>
          <w:szCs w:val="24"/>
        </w:rPr>
        <w:t>The Journal of Neuroscience, 33</w:t>
      </w:r>
      <w:r w:rsidRPr="00851657">
        <w:rPr>
          <w:rFonts w:ascii="Times New Roman" w:hAnsi="Times New Roman" w:cs="Times New Roman"/>
          <w:noProof/>
          <w:sz w:val="24"/>
          <w:szCs w:val="24"/>
        </w:rPr>
        <w:t>, 18917-18931.</w:t>
      </w:r>
    </w:p>
    <w:p w14:paraId="74F372FD" w14:textId="77777777"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lastRenderedPageBreak/>
        <w:t xml:space="preserve">Hutcherson, C. A., Montaser-Kouhsari, L., Woodward, J., &amp; Rangel, A. (2015). Emotional and Utilitarian Appraisals of Moral Dilemmas Are Encoded in Separate Areas and Integrated in Ventromedial Prefrontal Cortex. </w:t>
      </w:r>
      <w:r w:rsidRPr="00851657">
        <w:rPr>
          <w:rFonts w:ascii="Times New Roman" w:hAnsi="Times New Roman" w:cs="Times New Roman"/>
          <w:i/>
          <w:noProof/>
          <w:sz w:val="24"/>
          <w:szCs w:val="24"/>
        </w:rPr>
        <w:t>The Journal of Neuroscience, 35</w:t>
      </w:r>
      <w:r w:rsidRPr="00851657">
        <w:rPr>
          <w:rFonts w:ascii="Times New Roman" w:hAnsi="Times New Roman" w:cs="Times New Roman"/>
          <w:noProof/>
          <w:sz w:val="24"/>
          <w:szCs w:val="24"/>
        </w:rPr>
        <w:t>, 12593-12605.</w:t>
      </w:r>
    </w:p>
    <w:p w14:paraId="1B7A1219" w14:textId="77777777"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Hutcherson, C. A., Plassmann, H., Gross, J. J., &amp; Rangel, A. (2012). Cognitive regulation during decision making shifts behavioral control between ventromedial and dorsolateral prefrontal value systems. </w:t>
      </w:r>
      <w:r w:rsidRPr="00851657">
        <w:rPr>
          <w:rFonts w:ascii="Times New Roman" w:hAnsi="Times New Roman" w:cs="Times New Roman"/>
          <w:i/>
          <w:noProof/>
          <w:sz w:val="24"/>
          <w:szCs w:val="24"/>
        </w:rPr>
        <w:t>The Journal of Neuroscience, 32</w:t>
      </w:r>
      <w:r w:rsidRPr="00851657">
        <w:rPr>
          <w:rFonts w:ascii="Times New Roman" w:hAnsi="Times New Roman" w:cs="Times New Roman"/>
          <w:noProof/>
          <w:sz w:val="24"/>
          <w:szCs w:val="24"/>
        </w:rPr>
        <w:t>, 13543-13554.</w:t>
      </w:r>
    </w:p>
    <w:p w14:paraId="48876E62" w14:textId="282169C4" w:rsidR="00984B1A" w:rsidRPr="00302D94" w:rsidRDefault="00984B1A" w:rsidP="00851657">
      <w:pPr>
        <w:pStyle w:val="EndNoteBibliography"/>
        <w:spacing w:line="480" w:lineRule="auto"/>
        <w:ind w:left="720" w:hanging="720"/>
        <w:rPr>
          <w:rFonts w:ascii="Times New Roman" w:hAnsi="Times New Roman" w:cs="Times New Roman"/>
          <w:noProof/>
          <w:sz w:val="24"/>
          <w:szCs w:val="24"/>
          <w:lang w:val="de-DE"/>
        </w:rPr>
      </w:pPr>
      <w:r w:rsidRPr="00851657">
        <w:rPr>
          <w:rFonts w:ascii="Times New Roman" w:hAnsi="Times New Roman" w:cs="Times New Roman"/>
          <w:noProof/>
          <w:sz w:val="24"/>
          <w:szCs w:val="24"/>
        </w:rPr>
        <w:t xml:space="preserve">Jenkinson, M., Bannister, P., Brady, M., &amp; Smith, S. (2002). Improved optimization for the robust and accurate linear registration and motion correction of brain images. </w:t>
      </w:r>
      <w:r w:rsidRPr="00302D94">
        <w:rPr>
          <w:rFonts w:ascii="Times New Roman" w:hAnsi="Times New Roman" w:cs="Times New Roman"/>
          <w:i/>
          <w:noProof/>
          <w:sz w:val="24"/>
          <w:szCs w:val="24"/>
          <w:lang w:val="de-DE"/>
        </w:rPr>
        <w:t>Neuroimage, 17</w:t>
      </w:r>
      <w:r w:rsidRPr="00302D94">
        <w:rPr>
          <w:rFonts w:ascii="Times New Roman" w:hAnsi="Times New Roman" w:cs="Times New Roman"/>
          <w:noProof/>
          <w:sz w:val="24"/>
          <w:szCs w:val="24"/>
          <w:lang w:val="de-DE"/>
        </w:rPr>
        <w:t>, 825-841.</w:t>
      </w:r>
    </w:p>
    <w:p w14:paraId="6C0C9FA6" w14:textId="035D2A03"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302D94">
        <w:rPr>
          <w:rFonts w:ascii="Times New Roman" w:hAnsi="Times New Roman" w:cs="Times New Roman"/>
          <w:noProof/>
          <w:sz w:val="24"/>
          <w:szCs w:val="24"/>
          <w:lang w:val="de-DE"/>
        </w:rPr>
        <w:t xml:space="preserve">Klein, A., Ghosh, S. S., Bao, F. S., Giard, J., Häme, Y., Stavsky, E., . . . </w:t>
      </w:r>
      <w:r w:rsidRPr="00851657">
        <w:rPr>
          <w:rFonts w:ascii="Times New Roman" w:hAnsi="Times New Roman" w:cs="Times New Roman"/>
          <w:noProof/>
          <w:sz w:val="24"/>
          <w:szCs w:val="24"/>
        </w:rPr>
        <w:t xml:space="preserve">Neto, E. C. (2017). Mindboggling morphometry of human brains. </w:t>
      </w:r>
      <w:r w:rsidR="00FB53E8" w:rsidRPr="00851657">
        <w:rPr>
          <w:rFonts w:ascii="Times New Roman" w:hAnsi="Times New Roman" w:cs="Times New Roman"/>
          <w:i/>
          <w:noProof/>
          <w:sz w:val="24"/>
          <w:szCs w:val="24"/>
        </w:rPr>
        <w:t>PLoS Computational B</w:t>
      </w:r>
      <w:r w:rsidRPr="00851657">
        <w:rPr>
          <w:rFonts w:ascii="Times New Roman" w:hAnsi="Times New Roman" w:cs="Times New Roman"/>
          <w:i/>
          <w:noProof/>
          <w:sz w:val="24"/>
          <w:szCs w:val="24"/>
        </w:rPr>
        <w:t>iology, 13</w:t>
      </w:r>
      <w:r w:rsidRPr="00851657">
        <w:rPr>
          <w:rFonts w:ascii="Times New Roman" w:hAnsi="Times New Roman" w:cs="Times New Roman"/>
          <w:noProof/>
          <w:sz w:val="24"/>
          <w:szCs w:val="24"/>
        </w:rPr>
        <w:t>.</w:t>
      </w:r>
    </w:p>
    <w:p w14:paraId="7EAF08FF" w14:textId="77777777"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302D94">
        <w:rPr>
          <w:rFonts w:ascii="Times New Roman" w:hAnsi="Times New Roman" w:cs="Times New Roman"/>
          <w:noProof/>
          <w:sz w:val="24"/>
          <w:szCs w:val="24"/>
          <w:lang w:val="de-DE"/>
        </w:rPr>
        <w:t xml:space="preserve">Kober, H., Mende-Siedlecki, P., Kross, E. F., Weber, J., Mischel, W., Hart, C. L., &amp; Ochsner, K. N. (2010). </w:t>
      </w:r>
      <w:r w:rsidRPr="00851657">
        <w:rPr>
          <w:rFonts w:ascii="Times New Roman" w:hAnsi="Times New Roman" w:cs="Times New Roman"/>
          <w:noProof/>
          <w:sz w:val="24"/>
          <w:szCs w:val="24"/>
        </w:rPr>
        <w:t xml:space="preserve">Prefrontal–striatal pathway underlies cognitive regulation of craving. </w:t>
      </w:r>
      <w:r w:rsidRPr="00851657">
        <w:rPr>
          <w:rFonts w:ascii="Times New Roman" w:hAnsi="Times New Roman" w:cs="Times New Roman"/>
          <w:i/>
          <w:noProof/>
          <w:sz w:val="24"/>
          <w:szCs w:val="24"/>
        </w:rPr>
        <w:t>Proceedings of the National Academy of Sciences, 107</w:t>
      </w:r>
      <w:r w:rsidRPr="00851657">
        <w:rPr>
          <w:rFonts w:ascii="Times New Roman" w:hAnsi="Times New Roman" w:cs="Times New Roman"/>
          <w:noProof/>
          <w:sz w:val="24"/>
          <w:szCs w:val="24"/>
        </w:rPr>
        <w:t>, 14811-14816.</w:t>
      </w:r>
    </w:p>
    <w:p w14:paraId="3DCDBF1D" w14:textId="321794E0"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302D94">
        <w:rPr>
          <w:rFonts w:ascii="Times New Roman" w:hAnsi="Times New Roman" w:cs="Times New Roman"/>
          <w:noProof/>
          <w:sz w:val="24"/>
          <w:szCs w:val="24"/>
          <w:lang w:val="de-DE"/>
        </w:rPr>
        <w:t xml:space="preserve">Kohn, N., Eickhoff, S. B., Scheller, M., Laird, A. R., Fox, P. T., &amp; Habel, U. (2014). </w:t>
      </w:r>
      <w:r w:rsidRPr="00851657">
        <w:rPr>
          <w:rFonts w:ascii="Times New Roman" w:hAnsi="Times New Roman" w:cs="Times New Roman"/>
          <w:noProof/>
          <w:sz w:val="24"/>
          <w:szCs w:val="24"/>
        </w:rPr>
        <w:t xml:space="preserve">Neural network of cognitive emotion regulation—an ALE meta-analysis and MACM analysis. </w:t>
      </w:r>
      <w:r w:rsidRPr="00851657">
        <w:rPr>
          <w:rFonts w:ascii="Times New Roman" w:hAnsi="Times New Roman" w:cs="Times New Roman"/>
          <w:i/>
          <w:noProof/>
          <w:sz w:val="24"/>
          <w:szCs w:val="24"/>
        </w:rPr>
        <w:t>Neuroimage, 87</w:t>
      </w:r>
      <w:r w:rsidRPr="00851657">
        <w:rPr>
          <w:rFonts w:ascii="Times New Roman" w:hAnsi="Times New Roman" w:cs="Times New Roman"/>
          <w:noProof/>
          <w:sz w:val="24"/>
          <w:szCs w:val="24"/>
        </w:rPr>
        <w:t>, 345-355.</w:t>
      </w:r>
    </w:p>
    <w:p w14:paraId="15A807E4" w14:textId="5B4CF31D" w:rsidR="00984B1A" w:rsidRPr="00302D94" w:rsidRDefault="00984B1A" w:rsidP="00851657">
      <w:pPr>
        <w:pStyle w:val="EndNoteBibliography"/>
        <w:spacing w:line="480" w:lineRule="auto"/>
        <w:ind w:left="720" w:hanging="720"/>
        <w:rPr>
          <w:rFonts w:ascii="Times New Roman" w:hAnsi="Times New Roman" w:cs="Times New Roman"/>
          <w:noProof/>
          <w:sz w:val="24"/>
          <w:szCs w:val="24"/>
          <w:lang w:val="fr-FR"/>
        </w:rPr>
      </w:pPr>
      <w:r w:rsidRPr="00851657">
        <w:rPr>
          <w:rFonts w:ascii="Times New Roman" w:hAnsi="Times New Roman" w:cs="Times New Roman"/>
          <w:noProof/>
          <w:sz w:val="24"/>
          <w:szCs w:val="24"/>
        </w:rPr>
        <w:t xml:space="preserve">Lee, S. W., Shimojo, S., &amp; O’Doherty, J. P. (2014). Neural computations underlying arbitration between model-based and model-free learning. </w:t>
      </w:r>
      <w:r w:rsidRPr="00302D94">
        <w:rPr>
          <w:rFonts w:ascii="Times New Roman" w:hAnsi="Times New Roman" w:cs="Times New Roman"/>
          <w:i/>
          <w:noProof/>
          <w:sz w:val="24"/>
          <w:szCs w:val="24"/>
          <w:lang w:val="fr-FR"/>
        </w:rPr>
        <w:t>Neuron, 81</w:t>
      </w:r>
      <w:r w:rsidRPr="00302D94">
        <w:rPr>
          <w:rFonts w:ascii="Times New Roman" w:hAnsi="Times New Roman" w:cs="Times New Roman"/>
          <w:noProof/>
          <w:sz w:val="24"/>
          <w:szCs w:val="24"/>
          <w:lang w:val="fr-FR"/>
        </w:rPr>
        <w:t>, 687-699.</w:t>
      </w:r>
    </w:p>
    <w:p w14:paraId="423F1945" w14:textId="1DAB9A58"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302D94">
        <w:rPr>
          <w:rFonts w:ascii="Times New Roman" w:hAnsi="Times New Roman" w:cs="Times New Roman"/>
          <w:noProof/>
          <w:sz w:val="24"/>
          <w:szCs w:val="24"/>
          <w:lang w:val="fr-FR"/>
        </w:rPr>
        <w:t xml:space="preserve">Leong, Y. C., Radulescu, A., Daniel, R., DeWoskin, V., &amp; Niv, Y. (2017). </w:t>
      </w:r>
      <w:r w:rsidRPr="00851657">
        <w:rPr>
          <w:rFonts w:ascii="Times New Roman" w:hAnsi="Times New Roman" w:cs="Times New Roman"/>
          <w:noProof/>
          <w:sz w:val="24"/>
          <w:szCs w:val="24"/>
        </w:rPr>
        <w:t xml:space="preserve">Dynamic interaction between reinforcement learning and attention in multidimensional environments. </w:t>
      </w:r>
      <w:r w:rsidRPr="00851657">
        <w:rPr>
          <w:rFonts w:ascii="Times New Roman" w:hAnsi="Times New Roman" w:cs="Times New Roman"/>
          <w:i/>
          <w:noProof/>
          <w:sz w:val="24"/>
          <w:szCs w:val="24"/>
        </w:rPr>
        <w:t>Neuron, 93</w:t>
      </w:r>
      <w:r w:rsidRPr="00851657">
        <w:rPr>
          <w:rFonts w:ascii="Times New Roman" w:hAnsi="Times New Roman" w:cs="Times New Roman"/>
          <w:noProof/>
          <w:sz w:val="24"/>
          <w:szCs w:val="24"/>
        </w:rPr>
        <w:t>, 451-463.</w:t>
      </w:r>
    </w:p>
    <w:p w14:paraId="60EFCBC5" w14:textId="77777777"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lastRenderedPageBreak/>
        <w:t xml:space="preserve">Lim, S. L., O'Doherty, J. P., &amp; Rangel, A. (2013). Stimulus value signals in ventromedial PFC reflect the integration of attribute value signals computed in fusiform gyrus and posterior superior temporal gyrus. </w:t>
      </w:r>
      <w:r w:rsidRPr="00851657">
        <w:rPr>
          <w:rFonts w:ascii="Times New Roman" w:hAnsi="Times New Roman" w:cs="Times New Roman"/>
          <w:i/>
          <w:noProof/>
          <w:sz w:val="24"/>
          <w:szCs w:val="24"/>
        </w:rPr>
        <w:t>The Journal of Neuroscience, 33</w:t>
      </w:r>
      <w:r w:rsidRPr="00851657">
        <w:rPr>
          <w:rFonts w:ascii="Times New Roman" w:hAnsi="Times New Roman" w:cs="Times New Roman"/>
          <w:noProof/>
          <w:sz w:val="24"/>
          <w:szCs w:val="24"/>
        </w:rPr>
        <w:t>, 8729-8741.</w:t>
      </w:r>
    </w:p>
    <w:p w14:paraId="139DB22A" w14:textId="1C5901ED"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Power, J. D., Mitra, A., Laumann, T. O., Snyder, A. Z., Schlaggar, B. L., &amp; Petersen, S. E. (2014). Methods to detect, characterize, and remove motion artifact in resting state fMRI. </w:t>
      </w:r>
      <w:r w:rsidRPr="00851657">
        <w:rPr>
          <w:rFonts w:ascii="Times New Roman" w:hAnsi="Times New Roman" w:cs="Times New Roman"/>
          <w:i/>
          <w:noProof/>
          <w:sz w:val="24"/>
          <w:szCs w:val="24"/>
        </w:rPr>
        <w:t>Neuroimage, 84</w:t>
      </w:r>
      <w:r w:rsidRPr="00851657">
        <w:rPr>
          <w:rFonts w:ascii="Times New Roman" w:hAnsi="Times New Roman" w:cs="Times New Roman"/>
          <w:noProof/>
          <w:sz w:val="24"/>
          <w:szCs w:val="24"/>
        </w:rPr>
        <w:t>, 320-341.</w:t>
      </w:r>
    </w:p>
    <w:p w14:paraId="28CD6392" w14:textId="77777777"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Rudorf, S., &amp; Hare, T. A. (2014). Interactions between dorsolateral and ventromedial prefrontal cortex underlie context-dependent stimulus valuation in goal-directed choice. </w:t>
      </w:r>
      <w:r w:rsidRPr="00851657">
        <w:rPr>
          <w:rFonts w:ascii="Times New Roman" w:hAnsi="Times New Roman" w:cs="Times New Roman"/>
          <w:i/>
          <w:noProof/>
          <w:sz w:val="24"/>
          <w:szCs w:val="24"/>
        </w:rPr>
        <w:t>The Journal of Neuroscience, 34</w:t>
      </w:r>
      <w:r w:rsidRPr="00851657">
        <w:rPr>
          <w:rFonts w:ascii="Times New Roman" w:hAnsi="Times New Roman" w:cs="Times New Roman"/>
          <w:noProof/>
          <w:sz w:val="24"/>
          <w:szCs w:val="24"/>
        </w:rPr>
        <w:t>, 15988-15996.</w:t>
      </w:r>
    </w:p>
    <w:p w14:paraId="233B3F05" w14:textId="77777777"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Tusche, A., &amp; Hutcherson, C. A. (2018). Cognitive regulation alters social and dietary choice by changing both domain-general and domain-specific attribute representations. </w:t>
      </w:r>
      <w:r w:rsidRPr="00851657">
        <w:rPr>
          <w:rFonts w:ascii="Times New Roman" w:hAnsi="Times New Roman" w:cs="Times New Roman"/>
          <w:i/>
          <w:noProof/>
          <w:sz w:val="24"/>
          <w:szCs w:val="24"/>
        </w:rPr>
        <w:t>eLife, 7</w:t>
      </w:r>
      <w:r w:rsidRPr="00851657">
        <w:rPr>
          <w:rFonts w:ascii="Times New Roman" w:hAnsi="Times New Roman" w:cs="Times New Roman"/>
          <w:noProof/>
          <w:sz w:val="24"/>
          <w:szCs w:val="24"/>
        </w:rPr>
        <w:t>, e31185.</w:t>
      </w:r>
    </w:p>
    <w:p w14:paraId="690FE486" w14:textId="126A8ABC"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Tustison, N. J., Avants, B. B., Cook, P. A., Zheng, Y., Egan, A., Yushkevich, P. A., &amp; Gee, J. C. (2010). N4ITK: improved N3 bias correction. </w:t>
      </w:r>
      <w:r w:rsidRPr="00851657">
        <w:rPr>
          <w:rFonts w:ascii="Times New Roman" w:hAnsi="Times New Roman" w:cs="Times New Roman"/>
          <w:i/>
          <w:noProof/>
          <w:sz w:val="24"/>
          <w:szCs w:val="24"/>
        </w:rPr>
        <w:t>IEEE transactions on medical imaging, 29</w:t>
      </w:r>
      <w:r w:rsidRPr="00851657">
        <w:rPr>
          <w:rFonts w:ascii="Times New Roman" w:hAnsi="Times New Roman" w:cs="Times New Roman"/>
          <w:noProof/>
          <w:sz w:val="24"/>
          <w:szCs w:val="24"/>
        </w:rPr>
        <w:t>, 1310-1320.</w:t>
      </w:r>
    </w:p>
    <w:p w14:paraId="136E1A03" w14:textId="41F295D3"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Wimmer, G. E., &amp; Shohamy, D. (2012). Preference by association: how memory mechanisms in the hippocampus bias decisions. </w:t>
      </w:r>
      <w:r w:rsidRPr="00851657">
        <w:rPr>
          <w:rFonts w:ascii="Times New Roman" w:hAnsi="Times New Roman" w:cs="Times New Roman"/>
          <w:i/>
          <w:noProof/>
          <w:sz w:val="24"/>
          <w:szCs w:val="24"/>
        </w:rPr>
        <w:t>Science, 338</w:t>
      </w:r>
      <w:r w:rsidRPr="00851657">
        <w:rPr>
          <w:rFonts w:ascii="Times New Roman" w:hAnsi="Times New Roman" w:cs="Times New Roman"/>
          <w:noProof/>
          <w:sz w:val="24"/>
          <w:szCs w:val="24"/>
        </w:rPr>
        <w:t>, 270-273.</w:t>
      </w:r>
    </w:p>
    <w:p w14:paraId="50BAA732" w14:textId="06F34D42"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Yokum, S., &amp; Stice, E. (2013). Cognitive regulation of food craving: effects of three cognitive reappraisal strategies on neural response to palatable foods. </w:t>
      </w:r>
      <w:r w:rsidR="00824CB9">
        <w:rPr>
          <w:rFonts w:ascii="Times New Roman" w:hAnsi="Times New Roman" w:cs="Times New Roman"/>
          <w:i/>
          <w:noProof/>
          <w:sz w:val="24"/>
          <w:szCs w:val="24"/>
        </w:rPr>
        <w:t>International Journal of O</w:t>
      </w:r>
      <w:r w:rsidRPr="00851657">
        <w:rPr>
          <w:rFonts w:ascii="Times New Roman" w:hAnsi="Times New Roman" w:cs="Times New Roman"/>
          <w:i/>
          <w:noProof/>
          <w:sz w:val="24"/>
          <w:szCs w:val="24"/>
        </w:rPr>
        <w:t>besity, 37</w:t>
      </w:r>
      <w:r w:rsidRPr="00851657">
        <w:rPr>
          <w:rFonts w:ascii="Times New Roman" w:hAnsi="Times New Roman" w:cs="Times New Roman"/>
          <w:noProof/>
          <w:sz w:val="24"/>
          <w:szCs w:val="24"/>
        </w:rPr>
        <w:t>, 1565-1570.</w:t>
      </w:r>
    </w:p>
    <w:p w14:paraId="0ABC0FA0" w14:textId="3B052BEE" w:rsidR="00A920F3" w:rsidRDefault="00984B1A" w:rsidP="00824CB9">
      <w:pPr>
        <w:pStyle w:val="EndNoteBibliography"/>
        <w:spacing w:line="480" w:lineRule="auto"/>
        <w:ind w:left="720" w:hanging="720"/>
        <w:rPr>
          <w:rFonts w:ascii="Times New Roman" w:eastAsia="Times New Roman" w:hAnsi="Times New Roman" w:cs="Times New Roman"/>
          <w:sz w:val="24"/>
          <w:szCs w:val="24"/>
        </w:rPr>
      </w:pPr>
      <w:r w:rsidRPr="00851657">
        <w:rPr>
          <w:rFonts w:ascii="Times New Roman" w:hAnsi="Times New Roman" w:cs="Times New Roman"/>
          <w:noProof/>
          <w:sz w:val="24"/>
          <w:szCs w:val="24"/>
        </w:rPr>
        <w:t xml:space="preserve">Zhang, Y., Brady, M., &amp; Smith, S. (2001). Segmentation of brain MR images through a hidden Markov random field model and the expectation-maximization algorithm. </w:t>
      </w:r>
      <w:r w:rsidR="00824CB9">
        <w:rPr>
          <w:rFonts w:ascii="Times New Roman" w:hAnsi="Times New Roman" w:cs="Times New Roman"/>
          <w:i/>
          <w:noProof/>
          <w:sz w:val="24"/>
          <w:szCs w:val="24"/>
        </w:rPr>
        <w:t>IEEE Transactions on Medical I</w:t>
      </w:r>
      <w:r w:rsidRPr="00851657">
        <w:rPr>
          <w:rFonts w:ascii="Times New Roman" w:hAnsi="Times New Roman" w:cs="Times New Roman"/>
          <w:i/>
          <w:noProof/>
          <w:sz w:val="24"/>
          <w:szCs w:val="24"/>
        </w:rPr>
        <w:t>maging, 20</w:t>
      </w:r>
      <w:r w:rsidRPr="00851657">
        <w:rPr>
          <w:rFonts w:ascii="Times New Roman" w:hAnsi="Times New Roman" w:cs="Times New Roman"/>
          <w:noProof/>
          <w:sz w:val="24"/>
          <w:szCs w:val="24"/>
        </w:rPr>
        <w:t>, 45-57.</w:t>
      </w:r>
      <w:r w:rsidR="00895B51" w:rsidRPr="00851657">
        <w:rPr>
          <w:rFonts w:ascii="Times New Roman" w:eastAsia="Times New Roman" w:hAnsi="Times New Roman" w:cs="Times New Roman"/>
          <w:sz w:val="24"/>
          <w:szCs w:val="24"/>
        </w:rPr>
        <w:fldChar w:fldCharType="end"/>
      </w:r>
      <w:commentRangeEnd w:id="417"/>
      <w:r w:rsidR="008E4D33">
        <w:rPr>
          <w:rStyle w:val="CommentReference"/>
          <w:lang w:val="en"/>
        </w:rPr>
        <w:commentReference w:id="417"/>
      </w:r>
      <w:r w:rsidR="00824CB9" w:rsidRPr="00851657">
        <w:rPr>
          <w:rFonts w:ascii="Times New Roman" w:eastAsia="Times New Roman" w:hAnsi="Times New Roman" w:cs="Times New Roman"/>
          <w:sz w:val="24"/>
          <w:szCs w:val="24"/>
        </w:rPr>
        <w:t xml:space="preserve"> </w:t>
      </w:r>
    </w:p>
    <w:p w14:paraId="5FCC52A6" w14:textId="3C8B875E" w:rsidR="00C54084" w:rsidRDefault="00C54084" w:rsidP="00C54084">
      <w:pPr>
        <w:pStyle w:val="EndNoteBibliography"/>
        <w:spacing w:line="480" w:lineRule="auto"/>
        <w:ind w:left="720" w:hanging="720"/>
        <w:jc w:val="center"/>
        <w:rPr>
          <w:rFonts w:ascii="Times New Roman" w:eastAsia="Times New Roman" w:hAnsi="Times New Roman" w:cs="Times New Roman"/>
          <w:b/>
          <w:sz w:val="24"/>
          <w:szCs w:val="24"/>
        </w:rPr>
      </w:pPr>
      <w:r w:rsidRPr="00C54084">
        <w:rPr>
          <w:rFonts w:ascii="Times New Roman" w:eastAsia="Times New Roman" w:hAnsi="Times New Roman" w:cs="Times New Roman"/>
          <w:b/>
          <w:sz w:val="24"/>
          <w:szCs w:val="24"/>
        </w:rPr>
        <w:lastRenderedPageBreak/>
        <w:t>Figure Captions</w:t>
      </w:r>
    </w:p>
    <w:p w14:paraId="7A4B7B22" w14:textId="764A3D6D" w:rsidR="00C54084" w:rsidRPr="00C54084" w:rsidRDefault="00C54084" w:rsidP="00C54084">
      <w:pPr>
        <w:pStyle w:val="Normal1"/>
        <w:spacing w:line="480" w:lineRule="auto"/>
        <w:rPr>
          <w:rFonts w:ascii="Times New Roman" w:hAnsi="Times New Roman" w:cs="Times New Roman"/>
          <w:sz w:val="24"/>
          <w:szCs w:val="24"/>
        </w:rPr>
      </w:pPr>
      <w:r>
        <w:rPr>
          <w:rFonts w:ascii="Times New Roman" w:hAnsi="Times New Roman" w:cs="Times New Roman"/>
          <w:b/>
          <w:sz w:val="24"/>
          <w:szCs w:val="24"/>
        </w:rPr>
        <w:t>Figure 1.</w:t>
      </w:r>
      <w:r>
        <w:rPr>
          <w:rFonts w:ascii="Times New Roman" w:hAnsi="Times New Roman" w:cs="Times New Roman"/>
          <w:sz w:val="24"/>
          <w:szCs w:val="24"/>
        </w:rPr>
        <w:t xml:space="preserve"> Task design. Participants first completed a set of liking ratings for 270 foods. They then completed a cognitive regulation task, in which participants were asked to decide whether or not to eat foods that appeared in one of three instructed regulation conditions (Respond Naturally, Focus on Healthiness, Decrease Desire). Following completion of the regulation task, participants again rated their preference for all foods, allowing us to assess the effects of regulation on change in liking from baseline to post-task.</w:t>
      </w:r>
    </w:p>
    <w:p w14:paraId="20F62B56" w14:textId="77777777" w:rsidR="00C54084" w:rsidRDefault="00C54084" w:rsidP="00C54084">
      <w:pPr>
        <w:pStyle w:val="Normal1"/>
        <w:spacing w:line="480" w:lineRule="auto"/>
        <w:rPr>
          <w:rFonts w:ascii="Times New Roman" w:hAnsi="Times New Roman" w:cs="Times New Roman"/>
          <w:b/>
          <w:sz w:val="24"/>
          <w:szCs w:val="24"/>
        </w:rPr>
      </w:pPr>
    </w:p>
    <w:p w14:paraId="365D6839" w14:textId="3CBFB100" w:rsidR="00C54084" w:rsidRDefault="00C54084" w:rsidP="00C54084">
      <w:pPr>
        <w:pStyle w:val="Normal1"/>
        <w:spacing w:line="480" w:lineRule="auto"/>
        <w:rPr>
          <w:rFonts w:ascii="Times New Roman" w:hAnsi="Times New Roman" w:cs="Times New Roman"/>
          <w:sz w:val="24"/>
          <w:szCs w:val="24"/>
        </w:rPr>
      </w:pPr>
      <w:r>
        <w:rPr>
          <w:rFonts w:ascii="Times New Roman" w:hAnsi="Times New Roman" w:cs="Times New Roman"/>
          <w:b/>
          <w:sz w:val="24"/>
          <w:szCs w:val="24"/>
        </w:rPr>
        <w:t xml:space="preserve">Figure 2. </w:t>
      </w:r>
      <w:r>
        <w:rPr>
          <w:rFonts w:ascii="Times New Roman" w:hAnsi="Times New Roman" w:cs="Times New Roman"/>
          <w:sz w:val="24"/>
          <w:szCs w:val="24"/>
        </w:rPr>
        <w:t xml:space="preserve">Regulatory effects of stimulus-related responses in the </w:t>
      </w:r>
      <w:proofErr w:type="spellStart"/>
      <w:r>
        <w:rPr>
          <w:rFonts w:ascii="Times New Roman" w:hAnsi="Times New Roman" w:cs="Times New Roman"/>
          <w:sz w:val="24"/>
          <w:szCs w:val="24"/>
        </w:rPr>
        <w:t>vmPFC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vmPFC</w:t>
      </w:r>
      <w:proofErr w:type="spellEnd"/>
      <w:r>
        <w:rPr>
          <w:rFonts w:ascii="Times New Roman" w:hAnsi="Times New Roman" w:cs="Times New Roman"/>
          <w:sz w:val="24"/>
          <w:szCs w:val="24"/>
        </w:rPr>
        <w:t xml:space="preserve"> was correlated with overall decision value at the time of choice (image </w:t>
      </w:r>
      <w:proofErr w:type="spellStart"/>
      <w:r>
        <w:rPr>
          <w:rFonts w:ascii="Times New Roman" w:hAnsi="Times New Roman" w:cs="Times New Roman"/>
          <w:sz w:val="24"/>
          <w:szCs w:val="24"/>
        </w:rPr>
        <w:t>thresholded</w:t>
      </w:r>
      <w:proofErr w:type="spellEnd"/>
      <w:r>
        <w:rPr>
          <w:rFonts w:ascii="Times New Roman" w:hAnsi="Times New Roman" w:cs="Times New Roman"/>
          <w:sz w:val="24"/>
          <w:szCs w:val="24"/>
        </w:rPr>
        <w:t xml:space="preserve"> at </w:t>
      </w:r>
      <w:r>
        <w:rPr>
          <w:rFonts w:ascii="Times New Roman" w:hAnsi="Times New Roman" w:cs="Times New Roman"/>
          <w:i/>
          <w:sz w:val="24"/>
          <w:szCs w:val="24"/>
        </w:rPr>
        <w:t xml:space="preserve">P </w:t>
      </w:r>
      <w:r>
        <w:rPr>
          <w:rFonts w:ascii="Times New Roman" w:hAnsi="Times New Roman" w:cs="Times New Roman"/>
          <w:sz w:val="24"/>
          <w:szCs w:val="24"/>
        </w:rPr>
        <w:t xml:space="preserve">&lt; .00001, uncorrected). The green circle identifies the ROI used to generate the plots to the right. b) Responses in the </w:t>
      </w:r>
      <w:proofErr w:type="spellStart"/>
      <w:r>
        <w:rPr>
          <w:rFonts w:ascii="Times New Roman" w:hAnsi="Times New Roman" w:cs="Times New Roman"/>
          <w:sz w:val="24"/>
          <w:szCs w:val="24"/>
        </w:rPr>
        <w:t>vmPFC</w:t>
      </w:r>
      <w:proofErr w:type="spellEnd"/>
      <w:r>
        <w:rPr>
          <w:rFonts w:ascii="Times New Roman" w:hAnsi="Times New Roman" w:cs="Times New Roman"/>
          <w:sz w:val="24"/>
          <w:szCs w:val="24"/>
        </w:rPr>
        <w:t xml:space="preserve"> overall (left) and as a function of food tastiness (middle) and healthiness (right). c)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was also correlated with overall decision value at the time of choice. The green circle identifies the ROI used to generate the plots to the right.  D) Responses in the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overall (left) and as a function of food tastiness (middle) and healthiness (right). Error bars indicate </w:t>
      </w:r>
      <w:proofErr w:type="spellStart"/>
      <w:r>
        <w:rPr>
          <w:rFonts w:ascii="Times New Roman" w:hAnsi="Times New Roman" w:cs="Times New Roman"/>
          <w:sz w:val="24"/>
          <w:szCs w:val="24"/>
        </w:rPr>
        <w:t>s.e.</w:t>
      </w:r>
      <w:proofErr w:type="spellEnd"/>
      <w:r>
        <w:rPr>
          <w:rFonts w:ascii="Times New Roman" w:hAnsi="Times New Roman" w:cs="Times New Roman"/>
          <w:sz w:val="24"/>
          <w:szCs w:val="24"/>
        </w:rPr>
        <w:t xml:space="preserve"> of the mean. + </w:t>
      </w:r>
      <w:r>
        <w:rPr>
          <w:rFonts w:ascii="Times New Roman" w:hAnsi="Times New Roman" w:cs="Times New Roman"/>
          <w:i/>
          <w:sz w:val="24"/>
          <w:szCs w:val="24"/>
        </w:rPr>
        <w:t xml:space="preserve">P </w:t>
      </w:r>
      <w:r>
        <w:rPr>
          <w:rFonts w:ascii="Times New Roman" w:hAnsi="Times New Roman" w:cs="Times New Roman"/>
          <w:sz w:val="24"/>
          <w:szCs w:val="24"/>
        </w:rPr>
        <w:t xml:space="preserve">&lt; .06 * </w:t>
      </w:r>
      <w:r>
        <w:rPr>
          <w:rFonts w:ascii="Times New Roman" w:hAnsi="Times New Roman" w:cs="Times New Roman"/>
          <w:i/>
          <w:sz w:val="24"/>
          <w:szCs w:val="24"/>
        </w:rPr>
        <w:t xml:space="preserve">P </w:t>
      </w:r>
      <w:r>
        <w:rPr>
          <w:rFonts w:ascii="Times New Roman" w:hAnsi="Times New Roman" w:cs="Times New Roman"/>
          <w:sz w:val="24"/>
          <w:szCs w:val="24"/>
        </w:rPr>
        <w:t xml:space="preserve">&lt; .05 ** </w:t>
      </w:r>
      <w:r>
        <w:rPr>
          <w:rFonts w:ascii="Times New Roman" w:hAnsi="Times New Roman" w:cs="Times New Roman"/>
          <w:i/>
          <w:sz w:val="24"/>
          <w:szCs w:val="24"/>
        </w:rPr>
        <w:t>P</w:t>
      </w:r>
      <w:r>
        <w:rPr>
          <w:rFonts w:ascii="Times New Roman" w:hAnsi="Times New Roman" w:cs="Times New Roman"/>
          <w:sz w:val="24"/>
          <w:szCs w:val="24"/>
        </w:rPr>
        <w:t xml:space="preserve"> &lt; .01</w:t>
      </w:r>
    </w:p>
    <w:p w14:paraId="620C676D" w14:textId="77777777" w:rsidR="00CD1882" w:rsidRDefault="00CD1882" w:rsidP="00C54084">
      <w:pPr>
        <w:pStyle w:val="Normal1"/>
        <w:spacing w:line="480" w:lineRule="auto"/>
        <w:rPr>
          <w:rFonts w:ascii="Times New Roman" w:hAnsi="Times New Roman" w:cs="Times New Roman"/>
          <w:sz w:val="24"/>
          <w:szCs w:val="24"/>
        </w:rPr>
      </w:pPr>
    </w:p>
    <w:p w14:paraId="4865163F" w14:textId="21A95276" w:rsidR="00CD1882" w:rsidRDefault="00CD1882" w:rsidP="00CD1882">
      <w:pPr>
        <w:pStyle w:val="Normal1"/>
        <w:spacing w:line="480" w:lineRule="auto"/>
        <w:rPr>
          <w:rFonts w:ascii="Times New Roman" w:hAnsi="Times New Roman" w:cs="Times New Roman"/>
          <w:sz w:val="24"/>
          <w:szCs w:val="24"/>
        </w:rPr>
      </w:pPr>
      <w:r>
        <w:rPr>
          <w:rFonts w:ascii="Times New Roman" w:hAnsi="Times New Roman" w:cs="Times New Roman"/>
          <w:b/>
          <w:sz w:val="24"/>
          <w:szCs w:val="24"/>
        </w:rPr>
        <w:t>Figure 3.</w:t>
      </w:r>
      <w:r>
        <w:rPr>
          <w:rFonts w:ascii="Times New Roman" w:hAnsi="Times New Roman" w:cs="Times New Roman"/>
          <w:sz w:val="24"/>
          <w:szCs w:val="24"/>
        </w:rPr>
        <w:t xml:space="preserve"> Prediction of decision value responses at the time of choice in </w:t>
      </w:r>
      <w:proofErr w:type="spellStart"/>
      <w:r>
        <w:rPr>
          <w:rFonts w:ascii="Times New Roman" w:hAnsi="Times New Roman" w:cs="Times New Roman"/>
          <w:sz w:val="24"/>
          <w:szCs w:val="24"/>
        </w:rPr>
        <w:t>vmPFC</w:t>
      </w:r>
      <w:proofErr w:type="spellEnd"/>
      <w:r>
        <w:rPr>
          <w:rFonts w:ascii="Times New Roman" w:hAnsi="Times New Roman" w:cs="Times New Roman"/>
          <w:sz w:val="24"/>
          <w:szCs w:val="24"/>
        </w:rPr>
        <w:t xml:space="preserve"> (a) and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(b).</w:t>
      </w:r>
      <w:r w:rsidRPr="00DE0D37">
        <w:rPr>
          <w:rFonts w:ascii="Times New Roman" w:hAnsi="Times New Roman" w:cs="Times New Roman"/>
          <w:sz w:val="24"/>
          <w:szCs w:val="24"/>
        </w:rPr>
        <w:t xml:space="preserve"> </w:t>
      </w:r>
      <w:r>
        <w:rPr>
          <w:rFonts w:ascii="Times New Roman" w:hAnsi="Times New Roman" w:cs="Times New Roman"/>
          <w:sz w:val="24"/>
          <w:szCs w:val="24"/>
        </w:rPr>
        <w:t xml:space="preserve">Error bars indicate </w:t>
      </w:r>
      <w:proofErr w:type="spellStart"/>
      <w:r>
        <w:rPr>
          <w:rFonts w:ascii="Times New Roman" w:hAnsi="Times New Roman" w:cs="Times New Roman"/>
          <w:sz w:val="24"/>
          <w:szCs w:val="24"/>
        </w:rPr>
        <w:t>s.e.</w:t>
      </w:r>
      <w:proofErr w:type="spellEnd"/>
      <w:r>
        <w:rPr>
          <w:rFonts w:ascii="Times New Roman" w:hAnsi="Times New Roman" w:cs="Times New Roman"/>
          <w:sz w:val="24"/>
          <w:szCs w:val="24"/>
        </w:rPr>
        <w:t xml:space="preserve"> of the mean. + </w:t>
      </w:r>
      <w:r>
        <w:rPr>
          <w:rFonts w:ascii="Times New Roman" w:hAnsi="Times New Roman" w:cs="Times New Roman"/>
          <w:i/>
          <w:sz w:val="24"/>
          <w:szCs w:val="24"/>
        </w:rPr>
        <w:t xml:space="preserve">P </w:t>
      </w:r>
      <w:r>
        <w:rPr>
          <w:rFonts w:ascii="Times New Roman" w:hAnsi="Times New Roman" w:cs="Times New Roman"/>
          <w:sz w:val="24"/>
          <w:szCs w:val="24"/>
        </w:rPr>
        <w:t xml:space="preserve">&lt; .09 * </w:t>
      </w:r>
      <w:r>
        <w:rPr>
          <w:rFonts w:ascii="Times New Roman" w:hAnsi="Times New Roman" w:cs="Times New Roman"/>
          <w:i/>
          <w:sz w:val="24"/>
          <w:szCs w:val="24"/>
        </w:rPr>
        <w:t xml:space="preserve">P </w:t>
      </w:r>
      <w:r>
        <w:rPr>
          <w:rFonts w:ascii="Times New Roman" w:hAnsi="Times New Roman" w:cs="Times New Roman"/>
          <w:sz w:val="24"/>
          <w:szCs w:val="24"/>
        </w:rPr>
        <w:t xml:space="preserve">&lt; .05 ** </w:t>
      </w:r>
      <w:r>
        <w:rPr>
          <w:rFonts w:ascii="Times New Roman" w:hAnsi="Times New Roman" w:cs="Times New Roman"/>
          <w:i/>
          <w:sz w:val="24"/>
          <w:szCs w:val="24"/>
        </w:rPr>
        <w:t>P</w:t>
      </w:r>
      <w:r>
        <w:rPr>
          <w:rFonts w:ascii="Times New Roman" w:hAnsi="Times New Roman" w:cs="Times New Roman"/>
          <w:sz w:val="24"/>
          <w:szCs w:val="24"/>
        </w:rPr>
        <w:t xml:space="preserve"> &lt; .01</w:t>
      </w:r>
    </w:p>
    <w:p w14:paraId="47E64E2F" w14:textId="77777777" w:rsidR="00115028" w:rsidRDefault="00115028" w:rsidP="00CD1882">
      <w:pPr>
        <w:pStyle w:val="Normal1"/>
        <w:spacing w:line="480" w:lineRule="auto"/>
        <w:rPr>
          <w:rFonts w:ascii="Times New Roman" w:hAnsi="Times New Roman" w:cs="Times New Roman"/>
          <w:sz w:val="24"/>
          <w:szCs w:val="24"/>
        </w:rPr>
      </w:pPr>
    </w:p>
    <w:p w14:paraId="695239DD" w14:textId="3DA512E0" w:rsidR="00115028" w:rsidRPr="00115028" w:rsidRDefault="00115028" w:rsidP="00CD1882">
      <w:pPr>
        <w:pStyle w:val="Normal1"/>
        <w:spacing w:line="480" w:lineRule="auto"/>
        <w:rPr>
          <w:rFonts w:ascii="Times New Roman" w:hAnsi="Times New Roman" w:cs="Times New Roman"/>
          <w:sz w:val="24"/>
          <w:szCs w:val="24"/>
        </w:rPr>
      </w:pPr>
      <w:r>
        <w:rPr>
          <w:rFonts w:ascii="Times New Roman" w:hAnsi="Times New Roman" w:cs="Times New Roman"/>
          <w:b/>
          <w:sz w:val="24"/>
          <w:szCs w:val="24"/>
        </w:rPr>
        <w:t xml:space="preserve">Figure 4. </w:t>
      </w:r>
      <w:r>
        <w:rPr>
          <w:rFonts w:ascii="Times New Roman" w:hAnsi="Times New Roman" w:cs="Times New Roman"/>
          <w:sz w:val="24"/>
          <w:szCs w:val="24"/>
        </w:rPr>
        <w:t xml:space="preserve">Neural correlates of regulation induced changes in preferences. a) Goal-consistent decreases in activation in the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during DECREASE compared to NATURAL trials </w:t>
      </w:r>
      <w:r>
        <w:rPr>
          <w:rFonts w:ascii="Times New Roman" w:hAnsi="Times New Roman" w:cs="Times New Roman"/>
          <w:i/>
          <w:sz w:val="24"/>
          <w:szCs w:val="24"/>
        </w:rPr>
        <w:t>negatively</w:t>
      </w:r>
      <w:r>
        <w:rPr>
          <w:rFonts w:ascii="Times New Roman" w:hAnsi="Times New Roman" w:cs="Times New Roman"/>
          <w:sz w:val="24"/>
          <w:szCs w:val="24"/>
        </w:rPr>
        <w:t xml:space="preserve"> predicted decreases in liking from baseline to post-regulation. b) Goal-consistent </w:t>
      </w:r>
      <w:r>
        <w:rPr>
          <w:rFonts w:ascii="Times New Roman" w:hAnsi="Times New Roman" w:cs="Times New Roman"/>
          <w:sz w:val="24"/>
          <w:szCs w:val="24"/>
        </w:rPr>
        <w:lastRenderedPageBreak/>
        <w:t xml:space="preserve">increases in the correlation of the </w:t>
      </w:r>
      <w:proofErr w:type="spellStart"/>
      <w:r>
        <w:rPr>
          <w:rFonts w:ascii="Times New Roman" w:hAnsi="Times New Roman" w:cs="Times New Roman"/>
          <w:sz w:val="24"/>
          <w:szCs w:val="24"/>
        </w:rPr>
        <w:t>dlPFC</w:t>
      </w:r>
      <w:proofErr w:type="spellEnd"/>
      <w:r>
        <w:rPr>
          <w:rFonts w:ascii="Times New Roman" w:hAnsi="Times New Roman" w:cs="Times New Roman"/>
          <w:sz w:val="24"/>
          <w:szCs w:val="24"/>
        </w:rPr>
        <w:t xml:space="preserve"> with healthiness in HEALTH compared to NATURAL trials </w:t>
      </w:r>
      <w:r>
        <w:rPr>
          <w:rFonts w:ascii="Times New Roman" w:hAnsi="Times New Roman" w:cs="Times New Roman"/>
          <w:i/>
          <w:sz w:val="24"/>
          <w:szCs w:val="24"/>
        </w:rPr>
        <w:t xml:space="preserve">negatively </w:t>
      </w:r>
      <w:r>
        <w:rPr>
          <w:rFonts w:ascii="Times New Roman" w:hAnsi="Times New Roman" w:cs="Times New Roman"/>
          <w:sz w:val="24"/>
          <w:szCs w:val="24"/>
        </w:rPr>
        <w:t>predicted the extent to which healthiness influenced post-task changes in liking.</w:t>
      </w:r>
    </w:p>
    <w:p w14:paraId="10E8A741" w14:textId="77777777" w:rsidR="00CD1882" w:rsidRPr="008F0F0F" w:rsidRDefault="00CD1882" w:rsidP="00C54084">
      <w:pPr>
        <w:pStyle w:val="Normal1"/>
        <w:spacing w:line="480" w:lineRule="auto"/>
        <w:rPr>
          <w:rFonts w:ascii="Times New Roman" w:hAnsi="Times New Roman" w:cs="Times New Roman"/>
          <w:sz w:val="24"/>
          <w:szCs w:val="24"/>
        </w:rPr>
      </w:pPr>
    </w:p>
    <w:p w14:paraId="4FD4EB8D" w14:textId="77777777" w:rsidR="00C54084" w:rsidRPr="00C54084" w:rsidRDefault="00C54084" w:rsidP="00C54084">
      <w:pPr>
        <w:pStyle w:val="EndNoteBibliography"/>
        <w:spacing w:line="480" w:lineRule="auto"/>
        <w:ind w:left="720" w:hanging="720"/>
        <w:jc w:val="center"/>
        <w:rPr>
          <w:rFonts w:ascii="Times New Roman" w:eastAsia="Times New Roman" w:hAnsi="Times New Roman" w:cs="Times New Roman"/>
          <w:b/>
          <w:sz w:val="24"/>
          <w:szCs w:val="24"/>
        </w:rPr>
      </w:pPr>
    </w:p>
    <w:sectPr w:rsidR="00C54084" w:rsidRPr="00C54084" w:rsidSect="00856548">
      <w:footerReference w:type="even" r:id="rId16"/>
      <w:footerReference w:type="default" r:id="rId17"/>
      <w:headerReference w:type="first" r:id="rId18"/>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Daniel Wilson" w:date="2020-08-14T10:03:00Z" w:initials="DJW">
    <w:p w14:paraId="69963A40" w14:textId="29D382E8" w:rsidR="00E03C94" w:rsidRDefault="00E03C94">
      <w:pPr>
        <w:pStyle w:val="CommentText"/>
      </w:pPr>
      <w:r>
        <w:rPr>
          <w:rStyle w:val="CommentReference"/>
        </w:rPr>
        <w:annotationRef/>
      </w:r>
      <w:r>
        <w:t>“it” is referring to emotion regulation? If so should we specify the specific strategy?</w:t>
      </w:r>
    </w:p>
  </w:comment>
  <w:comment w:id="28" w:author="Daniel Wilson" w:date="2020-08-13T10:42:00Z" w:initials="DJW">
    <w:p w14:paraId="5C53F231" w14:textId="43472AAE" w:rsidR="00E03C94" w:rsidRDefault="00E03C94">
      <w:pPr>
        <w:pStyle w:val="CommentText"/>
      </w:pPr>
      <w:r>
        <w:rPr>
          <w:rStyle w:val="CommentReference"/>
        </w:rPr>
        <w:annotationRef/>
      </w:r>
      <w:r>
        <w:t>Not sure how references are done in word, but this needs to be fixed</w:t>
      </w:r>
    </w:p>
  </w:comment>
  <w:comment w:id="35" w:author="Daniel Wilson" w:date="2020-08-10T10:21:00Z" w:initials="DJW">
    <w:p w14:paraId="48380781" w14:textId="73180C40" w:rsidR="00E03C94" w:rsidRDefault="00E03C94">
      <w:pPr>
        <w:pStyle w:val="CommentText"/>
      </w:pPr>
      <w:r>
        <w:rPr>
          <w:rStyle w:val="CommentReference"/>
        </w:rPr>
        <w:annotationRef/>
      </w:r>
      <w:r>
        <w:t>Does this need to be more specific</w:t>
      </w:r>
    </w:p>
  </w:comment>
  <w:comment w:id="37" w:author="Daniel Wilson" w:date="2020-08-10T10:21:00Z" w:initials="DJW">
    <w:p w14:paraId="7C9AF579" w14:textId="1469CDBB" w:rsidR="00E03C94" w:rsidRDefault="00E03C94">
      <w:pPr>
        <w:pStyle w:val="CommentText"/>
      </w:pPr>
      <w:r>
        <w:rPr>
          <w:rStyle w:val="CommentReference"/>
        </w:rPr>
        <w:annotationRef/>
      </w:r>
      <w:r>
        <w:t>Add to references</w:t>
      </w:r>
    </w:p>
  </w:comment>
  <w:comment w:id="44" w:author="Daniel Wilson" w:date="2020-08-10T10:46:00Z" w:initials="DJW">
    <w:p w14:paraId="27ADE25E" w14:textId="77777777" w:rsidR="00E03C94" w:rsidRDefault="00E03C94" w:rsidP="00485D00">
      <w:pPr>
        <w:pStyle w:val="CommentText"/>
      </w:pPr>
      <w:r>
        <w:rPr>
          <w:rStyle w:val="CommentReference"/>
        </w:rPr>
        <w:annotationRef/>
      </w:r>
      <w:r>
        <w:t>Attempt to define liking for the purposed of the experiment</w:t>
      </w:r>
    </w:p>
  </w:comment>
  <w:comment w:id="88" w:author="Daniel Wilson" w:date="2020-08-17T09:53:00Z" w:initials="DJW">
    <w:p w14:paraId="7A6846EC" w14:textId="440210D8" w:rsidR="0004309D" w:rsidRDefault="0004309D">
      <w:pPr>
        <w:pStyle w:val="CommentText"/>
      </w:pPr>
      <w:r>
        <w:rPr>
          <w:rStyle w:val="CommentReference"/>
        </w:rPr>
        <w:annotationRef/>
      </w:r>
      <w:r>
        <w:t xml:space="preserve">Should we mention the </w:t>
      </w:r>
      <w:proofErr w:type="spellStart"/>
      <w:r>
        <w:t>teminological</w:t>
      </w:r>
      <w:proofErr w:type="spellEnd"/>
      <w:r>
        <w:t xml:space="preserve"> confusion in the discussion?</w:t>
      </w:r>
    </w:p>
  </w:comment>
  <w:comment w:id="94" w:author="Daniel Wilson" w:date="2020-08-17T09:52:00Z" w:initials="DJW">
    <w:p w14:paraId="7E1DF3AD" w14:textId="41C913C6" w:rsidR="00320329" w:rsidRDefault="00320329">
      <w:pPr>
        <w:pStyle w:val="CommentText"/>
      </w:pPr>
      <w:r>
        <w:rPr>
          <w:rStyle w:val="CommentReference"/>
        </w:rPr>
        <w:annotationRef/>
      </w:r>
      <w:r>
        <w:t>Add to reference</w:t>
      </w:r>
      <w:r w:rsidR="0004309D">
        <w:t>s</w:t>
      </w:r>
    </w:p>
  </w:comment>
  <w:comment w:id="111" w:author="Daniel Wilson" w:date="2020-08-14T10:29:00Z" w:initials="DJW">
    <w:p w14:paraId="120DAA9C" w14:textId="0D6F4A55" w:rsidR="00E03C94" w:rsidRDefault="00E03C94">
      <w:pPr>
        <w:pStyle w:val="CommentText"/>
      </w:pPr>
      <w:r>
        <w:rPr>
          <w:rStyle w:val="CommentReference"/>
        </w:rPr>
        <w:annotationRef/>
      </w:r>
      <w:r>
        <w:t>Update if we are adding an image for experimental structure/timing</w:t>
      </w:r>
    </w:p>
  </w:comment>
  <w:comment w:id="114" w:author="Daniel Wilson" w:date="2020-08-14T10:31:00Z" w:initials="DJW">
    <w:p w14:paraId="362C445F" w14:textId="4F3B12BC" w:rsidR="00E03C94" w:rsidRDefault="00E03C94">
      <w:pPr>
        <w:pStyle w:val="CommentText"/>
      </w:pPr>
      <w:r>
        <w:rPr>
          <w:rStyle w:val="CommentReference"/>
        </w:rPr>
        <w:annotationRef/>
      </w:r>
      <w:r>
        <w:t>Check for accurate numbering</w:t>
      </w:r>
    </w:p>
  </w:comment>
  <w:comment w:id="149" w:author="Daniel Wilson" w:date="2020-08-13T10:44:00Z" w:initials="DJW">
    <w:p w14:paraId="1C3D29BC" w14:textId="559B401F" w:rsidR="00E03C94" w:rsidRDefault="00E03C94">
      <w:pPr>
        <w:pStyle w:val="CommentText"/>
      </w:pPr>
      <w:r>
        <w:rPr>
          <w:rStyle w:val="CommentReference"/>
        </w:rPr>
        <w:annotationRef/>
      </w:r>
      <w:r>
        <w:t>Fix this reference</w:t>
      </w:r>
    </w:p>
  </w:comment>
  <w:comment w:id="219" w:author="Daniel Wilson" w:date="2020-08-19T20:39:00Z" w:initials="DJW">
    <w:p w14:paraId="2A4EA967" w14:textId="3CC820F1" w:rsidR="000557A6" w:rsidRDefault="00936318">
      <w:pPr>
        <w:pStyle w:val="CommentText"/>
      </w:pPr>
      <w:r>
        <w:rPr>
          <w:rStyle w:val="CommentReference"/>
        </w:rPr>
        <w:annotationRef/>
      </w:r>
      <w:r w:rsidR="000557A6">
        <w:t>Add to review notes</w:t>
      </w:r>
    </w:p>
  </w:comment>
  <w:comment w:id="281" w:author="Daniel Wilson" w:date="2020-08-14T22:35:00Z" w:initials="DJW">
    <w:p w14:paraId="237F9D8C" w14:textId="364D8602" w:rsidR="00E03C94" w:rsidRPr="00BF3B38" w:rsidRDefault="00E03C94">
      <w:pPr>
        <w:pStyle w:val="CommentText"/>
        <w:rPr>
          <w:rFonts w:ascii="Times New Roman" w:hAnsi="Times New Roman" w:cs="Times New Roman"/>
        </w:rPr>
      </w:pPr>
      <w:r>
        <w:rPr>
          <w:rStyle w:val="CommentReference"/>
        </w:rPr>
        <w:annotationRef/>
      </w:r>
      <w:r>
        <w:t xml:space="preserve">Just checking – we use M here for mean but then later use </w:t>
      </w:r>
      <w:proofErr w:type="gramStart"/>
      <w:r>
        <w:t>mean</w:t>
      </w:r>
      <w:proofErr w:type="gramEnd"/>
      <w:r>
        <w:rPr>
          <w:rFonts w:ascii="Times New Roman" w:hAnsi="Times New Roman" w:cs="Times New Roman"/>
          <w:i/>
        </w:rPr>
        <w:t>…</w:t>
      </w:r>
      <w:r>
        <w:rPr>
          <w:rFonts w:ascii="Times New Roman" w:hAnsi="Times New Roman" w:cs="Times New Roman"/>
        </w:rPr>
        <w:t>this is standard?</w:t>
      </w:r>
    </w:p>
  </w:comment>
  <w:comment w:id="317" w:author="Daniel Wilson" w:date="2020-08-14T22:24:00Z" w:initials="DJW">
    <w:p w14:paraId="3E19134D" w14:textId="77777777" w:rsidR="00315B0A" w:rsidRDefault="00315B0A" w:rsidP="00315B0A">
      <w:pPr>
        <w:pStyle w:val="CommentText"/>
      </w:pPr>
      <w:r>
        <w:rPr>
          <w:rStyle w:val="CommentReference"/>
        </w:rPr>
        <w:annotationRef/>
      </w:r>
      <w:r>
        <w:t>Number correctly and place appropriately in the manuscript</w:t>
      </w:r>
    </w:p>
  </w:comment>
  <w:comment w:id="323" w:author="Daniel Wilson" w:date="2020-08-18T12:12:00Z" w:initials="DJW">
    <w:p w14:paraId="6EDAAABC" w14:textId="1F92A284" w:rsidR="00A83892" w:rsidRDefault="00A83892">
      <w:pPr>
        <w:pStyle w:val="CommentText"/>
      </w:pPr>
      <w:r>
        <w:rPr>
          <w:rStyle w:val="CommentReference"/>
        </w:rPr>
        <w:annotationRef/>
      </w:r>
      <w:r>
        <w:t xml:space="preserve">Discuss with </w:t>
      </w:r>
      <w:proofErr w:type="spellStart"/>
      <w:r>
        <w:t>Cendri</w:t>
      </w:r>
      <w:proofErr w:type="spellEnd"/>
    </w:p>
  </w:comment>
  <w:comment w:id="325" w:author="Daniel Wilson" w:date="2020-08-18T12:09:00Z" w:initials="DJW">
    <w:p w14:paraId="3397F407" w14:textId="18FE1DC0" w:rsidR="003670B9" w:rsidRDefault="003670B9">
      <w:pPr>
        <w:pStyle w:val="CommentText"/>
      </w:pPr>
      <w:r>
        <w:rPr>
          <w:rStyle w:val="CommentReference"/>
        </w:rPr>
        <w:annotationRef/>
      </w:r>
      <w:r>
        <w:t xml:space="preserve">Discuss w/ </w:t>
      </w:r>
      <w:proofErr w:type="spellStart"/>
      <w:r>
        <w:t>cendri</w:t>
      </w:r>
      <w:proofErr w:type="spellEnd"/>
    </w:p>
  </w:comment>
  <w:comment w:id="417" w:author="Daniel Wilson" w:date="2020-08-13T10:44:00Z" w:initials="DJW">
    <w:p w14:paraId="1D11EC85" w14:textId="77777777" w:rsidR="00E03C94" w:rsidRPr="008E4D33" w:rsidRDefault="00E03C94" w:rsidP="008E4D33">
      <w:pPr>
        <w:rPr>
          <w:rFonts w:ascii="Times New Roman" w:eastAsia="Times New Roman" w:hAnsi="Times New Roman" w:cs="Times New Roman"/>
          <w:sz w:val="24"/>
          <w:szCs w:val="24"/>
          <w:lang w:val="en-US"/>
        </w:rPr>
      </w:pPr>
      <w:r>
        <w:rPr>
          <w:rStyle w:val="CommentReference"/>
        </w:rPr>
        <w:annotationRef/>
      </w:r>
      <w:r>
        <w:t>Add references</w:t>
      </w:r>
      <w:proofErr w:type="gramStart"/>
      <w:r>
        <w:t xml:space="preserve">: </w:t>
      </w:r>
      <w:r w:rsidRPr="008E4D33">
        <w:rPr>
          <w:rFonts w:ascii="Helvetica Neue" w:eastAsia="Times New Roman" w:hAnsi="Helvetica Neue" w:cs="Times New Roman"/>
          <w:color w:val="777777"/>
          <w:sz w:val="24"/>
          <w:szCs w:val="24"/>
          <w:shd w:val="clear" w:color="auto" w:fill="FFFFFF"/>
          <w:lang w:val="en-US"/>
        </w:rPr>
        <w:t>,</w:t>
      </w:r>
      <w:proofErr w:type="gramEnd"/>
      <w:r w:rsidRPr="008E4D33">
        <w:rPr>
          <w:rFonts w:ascii="Helvetica Neue" w:eastAsia="Times New Roman" w:hAnsi="Helvetica Neue" w:cs="Times New Roman"/>
          <w:color w:val="777777"/>
          <w:sz w:val="24"/>
          <w:szCs w:val="24"/>
          <w:shd w:val="clear" w:color="auto" w:fill="FFFFFF"/>
          <w:lang w:val="en-US"/>
        </w:rPr>
        <w:t xml:space="preserve"> Schmidt et al 2018, Rogers and </w:t>
      </w:r>
      <w:proofErr w:type="spellStart"/>
      <w:r w:rsidRPr="008E4D33">
        <w:rPr>
          <w:rFonts w:ascii="Helvetica Neue" w:eastAsia="Times New Roman" w:hAnsi="Helvetica Neue" w:cs="Times New Roman"/>
          <w:color w:val="777777"/>
          <w:sz w:val="24"/>
          <w:szCs w:val="24"/>
          <w:shd w:val="clear" w:color="auto" w:fill="FFFFFF"/>
          <w:lang w:val="en-US"/>
        </w:rPr>
        <w:t>Monsell</w:t>
      </w:r>
      <w:proofErr w:type="spellEnd"/>
      <w:r w:rsidRPr="008E4D33">
        <w:rPr>
          <w:rFonts w:ascii="Helvetica Neue" w:eastAsia="Times New Roman" w:hAnsi="Helvetica Neue" w:cs="Times New Roman"/>
          <w:color w:val="777777"/>
          <w:sz w:val="24"/>
          <w:szCs w:val="24"/>
          <w:shd w:val="clear" w:color="auto" w:fill="FFFFFF"/>
          <w:lang w:val="en-US"/>
        </w:rPr>
        <w:t>, 1995)</w:t>
      </w:r>
    </w:p>
    <w:p w14:paraId="3FF7D4C1" w14:textId="734D1A89" w:rsidR="00E03C94" w:rsidRPr="008E4D33" w:rsidRDefault="00E03C94">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963A40" w15:done="0"/>
  <w15:commentEx w15:paraId="5C53F231" w15:done="0"/>
  <w15:commentEx w15:paraId="48380781" w15:done="0"/>
  <w15:commentEx w15:paraId="7C9AF579" w15:done="0"/>
  <w15:commentEx w15:paraId="27ADE25E" w15:done="0"/>
  <w15:commentEx w15:paraId="7A6846EC" w15:done="0"/>
  <w15:commentEx w15:paraId="7E1DF3AD" w15:done="0"/>
  <w15:commentEx w15:paraId="120DAA9C" w15:done="0"/>
  <w15:commentEx w15:paraId="362C445F" w15:done="0"/>
  <w15:commentEx w15:paraId="1C3D29BC" w15:done="0"/>
  <w15:commentEx w15:paraId="2A4EA967" w15:done="0"/>
  <w15:commentEx w15:paraId="237F9D8C" w15:done="0"/>
  <w15:commentEx w15:paraId="3E19134D" w15:done="0"/>
  <w15:commentEx w15:paraId="6EDAAABC" w15:done="0"/>
  <w15:commentEx w15:paraId="3397F407" w15:done="0"/>
  <w15:commentEx w15:paraId="3FF7D4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963A40" w16cid:durableId="22E0DFE1"/>
  <w16cid:commentId w16cid:paraId="5C53F231" w16cid:durableId="22DF9798"/>
  <w16cid:commentId w16cid:paraId="48380781" w16cid:durableId="22DB9E2B"/>
  <w16cid:commentId w16cid:paraId="7C9AF579" w16cid:durableId="22DB9E3B"/>
  <w16cid:commentId w16cid:paraId="27ADE25E" w16cid:durableId="22DBA40E"/>
  <w16cid:commentId w16cid:paraId="7A6846EC" w16cid:durableId="22E4D226"/>
  <w16cid:commentId w16cid:paraId="7E1DF3AD" w16cid:durableId="22E4D1DE"/>
  <w16cid:commentId w16cid:paraId="120DAA9C" w16cid:durableId="22E0E622"/>
  <w16cid:commentId w16cid:paraId="362C445F" w16cid:durableId="22E0E677"/>
  <w16cid:commentId w16cid:paraId="1C3D29BC" w16cid:durableId="22DF97F8"/>
  <w16cid:commentId w16cid:paraId="2A4EA967" w16cid:durableId="22E80C9C"/>
  <w16cid:commentId w16cid:paraId="237F9D8C" w16cid:durableId="22E1902F"/>
  <w16cid:commentId w16cid:paraId="3E19134D" w16cid:durableId="22E18DB8"/>
  <w16cid:commentId w16cid:paraId="6EDAAABC" w16cid:durableId="22E64440"/>
  <w16cid:commentId w16cid:paraId="3397F407" w16cid:durableId="22E64391"/>
  <w16cid:commentId w16cid:paraId="3FF7D4C1" w16cid:durableId="22DF98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41730" w14:textId="77777777" w:rsidR="00CF0B92" w:rsidRDefault="00CF0B92" w:rsidP="00856548">
      <w:pPr>
        <w:spacing w:line="240" w:lineRule="auto"/>
      </w:pPr>
      <w:r>
        <w:separator/>
      </w:r>
    </w:p>
  </w:endnote>
  <w:endnote w:type="continuationSeparator" w:id="0">
    <w:p w14:paraId="7166ACF6" w14:textId="77777777" w:rsidR="00CF0B92" w:rsidRDefault="00CF0B92" w:rsidP="008565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D2ACB" w14:textId="77777777" w:rsidR="00E03C94" w:rsidRDefault="00E03C94" w:rsidP="00D750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A21FDC" w14:textId="77777777" w:rsidR="00E03C94" w:rsidRDefault="00E03C94" w:rsidP="008565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41706" w14:textId="77777777" w:rsidR="00E03C94" w:rsidRPr="00856548" w:rsidRDefault="00E03C94" w:rsidP="00D75012">
    <w:pPr>
      <w:pStyle w:val="Footer"/>
      <w:framePr w:wrap="around" w:vAnchor="text" w:hAnchor="margin" w:xAlign="right" w:y="1"/>
      <w:rPr>
        <w:rStyle w:val="PageNumber"/>
        <w:rFonts w:ascii="Times New Roman" w:hAnsi="Times New Roman" w:cs="Times New Roman"/>
      </w:rPr>
    </w:pPr>
    <w:r w:rsidRPr="00856548">
      <w:rPr>
        <w:rStyle w:val="PageNumber"/>
        <w:rFonts w:ascii="Times New Roman" w:hAnsi="Times New Roman" w:cs="Times New Roman"/>
      </w:rPr>
      <w:fldChar w:fldCharType="begin"/>
    </w:r>
    <w:r w:rsidRPr="00856548">
      <w:rPr>
        <w:rStyle w:val="PageNumber"/>
        <w:rFonts w:ascii="Times New Roman" w:hAnsi="Times New Roman" w:cs="Times New Roman"/>
      </w:rPr>
      <w:instrText xml:space="preserve">PAGE  </w:instrText>
    </w:r>
    <w:r w:rsidRPr="00856548">
      <w:rPr>
        <w:rStyle w:val="PageNumber"/>
        <w:rFonts w:ascii="Times New Roman" w:hAnsi="Times New Roman" w:cs="Times New Roman"/>
      </w:rPr>
      <w:fldChar w:fldCharType="separate"/>
    </w:r>
    <w:r>
      <w:rPr>
        <w:rStyle w:val="PageNumber"/>
        <w:rFonts w:ascii="Times New Roman" w:hAnsi="Times New Roman" w:cs="Times New Roman"/>
        <w:noProof/>
      </w:rPr>
      <w:t>35</w:t>
    </w:r>
    <w:r w:rsidRPr="00856548">
      <w:rPr>
        <w:rStyle w:val="PageNumber"/>
        <w:rFonts w:ascii="Times New Roman" w:hAnsi="Times New Roman" w:cs="Times New Roman"/>
      </w:rPr>
      <w:fldChar w:fldCharType="end"/>
    </w:r>
  </w:p>
  <w:p w14:paraId="26686CD6" w14:textId="77777777" w:rsidR="00E03C94" w:rsidRDefault="00E03C94" w:rsidP="008565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AA56F" w14:textId="77777777" w:rsidR="00CF0B92" w:rsidRDefault="00CF0B92" w:rsidP="00856548">
      <w:pPr>
        <w:spacing w:line="240" w:lineRule="auto"/>
      </w:pPr>
      <w:r>
        <w:separator/>
      </w:r>
    </w:p>
  </w:footnote>
  <w:footnote w:type="continuationSeparator" w:id="0">
    <w:p w14:paraId="074AECC5" w14:textId="77777777" w:rsidR="00CF0B92" w:rsidRDefault="00CF0B92" w:rsidP="008565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84922" w14:textId="77777777" w:rsidR="00E03C94" w:rsidRDefault="00E03C94">
    <w:pPr>
      <w:pStyle w:val="Header"/>
    </w:pPr>
  </w:p>
  <w:p w14:paraId="68DAE49C" w14:textId="77777777" w:rsidR="00E03C94" w:rsidRDefault="00E03C94">
    <w:pPr>
      <w:pStyle w:val="Header"/>
    </w:pPr>
  </w:p>
  <w:p w14:paraId="46F44344" w14:textId="77777777" w:rsidR="00E03C94" w:rsidRDefault="00E03C94">
    <w:pPr>
      <w:pStyle w:val="Header"/>
      <w:rPr>
        <w:rFonts w:ascii="Times New Roman" w:hAnsi="Times New Roman" w:cs="Times New Roman"/>
        <w:sz w:val="24"/>
        <w:szCs w:val="24"/>
      </w:rPr>
    </w:pPr>
  </w:p>
  <w:p w14:paraId="30812E22" w14:textId="65213B7E" w:rsidR="00E03C94" w:rsidRPr="009B453E" w:rsidRDefault="00E03C94">
    <w:pPr>
      <w:pStyle w:val="Header"/>
      <w:rPr>
        <w:rFonts w:ascii="Times New Roman" w:hAnsi="Times New Roman" w:cs="Times New Roman"/>
        <w:sz w:val="24"/>
        <w:szCs w:val="24"/>
      </w:rPr>
    </w:pPr>
    <w:r>
      <w:rPr>
        <w:rFonts w:ascii="Times New Roman" w:hAnsi="Times New Roman" w:cs="Times New Roman"/>
        <w:sz w:val="24"/>
        <w:szCs w:val="24"/>
      </w:rPr>
      <w:t xml:space="preserve">Regulatory transience and the </w:t>
    </w:r>
    <w:proofErr w:type="spellStart"/>
    <w:r w:rsidRPr="009B453E">
      <w:rPr>
        <w:rFonts w:ascii="Times New Roman" w:hAnsi="Times New Roman" w:cs="Times New Roman"/>
        <w:sz w:val="24"/>
        <w:szCs w:val="24"/>
      </w:rPr>
      <w:t>dlPFC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81FCB"/>
    <w:multiLevelType w:val="hybridMultilevel"/>
    <w:tmpl w:val="F0A21F88"/>
    <w:lvl w:ilvl="0" w:tplc="42148F4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50BC8"/>
    <w:multiLevelType w:val="multilevel"/>
    <w:tmpl w:val="40FEA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22334C"/>
    <w:multiLevelType w:val="multilevel"/>
    <w:tmpl w:val="4F0A9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Wilson">
    <w15:presenceInfo w15:providerId="None" w15:userId="Daniel W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0&lt;/ScanChanges&gt;&lt;Suspended&gt;0&lt;/Suspended&gt;&lt;/ENInstantFormat&gt;"/>
    <w:docVar w:name="EN.Layout" w:val="&lt;ENLayout&gt;&lt;Style&gt;J Personality Soc Psych&lt;/Style&gt;&lt;LeftDelim&gt;{&lt;/LeftDelim&gt;&lt;RightDelim&gt;}&lt;/RightDelim&gt;&lt;FontName&gt;Arial&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29t0rzi0rpzqewd0aprzf6zedaafdpw9ft&quot;&gt;GeneralReference&lt;record-ids&gt;&lt;item&gt;53&lt;/item&gt;&lt;item&gt;56&lt;/item&gt;&lt;item&gt;57&lt;/item&gt;&lt;item&gt;96&lt;/item&gt;&lt;item&gt;107&lt;/item&gt;&lt;item&gt;108&lt;/item&gt;&lt;item&gt;179&lt;/item&gt;&lt;item&gt;201&lt;/item&gt;&lt;item&gt;227&lt;/item&gt;&lt;item&gt;237&lt;/item&gt;&lt;item&gt;239&lt;/item&gt;&lt;item&gt;253&lt;/item&gt;&lt;item&gt;257&lt;/item&gt;&lt;item&gt;302&lt;/item&gt;&lt;item&gt;303&lt;/item&gt;&lt;item&gt;304&lt;/item&gt;&lt;item&gt;305&lt;/item&gt;&lt;item&gt;306&lt;/item&gt;&lt;item&gt;307&lt;/item&gt;&lt;item&gt;308&lt;/item&gt;&lt;item&gt;309&lt;/item&gt;&lt;item&gt;310&lt;/item&gt;&lt;item&gt;311&lt;/item&gt;&lt;item&gt;312&lt;/item&gt;&lt;item&gt;313&lt;/item&gt;&lt;item&gt;314&lt;/item&gt;&lt;item&gt;315&lt;/item&gt;&lt;item&gt;316&lt;/item&gt;&lt;item&gt;317&lt;/item&gt;&lt;item&gt;319&lt;/item&gt;&lt;item&gt;320&lt;/item&gt;&lt;item&gt;321&lt;/item&gt;&lt;item&gt;322&lt;/item&gt;&lt;item&gt;323&lt;/item&gt;&lt;item&gt;324&lt;/item&gt;&lt;item&gt;325&lt;/item&gt;&lt;item&gt;326&lt;/item&gt;&lt;item&gt;327&lt;/item&gt;&lt;item&gt;328&lt;/item&gt;&lt;/record-ids&gt;&lt;/item&gt;&lt;/Libraries&gt;"/>
  </w:docVars>
  <w:rsids>
    <w:rsidRoot w:val="00A920F3"/>
    <w:rsid w:val="000033F5"/>
    <w:rsid w:val="00004D13"/>
    <w:rsid w:val="00014DE0"/>
    <w:rsid w:val="00021B30"/>
    <w:rsid w:val="00022185"/>
    <w:rsid w:val="00022A29"/>
    <w:rsid w:val="000412FC"/>
    <w:rsid w:val="00042970"/>
    <w:rsid w:val="0004309D"/>
    <w:rsid w:val="000475CB"/>
    <w:rsid w:val="0005131D"/>
    <w:rsid w:val="00053141"/>
    <w:rsid w:val="000557A6"/>
    <w:rsid w:val="00071808"/>
    <w:rsid w:val="0007363A"/>
    <w:rsid w:val="00076AB5"/>
    <w:rsid w:val="0008116A"/>
    <w:rsid w:val="000831CB"/>
    <w:rsid w:val="000869BD"/>
    <w:rsid w:val="00092C52"/>
    <w:rsid w:val="0009666E"/>
    <w:rsid w:val="000A4E4B"/>
    <w:rsid w:val="000B16AF"/>
    <w:rsid w:val="000B24E1"/>
    <w:rsid w:val="000B28B8"/>
    <w:rsid w:val="000B3B6B"/>
    <w:rsid w:val="000C57D1"/>
    <w:rsid w:val="000C7907"/>
    <w:rsid w:val="000D3165"/>
    <w:rsid w:val="000E017F"/>
    <w:rsid w:val="000E166A"/>
    <w:rsid w:val="000F2E93"/>
    <w:rsid w:val="001069CB"/>
    <w:rsid w:val="001104E0"/>
    <w:rsid w:val="00112D3F"/>
    <w:rsid w:val="001133F8"/>
    <w:rsid w:val="00115028"/>
    <w:rsid w:val="00116F45"/>
    <w:rsid w:val="001178C9"/>
    <w:rsid w:val="0013115F"/>
    <w:rsid w:val="00132E49"/>
    <w:rsid w:val="00143F8C"/>
    <w:rsid w:val="00145472"/>
    <w:rsid w:val="00147EB7"/>
    <w:rsid w:val="00150938"/>
    <w:rsid w:val="001519C2"/>
    <w:rsid w:val="00153D54"/>
    <w:rsid w:val="00155B75"/>
    <w:rsid w:val="00157E9A"/>
    <w:rsid w:val="00161885"/>
    <w:rsid w:val="00161C2E"/>
    <w:rsid w:val="00164888"/>
    <w:rsid w:val="00166918"/>
    <w:rsid w:val="00171269"/>
    <w:rsid w:val="00174D36"/>
    <w:rsid w:val="001757E6"/>
    <w:rsid w:val="00183A52"/>
    <w:rsid w:val="00190DF0"/>
    <w:rsid w:val="001A15D8"/>
    <w:rsid w:val="001A559F"/>
    <w:rsid w:val="001A6DA7"/>
    <w:rsid w:val="001B07CB"/>
    <w:rsid w:val="001B0F14"/>
    <w:rsid w:val="001B24A7"/>
    <w:rsid w:val="001B3356"/>
    <w:rsid w:val="001B3925"/>
    <w:rsid w:val="001C4298"/>
    <w:rsid w:val="001C5A02"/>
    <w:rsid w:val="001D487B"/>
    <w:rsid w:val="001D6159"/>
    <w:rsid w:val="001E3BBC"/>
    <w:rsid w:val="001E3C1B"/>
    <w:rsid w:val="001F2269"/>
    <w:rsid w:val="00201373"/>
    <w:rsid w:val="002025C8"/>
    <w:rsid w:val="00203B33"/>
    <w:rsid w:val="0020426B"/>
    <w:rsid w:val="00216479"/>
    <w:rsid w:val="002232FD"/>
    <w:rsid w:val="0022380B"/>
    <w:rsid w:val="00224B5F"/>
    <w:rsid w:val="00231CCF"/>
    <w:rsid w:val="00234443"/>
    <w:rsid w:val="00237DC6"/>
    <w:rsid w:val="00241430"/>
    <w:rsid w:val="00245757"/>
    <w:rsid w:val="00245FF1"/>
    <w:rsid w:val="002538D6"/>
    <w:rsid w:val="00254060"/>
    <w:rsid w:val="00255E2E"/>
    <w:rsid w:val="00262A76"/>
    <w:rsid w:val="002642AD"/>
    <w:rsid w:val="00264BE5"/>
    <w:rsid w:val="002708E9"/>
    <w:rsid w:val="00282590"/>
    <w:rsid w:val="002845DE"/>
    <w:rsid w:val="00292110"/>
    <w:rsid w:val="00297BD4"/>
    <w:rsid w:val="00297D78"/>
    <w:rsid w:val="002A0335"/>
    <w:rsid w:val="002A6CCA"/>
    <w:rsid w:val="002A7304"/>
    <w:rsid w:val="002A7E29"/>
    <w:rsid w:val="002B091B"/>
    <w:rsid w:val="002B3C30"/>
    <w:rsid w:val="002C25AB"/>
    <w:rsid w:val="002C71EC"/>
    <w:rsid w:val="002D7D4E"/>
    <w:rsid w:val="002E20F8"/>
    <w:rsid w:val="002F1E53"/>
    <w:rsid w:val="002F4B1B"/>
    <w:rsid w:val="003001D0"/>
    <w:rsid w:val="00300D74"/>
    <w:rsid w:val="00302D94"/>
    <w:rsid w:val="0030751C"/>
    <w:rsid w:val="003141AE"/>
    <w:rsid w:val="00315B0A"/>
    <w:rsid w:val="003160AC"/>
    <w:rsid w:val="00320329"/>
    <w:rsid w:val="00326CE6"/>
    <w:rsid w:val="00335094"/>
    <w:rsid w:val="00335340"/>
    <w:rsid w:val="003379F1"/>
    <w:rsid w:val="00347762"/>
    <w:rsid w:val="00355554"/>
    <w:rsid w:val="00356ED9"/>
    <w:rsid w:val="003601D5"/>
    <w:rsid w:val="003670B9"/>
    <w:rsid w:val="00372678"/>
    <w:rsid w:val="00372C6B"/>
    <w:rsid w:val="0038221B"/>
    <w:rsid w:val="00384185"/>
    <w:rsid w:val="00385471"/>
    <w:rsid w:val="00386689"/>
    <w:rsid w:val="00390E9E"/>
    <w:rsid w:val="003921ED"/>
    <w:rsid w:val="00394A8C"/>
    <w:rsid w:val="0039545F"/>
    <w:rsid w:val="00396031"/>
    <w:rsid w:val="003A0385"/>
    <w:rsid w:val="003A44C0"/>
    <w:rsid w:val="003B0292"/>
    <w:rsid w:val="003C4ADE"/>
    <w:rsid w:val="003D197F"/>
    <w:rsid w:val="003D2B82"/>
    <w:rsid w:val="003D4E51"/>
    <w:rsid w:val="003E09A7"/>
    <w:rsid w:val="003F21CF"/>
    <w:rsid w:val="003F67A4"/>
    <w:rsid w:val="003F72D3"/>
    <w:rsid w:val="00401716"/>
    <w:rsid w:val="00404259"/>
    <w:rsid w:val="004070C9"/>
    <w:rsid w:val="004131E7"/>
    <w:rsid w:val="00414A5F"/>
    <w:rsid w:val="00414A77"/>
    <w:rsid w:val="00423927"/>
    <w:rsid w:val="004271FE"/>
    <w:rsid w:val="00431799"/>
    <w:rsid w:val="004371F2"/>
    <w:rsid w:val="004375CE"/>
    <w:rsid w:val="00441952"/>
    <w:rsid w:val="00442D35"/>
    <w:rsid w:val="00445803"/>
    <w:rsid w:val="00455A26"/>
    <w:rsid w:val="004606A6"/>
    <w:rsid w:val="00461A9C"/>
    <w:rsid w:val="00470C03"/>
    <w:rsid w:val="00473ADF"/>
    <w:rsid w:val="00477678"/>
    <w:rsid w:val="004832EC"/>
    <w:rsid w:val="00484321"/>
    <w:rsid w:val="00484AB1"/>
    <w:rsid w:val="00485D00"/>
    <w:rsid w:val="00495A93"/>
    <w:rsid w:val="004967D2"/>
    <w:rsid w:val="004A05AA"/>
    <w:rsid w:val="004A0ECC"/>
    <w:rsid w:val="004A40BF"/>
    <w:rsid w:val="004A62FC"/>
    <w:rsid w:val="004A7434"/>
    <w:rsid w:val="004B024E"/>
    <w:rsid w:val="004B3298"/>
    <w:rsid w:val="004B338B"/>
    <w:rsid w:val="004B3950"/>
    <w:rsid w:val="004B748D"/>
    <w:rsid w:val="004C1273"/>
    <w:rsid w:val="004C280B"/>
    <w:rsid w:val="004C2CD5"/>
    <w:rsid w:val="004D0134"/>
    <w:rsid w:val="004D0E7F"/>
    <w:rsid w:val="004D18E9"/>
    <w:rsid w:val="004D256F"/>
    <w:rsid w:val="004E5EA9"/>
    <w:rsid w:val="004F0918"/>
    <w:rsid w:val="0050436C"/>
    <w:rsid w:val="00505A56"/>
    <w:rsid w:val="00506102"/>
    <w:rsid w:val="00510962"/>
    <w:rsid w:val="00514EDC"/>
    <w:rsid w:val="005206DC"/>
    <w:rsid w:val="005215E9"/>
    <w:rsid w:val="005225CF"/>
    <w:rsid w:val="005225FD"/>
    <w:rsid w:val="00523CE3"/>
    <w:rsid w:val="00525CFA"/>
    <w:rsid w:val="00526EF0"/>
    <w:rsid w:val="00527928"/>
    <w:rsid w:val="005315D0"/>
    <w:rsid w:val="00532520"/>
    <w:rsid w:val="005364EC"/>
    <w:rsid w:val="00536EF2"/>
    <w:rsid w:val="005374C7"/>
    <w:rsid w:val="00540282"/>
    <w:rsid w:val="005413A2"/>
    <w:rsid w:val="005424F3"/>
    <w:rsid w:val="00556AE6"/>
    <w:rsid w:val="005572BE"/>
    <w:rsid w:val="00561480"/>
    <w:rsid w:val="00572D87"/>
    <w:rsid w:val="005800E9"/>
    <w:rsid w:val="00580B41"/>
    <w:rsid w:val="00582D89"/>
    <w:rsid w:val="00585538"/>
    <w:rsid w:val="00592A70"/>
    <w:rsid w:val="00594670"/>
    <w:rsid w:val="0059726E"/>
    <w:rsid w:val="005A0E41"/>
    <w:rsid w:val="005A145E"/>
    <w:rsid w:val="005A192F"/>
    <w:rsid w:val="005B14A4"/>
    <w:rsid w:val="005B4A57"/>
    <w:rsid w:val="005B7EFD"/>
    <w:rsid w:val="005C08C1"/>
    <w:rsid w:val="005C378A"/>
    <w:rsid w:val="005C3AAE"/>
    <w:rsid w:val="005C414A"/>
    <w:rsid w:val="005C4549"/>
    <w:rsid w:val="005C6D40"/>
    <w:rsid w:val="005D4400"/>
    <w:rsid w:val="005D6264"/>
    <w:rsid w:val="005E5D3B"/>
    <w:rsid w:val="006107DD"/>
    <w:rsid w:val="0061363E"/>
    <w:rsid w:val="0061480F"/>
    <w:rsid w:val="00616174"/>
    <w:rsid w:val="00617C56"/>
    <w:rsid w:val="0062118A"/>
    <w:rsid w:val="006370DE"/>
    <w:rsid w:val="006375F9"/>
    <w:rsid w:val="00644681"/>
    <w:rsid w:val="00645284"/>
    <w:rsid w:val="00646704"/>
    <w:rsid w:val="0065021C"/>
    <w:rsid w:val="006533BE"/>
    <w:rsid w:val="00653C05"/>
    <w:rsid w:val="00664F58"/>
    <w:rsid w:val="00667B58"/>
    <w:rsid w:val="00673D43"/>
    <w:rsid w:val="0067568F"/>
    <w:rsid w:val="00682284"/>
    <w:rsid w:val="00684AFD"/>
    <w:rsid w:val="00684E7D"/>
    <w:rsid w:val="00684F9C"/>
    <w:rsid w:val="00691320"/>
    <w:rsid w:val="00693BDF"/>
    <w:rsid w:val="00697A73"/>
    <w:rsid w:val="006A5FC6"/>
    <w:rsid w:val="006B0BBF"/>
    <w:rsid w:val="006B1140"/>
    <w:rsid w:val="006B21E3"/>
    <w:rsid w:val="006B62FF"/>
    <w:rsid w:val="006C393A"/>
    <w:rsid w:val="006C4275"/>
    <w:rsid w:val="006C6D25"/>
    <w:rsid w:val="006C77AF"/>
    <w:rsid w:val="006D37AF"/>
    <w:rsid w:val="006D6EE3"/>
    <w:rsid w:val="006E0D64"/>
    <w:rsid w:val="006E1BB6"/>
    <w:rsid w:val="006E3651"/>
    <w:rsid w:val="006F00FB"/>
    <w:rsid w:val="00707764"/>
    <w:rsid w:val="00711668"/>
    <w:rsid w:val="00711B67"/>
    <w:rsid w:val="007150FC"/>
    <w:rsid w:val="00715119"/>
    <w:rsid w:val="0071549A"/>
    <w:rsid w:val="007167A8"/>
    <w:rsid w:val="007221AE"/>
    <w:rsid w:val="00727474"/>
    <w:rsid w:val="00757797"/>
    <w:rsid w:val="007619B4"/>
    <w:rsid w:val="00761F78"/>
    <w:rsid w:val="00764826"/>
    <w:rsid w:val="007649D0"/>
    <w:rsid w:val="007651F3"/>
    <w:rsid w:val="00773B48"/>
    <w:rsid w:val="00775E03"/>
    <w:rsid w:val="007807C2"/>
    <w:rsid w:val="00780F8B"/>
    <w:rsid w:val="00781725"/>
    <w:rsid w:val="00785629"/>
    <w:rsid w:val="00785F7A"/>
    <w:rsid w:val="00787B74"/>
    <w:rsid w:val="0079469C"/>
    <w:rsid w:val="007949BD"/>
    <w:rsid w:val="00795BA3"/>
    <w:rsid w:val="007A6AB6"/>
    <w:rsid w:val="007B0B25"/>
    <w:rsid w:val="007C57EB"/>
    <w:rsid w:val="007D797F"/>
    <w:rsid w:val="007E10FC"/>
    <w:rsid w:val="007E2128"/>
    <w:rsid w:val="007E286E"/>
    <w:rsid w:val="007F1913"/>
    <w:rsid w:val="00800865"/>
    <w:rsid w:val="0080100F"/>
    <w:rsid w:val="00802E88"/>
    <w:rsid w:val="00823F6F"/>
    <w:rsid w:val="00824CB9"/>
    <w:rsid w:val="008271BB"/>
    <w:rsid w:val="0083300E"/>
    <w:rsid w:val="0083544D"/>
    <w:rsid w:val="0083749C"/>
    <w:rsid w:val="00841C6B"/>
    <w:rsid w:val="00845EAE"/>
    <w:rsid w:val="00846483"/>
    <w:rsid w:val="008500D5"/>
    <w:rsid w:val="008515C5"/>
    <w:rsid w:val="00851657"/>
    <w:rsid w:val="00856548"/>
    <w:rsid w:val="0085720A"/>
    <w:rsid w:val="00860E19"/>
    <w:rsid w:val="008615C3"/>
    <w:rsid w:val="00877D10"/>
    <w:rsid w:val="00880B80"/>
    <w:rsid w:val="0088731D"/>
    <w:rsid w:val="00891D82"/>
    <w:rsid w:val="00892BAE"/>
    <w:rsid w:val="0089500C"/>
    <w:rsid w:val="00895B51"/>
    <w:rsid w:val="008B506F"/>
    <w:rsid w:val="008B6C8B"/>
    <w:rsid w:val="008C1AC7"/>
    <w:rsid w:val="008C50D9"/>
    <w:rsid w:val="008D142B"/>
    <w:rsid w:val="008D5EFC"/>
    <w:rsid w:val="008E0E2C"/>
    <w:rsid w:val="008E341C"/>
    <w:rsid w:val="008E4B7C"/>
    <w:rsid w:val="008E4D33"/>
    <w:rsid w:val="008E5AD0"/>
    <w:rsid w:val="008F0F0F"/>
    <w:rsid w:val="008F1109"/>
    <w:rsid w:val="008F127B"/>
    <w:rsid w:val="008F5D78"/>
    <w:rsid w:val="00901ABF"/>
    <w:rsid w:val="009047DF"/>
    <w:rsid w:val="0091005C"/>
    <w:rsid w:val="00912DEC"/>
    <w:rsid w:val="00922FAA"/>
    <w:rsid w:val="00924C9F"/>
    <w:rsid w:val="009251F8"/>
    <w:rsid w:val="0092568F"/>
    <w:rsid w:val="00930AC4"/>
    <w:rsid w:val="00933F47"/>
    <w:rsid w:val="00936318"/>
    <w:rsid w:val="00936677"/>
    <w:rsid w:val="00941D9C"/>
    <w:rsid w:val="009522E3"/>
    <w:rsid w:val="00953288"/>
    <w:rsid w:val="00953E02"/>
    <w:rsid w:val="00954E9F"/>
    <w:rsid w:val="00956F73"/>
    <w:rsid w:val="00961264"/>
    <w:rsid w:val="00973D00"/>
    <w:rsid w:val="00976825"/>
    <w:rsid w:val="00976FCD"/>
    <w:rsid w:val="0097719B"/>
    <w:rsid w:val="00977A14"/>
    <w:rsid w:val="00980E03"/>
    <w:rsid w:val="009814E8"/>
    <w:rsid w:val="009819DC"/>
    <w:rsid w:val="0098314E"/>
    <w:rsid w:val="00983B36"/>
    <w:rsid w:val="00984B1A"/>
    <w:rsid w:val="00986A9B"/>
    <w:rsid w:val="00991AF3"/>
    <w:rsid w:val="009936BA"/>
    <w:rsid w:val="009944D4"/>
    <w:rsid w:val="00997809"/>
    <w:rsid w:val="009A15FC"/>
    <w:rsid w:val="009A1C3B"/>
    <w:rsid w:val="009A25D3"/>
    <w:rsid w:val="009A6EEE"/>
    <w:rsid w:val="009B453E"/>
    <w:rsid w:val="009C398B"/>
    <w:rsid w:val="009C5EBF"/>
    <w:rsid w:val="009C74A5"/>
    <w:rsid w:val="009D1049"/>
    <w:rsid w:val="009D1897"/>
    <w:rsid w:val="009D66FE"/>
    <w:rsid w:val="009D7CEC"/>
    <w:rsid w:val="009E38D1"/>
    <w:rsid w:val="009E5450"/>
    <w:rsid w:val="009F339F"/>
    <w:rsid w:val="009F449A"/>
    <w:rsid w:val="009F65EB"/>
    <w:rsid w:val="009F6AC0"/>
    <w:rsid w:val="00A04073"/>
    <w:rsid w:val="00A04DFA"/>
    <w:rsid w:val="00A054B5"/>
    <w:rsid w:val="00A1001C"/>
    <w:rsid w:val="00A10CC9"/>
    <w:rsid w:val="00A26486"/>
    <w:rsid w:val="00A32D5C"/>
    <w:rsid w:val="00A35B59"/>
    <w:rsid w:val="00A35EF1"/>
    <w:rsid w:val="00A44B93"/>
    <w:rsid w:val="00A51A9F"/>
    <w:rsid w:val="00A52BCF"/>
    <w:rsid w:val="00A52D9E"/>
    <w:rsid w:val="00A53B69"/>
    <w:rsid w:val="00A625AC"/>
    <w:rsid w:val="00A62E31"/>
    <w:rsid w:val="00A76DD1"/>
    <w:rsid w:val="00A83892"/>
    <w:rsid w:val="00A85B81"/>
    <w:rsid w:val="00A920F3"/>
    <w:rsid w:val="00A93125"/>
    <w:rsid w:val="00A94DEC"/>
    <w:rsid w:val="00A965BB"/>
    <w:rsid w:val="00A974C6"/>
    <w:rsid w:val="00AA0F13"/>
    <w:rsid w:val="00AA57F3"/>
    <w:rsid w:val="00AB503E"/>
    <w:rsid w:val="00AB53F2"/>
    <w:rsid w:val="00AB6D5A"/>
    <w:rsid w:val="00AB7595"/>
    <w:rsid w:val="00AC10F9"/>
    <w:rsid w:val="00AD5D6F"/>
    <w:rsid w:val="00AE0408"/>
    <w:rsid w:val="00AE52D8"/>
    <w:rsid w:val="00AE656B"/>
    <w:rsid w:val="00AE76D2"/>
    <w:rsid w:val="00AF46D4"/>
    <w:rsid w:val="00AF754F"/>
    <w:rsid w:val="00AF7AE7"/>
    <w:rsid w:val="00B00AAF"/>
    <w:rsid w:val="00B24BC7"/>
    <w:rsid w:val="00B27178"/>
    <w:rsid w:val="00B32F2A"/>
    <w:rsid w:val="00B35C40"/>
    <w:rsid w:val="00B411BF"/>
    <w:rsid w:val="00B43016"/>
    <w:rsid w:val="00B46DF4"/>
    <w:rsid w:val="00B535E1"/>
    <w:rsid w:val="00B53A4A"/>
    <w:rsid w:val="00B558DD"/>
    <w:rsid w:val="00B608AF"/>
    <w:rsid w:val="00B62885"/>
    <w:rsid w:val="00B63CF2"/>
    <w:rsid w:val="00B65608"/>
    <w:rsid w:val="00B735AE"/>
    <w:rsid w:val="00B83CA1"/>
    <w:rsid w:val="00B855AC"/>
    <w:rsid w:val="00B9366B"/>
    <w:rsid w:val="00B93CB9"/>
    <w:rsid w:val="00B94021"/>
    <w:rsid w:val="00B9513C"/>
    <w:rsid w:val="00BA565F"/>
    <w:rsid w:val="00BB63AD"/>
    <w:rsid w:val="00BB6465"/>
    <w:rsid w:val="00BB6978"/>
    <w:rsid w:val="00BC1F6B"/>
    <w:rsid w:val="00BC3A0A"/>
    <w:rsid w:val="00BC5EE8"/>
    <w:rsid w:val="00BD460F"/>
    <w:rsid w:val="00BD6709"/>
    <w:rsid w:val="00BE1CF8"/>
    <w:rsid w:val="00BE29B5"/>
    <w:rsid w:val="00BF2F9D"/>
    <w:rsid w:val="00BF3B38"/>
    <w:rsid w:val="00BF6A01"/>
    <w:rsid w:val="00C01689"/>
    <w:rsid w:val="00C0271E"/>
    <w:rsid w:val="00C0517E"/>
    <w:rsid w:val="00C24B95"/>
    <w:rsid w:val="00C30EFC"/>
    <w:rsid w:val="00C333BD"/>
    <w:rsid w:val="00C3535B"/>
    <w:rsid w:val="00C35B7F"/>
    <w:rsid w:val="00C37A76"/>
    <w:rsid w:val="00C42C7B"/>
    <w:rsid w:val="00C439AE"/>
    <w:rsid w:val="00C45B37"/>
    <w:rsid w:val="00C51BC8"/>
    <w:rsid w:val="00C524FB"/>
    <w:rsid w:val="00C54084"/>
    <w:rsid w:val="00C566E3"/>
    <w:rsid w:val="00C60C0E"/>
    <w:rsid w:val="00C6106D"/>
    <w:rsid w:val="00C64909"/>
    <w:rsid w:val="00C658D9"/>
    <w:rsid w:val="00C66BC1"/>
    <w:rsid w:val="00C66C20"/>
    <w:rsid w:val="00C767CE"/>
    <w:rsid w:val="00C767ED"/>
    <w:rsid w:val="00C77DD7"/>
    <w:rsid w:val="00C8130C"/>
    <w:rsid w:val="00C82191"/>
    <w:rsid w:val="00C82C38"/>
    <w:rsid w:val="00C94A1B"/>
    <w:rsid w:val="00C950CA"/>
    <w:rsid w:val="00C97C52"/>
    <w:rsid w:val="00CA5266"/>
    <w:rsid w:val="00CA77FB"/>
    <w:rsid w:val="00CB1667"/>
    <w:rsid w:val="00CB275C"/>
    <w:rsid w:val="00CB5166"/>
    <w:rsid w:val="00CB55AA"/>
    <w:rsid w:val="00CB6757"/>
    <w:rsid w:val="00CC3115"/>
    <w:rsid w:val="00CD1882"/>
    <w:rsid w:val="00CD3CB7"/>
    <w:rsid w:val="00CD4E64"/>
    <w:rsid w:val="00CD58A6"/>
    <w:rsid w:val="00CD7A2A"/>
    <w:rsid w:val="00CE1C46"/>
    <w:rsid w:val="00CE4F37"/>
    <w:rsid w:val="00CE5C19"/>
    <w:rsid w:val="00CF0B92"/>
    <w:rsid w:val="00CF475D"/>
    <w:rsid w:val="00D05D62"/>
    <w:rsid w:val="00D07E27"/>
    <w:rsid w:val="00D11847"/>
    <w:rsid w:val="00D1576A"/>
    <w:rsid w:val="00D15E38"/>
    <w:rsid w:val="00D3563C"/>
    <w:rsid w:val="00D3631C"/>
    <w:rsid w:val="00D36EE2"/>
    <w:rsid w:val="00D41DF6"/>
    <w:rsid w:val="00D44D96"/>
    <w:rsid w:val="00D4629E"/>
    <w:rsid w:val="00D53CAE"/>
    <w:rsid w:val="00D55AF1"/>
    <w:rsid w:val="00D64D12"/>
    <w:rsid w:val="00D65F4E"/>
    <w:rsid w:val="00D70165"/>
    <w:rsid w:val="00D73648"/>
    <w:rsid w:val="00D75012"/>
    <w:rsid w:val="00D761DC"/>
    <w:rsid w:val="00D80859"/>
    <w:rsid w:val="00D868B5"/>
    <w:rsid w:val="00D90BC1"/>
    <w:rsid w:val="00D944A6"/>
    <w:rsid w:val="00DA3460"/>
    <w:rsid w:val="00DA41DA"/>
    <w:rsid w:val="00DB0957"/>
    <w:rsid w:val="00DB24FF"/>
    <w:rsid w:val="00DB6F66"/>
    <w:rsid w:val="00DC09CE"/>
    <w:rsid w:val="00DC2E4C"/>
    <w:rsid w:val="00DC784B"/>
    <w:rsid w:val="00DD3D0A"/>
    <w:rsid w:val="00DD5F82"/>
    <w:rsid w:val="00DE0D37"/>
    <w:rsid w:val="00DE0D45"/>
    <w:rsid w:val="00DE24EC"/>
    <w:rsid w:val="00DE54D0"/>
    <w:rsid w:val="00DF01AB"/>
    <w:rsid w:val="00DF44B9"/>
    <w:rsid w:val="00E0038D"/>
    <w:rsid w:val="00E03C94"/>
    <w:rsid w:val="00E04C34"/>
    <w:rsid w:val="00E07C84"/>
    <w:rsid w:val="00E10543"/>
    <w:rsid w:val="00E12041"/>
    <w:rsid w:val="00E14855"/>
    <w:rsid w:val="00E17625"/>
    <w:rsid w:val="00E20C43"/>
    <w:rsid w:val="00E26E4F"/>
    <w:rsid w:val="00E307EA"/>
    <w:rsid w:val="00E30FAD"/>
    <w:rsid w:val="00E3697D"/>
    <w:rsid w:val="00E36B56"/>
    <w:rsid w:val="00E46AAD"/>
    <w:rsid w:val="00E47A2D"/>
    <w:rsid w:val="00E51976"/>
    <w:rsid w:val="00E56D16"/>
    <w:rsid w:val="00E603C5"/>
    <w:rsid w:val="00E60ECC"/>
    <w:rsid w:val="00E64867"/>
    <w:rsid w:val="00E654C3"/>
    <w:rsid w:val="00E663E1"/>
    <w:rsid w:val="00E67A0F"/>
    <w:rsid w:val="00E8102D"/>
    <w:rsid w:val="00E81ACF"/>
    <w:rsid w:val="00E82257"/>
    <w:rsid w:val="00E8234F"/>
    <w:rsid w:val="00E86284"/>
    <w:rsid w:val="00E90646"/>
    <w:rsid w:val="00E9335C"/>
    <w:rsid w:val="00EA1F29"/>
    <w:rsid w:val="00EB38B9"/>
    <w:rsid w:val="00EB59A7"/>
    <w:rsid w:val="00EB6DAD"/>
    <w:rsid w:val="00EB7EF7"/>
    <w:rsid w:val="00EC2431"/>
    <w:rsid w:val="00EC76C7"/>
    <w:rsid w:val="00ED3CA8"/>
    <w:rsid w:val="00ED44DD"/>
    <w:rsid w:val="00ED6857"/>
    <w:rsid w:val="00ED7CF0"/>
    <w:rsid w:val="00EE036E"/>
    <w:rsid w:val="00EE1F55"/>
    <w:rsid w:val="00EE432B"/>
    <w:rsid w:val="00EE55E1"/>
    <w:rsid w:val="00EF72D4"/>
    <w:rsid w:val="00F162DF"/>
    <w:rsid w:val="00F27ACE"/>
    <w:rsid w:val="00F308C9"/>
    <w:rsid w:val="00F36F4A"/>
    <w:rsid w:val="00F37486"/>
    <w:rsid w:val="00F417A7"/>
    <w:rsid w:val="00F42957"/>
    <w:rsid w:val="00F42D9F"/>
    <w:rsid w:val="00F43084"/>
    <w:rsid w:val="00F439EC"/>
    <w:rsid w:val="00F446CB"/>
    <w:rsid w:val="00F532E7"/>
    <w:rsid w:val="00F53C5E"/>
    <w:rsid w:val="00F549C9"/>
    <w:rsid w:val="00F61E42"/>
    <w:rsid w:val="00F63AC0"/>
    <w:rsid w:val="00F64ED8"/>
    <w:rsid w:val="00F65865"/>
    <w:rsid w:val="00F66145"/>
    <w:rsid w:val="00F7021C"/>
    <w:rsid w:val="00F76A19"/>
    <w:rsid w:val="00F76DAC"/>
    <w:rsid w:val="00F81A65"/>
    <w:rsid w:val="00F85729"/>
    <w:rsid w:val="00F863B7"/>
    <w:rsid w:val="00F86B35"/>
    <w:rsid w:val="00F90011"/>
    <w:rsid w:val="00F9171C"/>
    <w:rsid w:val="00F938D5"/>
    <w:rsid w:val="00F95D98"/>
    <w:rsid w:val="00FA39B3"/>
    <w:rsid w:val="00FA5B61"/>
    <w:rsid w:val="00FA5D27"/>
    <w:rsid w:val="00FA7338"/>
    <w:rsid w:val="00FB2199"/>
    <w:rsid w:val="00FB53E8"/>
    <w:rsid w:val="00FB5C8B"/>
    <w:rsid w:val="00FD0E05"/>
    <w:rsid w:val="00FD0EDC"/>
    <w:rsid w:val="00FD4EFE"/>
    <w:rsid w:val="00FE3126"/>
    <w:rsid w:val="00FE39C7"/>
    <w:rsid w:val="00FE5CD9"/>
    <w:rsid w:val="00FE74D9"/>
    <w:rsid w:val="00FF016D"/>
    <w:rsid w:val="00FF2C50"/>
    <w:rsid w:val="00FF39A3"/>
    <w:rsid w:val="00FF3C7B"/>
    <w:rsid w:val="00FF6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57CD1"/>
  <w15:docId w15:val="{2C601707-2CDA-2A47-8D62-0313225E9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83A5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3A52"/>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C66C20"/>
    <w:rPr>
      <w:b/>
      <w:bCs/>
      <w:sz w:val="20"/>
      <w:szCs w:val="20"/>
    </w:rPr>
  </w:style>
  <w:style w:type="character" w:customStyle="1" w:styleId="CommentSubjectChar">
    <w:name w:val="Comment Subject Char"/>
    <w:basedOn w:val="CommentTextChar"/>
    <w:link w:val="CommentSubject"/>
    <w:uiPriority w:val="99"/>
    <w:semiHidden/>
    <w:rsid w:val="00C66C20"/>
    <w:rPr>
      <w:b/>
      <w:bCs/>
      <w:sz w:val="20"/>
      <w:szCs w:val="20"/>
    </w:rPr>
  </w:style>
  <w:style w:type="character" w:styleId="Hyperlink">
    <w:name w:val="Hyperlink"/>
    <w:basedOn w:val="DefaultParagraphFont"/>
    <w:uiPriority w:val="99"/>
    <w:unhideWhenUsed/>
    <w:rsid w:val="00D73648"/>
    <w:rPr>
      <w:color w:val="0000FF" w:themeColor="hyperlink"/>
      <w:u w:val="single"/>
    </w:rPr>
  </w:style>
  <w:style w:type="character" w:styleId="PlaceholderText">
    <w:name w:val="Placeholder Text"/>
    <w:basedOn w:val="DefaultParagraphFont"/>
    <w:uiPriority w:val="99"/>
    <w:semiHidden/>
    <w:rsid w:val="00D73648"/>
    <w:rPr>
      <w:color w:val="808080"/>
    </w:rPr>
  </w:style>
  <w:style w:type="paragraph" w:customStyle="1" w:styleId="EndNoteBibliographyTitle">
    <w:name w:val="EndNote Bibliography Title"/>
    <w:basedOn w:val="Normal"/>
    <w:rsid w:val="00895B51"/>
    <w:pPr>
      <w:jc w:val="center"/>
    </w:pPr>
    <w:rPr>
      <w:lang w:val="en-US"/>
    </w:rPr>
  </w:style>
  <w:style w:type="paragraph" w:customStyle="1" w:styleId="EndNoteBibliography">
    <w:name w:val="EndNote Bibliography"/>
    <w:basedOn w:val="Normal"/>
    <w:rsid w:val="00895B51"/>
    <w:pPr>
      <w:spacing w:line="240" w:lineRule="auto"/>
    </w:pPr>
    <w:rPr>
      <w:lang w:val="en-US"/>
    </w:rPr>
  </w:style>
  <w:style w:type="paragraph" w:styleId="Footer">
    <w:name w:val="footer"/>
    <w:basedOn w:val="Normal"/>
    <w:link w:val="FooterChar"/>
    <w:uiPriority w:val="99"/>
    <w:unhideWhenUsed/>
    <w:rsid w:val="00856548"/>
    <w:pPr>
      <w:tabs>
        <w:tab w:val="center" w:pos="4320"/>
        <w:tab w:val="right" w:pos="8640"/>
      </w:tabs>
      <w:spacing w:line="240" w:lineRule="auto"/>
    </w:pPr>
  </w:style>
  <w:style w:type="character" w:customStyle="1" w:styleId="FooterChar">
    <w:name w:val="Footer Char"/>
    <w:basedOn w:val="DefaultParagraphFont"/>
    <w:link w:val="Footer"/>
    <w:uiPriority w:val="99"/>
    <w:rsid w:val="00856548"/>
  </w:style>
  <w:style w:type="character" w:styleId="PageNumber">
    <w:name w:val="page number"/>
    <w:basedOn w:val="DefaultParagraphFont"/>
    <w:uiPriority w:val="99"/>
    <w:semiHidden/>
    <w:unhideWhenUsed/>
    <w:rsid w:val="00856548"/>
  </w:style>
  <w:style w:type="paragraph" w:styleId="Header">
    <w:name w:val="header"/>
    <w:basedOn w:val="Normal"/>
    <w:link w:val="HeaderChar"/>
    <w:uiPriority w:val="99"/>
    <w:unhideWhenUsed/>
    <w:rsid w:val="00856548"/>
    <w:pPr>
      <w:tabs>
        <w:tab w:val="center" w:pos="4320"/>
        <w:tab w:val="right" w:pos="8640"/>
      </w:tabs>
      <w:spacing w:line="240" w:lineRule="auto"/>
    </w:pPr>
  </w:style>
  <w:style w:type="character" w:customStyle="1" w:styleId="HeaderChar">
    <w:name w:val="Header Char"/>
    <w:basedOn w:val="DefaultParagraphFont"/>
    <w:link w:val="Header"/>
    <w:uiPriority w:val="99"/>
    <w:rsid w:val="00856548"/>
  </w:style>
  <w:style w:type="table" w:styleId="TableGrid">
    <w:name w:val="Table Grid"/>
    <w:basedOn w:val="TableNormal"/>
    <w:uiPriority w:val="59"/>
    <w:rsid w:val="00785F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05750">
      <w:bodyDiv w:val="1"/>
      <w:marLeft w:val="0"/>
      <w:marRight w:val="0"/>
      <w:marTop w:val="0"/>
      <w:marBottom w:val="0"/>
      <w:divBdr>
        <w:top w:val="none" w:sz="0" w:space="0" w:color="auto"/>
        <w:left w:val="none" w:sz="0" w:space="0" w:color="auto"/>
        <w:bottom w:val="none" w:sz="0" w:space="0" w:color="auto"/>
        <w:right w:val="none" w:sz="0" w:space="0" w:color="auto"/>
      </w:divBdr>
    </w:div>
    <w:div w:id="618268718">
      <w:bodyDiv w:val="1"/>
      <w:marLeft w:val="0"/>
      <w:marRight w:val="0"/>
      <w:marTop w:val="0"/>
      <w:marBottom w:val="0"/>
      <w:divBdr>
        <w:top w:val="none" w:sz="0" w:space="0" w:color="auto"/>
        <w:left w:val="none" w:sz="0" w:space="0" w:color="auto"/>
        <w:bottom w:val="none" w:sz="0" w:space="0" w:color="auto"/>
        <w:right w:val="none" w:sz="0" w:space="0" w:color="auto"/>
      </w:divBdr>
    </w:div>
    <w:div w:id="1471900208">
      <w:bodyDiv w:val="1"/>
      <w:marLeft w:val="0"/>
      <w:marRight w:val="0"/>
      <w:marTop w:val="0"/>
      <w:marBottom w:val="0"/>
      <w:divBdr>
        <w:top w:val="none" w:sz="0" w:space="0" w:color="auto"/>
        <w:left w:val="none" w:sz="0" w:space="0" w:color="auto"/>
        <w:bottom w:val="none" w:sz="0" w:space="0" w:color="auto"/>
        <w:right w:val="none" w:sz="0" w:space="0" w:color="auto"/>
      </w:divBdr>
    </w:div>
    <w:div w:id="1822043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utcherson@utoronto.ca" TargetMode="External"/><Relationship Id="rId13" Type="http://schemas.openxmlformats.org/officeDocument/2006/relationships/hyperlink" Target="https://paperpile.com/c/QR5P5l/vaI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lifesciences.org/articles/3118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fmriprep.readthedocs.io/en/latest/workflows.html"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61192-4980-DD4D-ADEB-E0F57208A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39</Pages>
  <Words>14658</Words>
  <Characters>83557</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98019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Cendri Hutcherson</dc:creator>
  <cp:keywords/>
  <dc:description/>
  <cp:lastModifiedBy>Daniel Wilson</cp:lastModifiedBy>
  <cp:revision>15</cp:revision>
  <cp:lastPrinted>2020-01-27T02:32:00Z</cp:lastPrinted>
  <dcterms:created xsi:type="dcterms:W3CDTF">2020-08-07T13:15:00Z</dcterms:created>
  <dcterms:modified xsi:type="dcterms:W3CDTF">2020-08-20T01:42:00Z</dcterms:modified>
</cp:coreProperties>
</file>